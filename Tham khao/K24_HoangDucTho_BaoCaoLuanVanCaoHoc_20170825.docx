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drawings/drawing2.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469D58" w14:textId="77777777" w:rsidR="00AC00C4" w:rsidRDefault="00AC00C4" w:rsidP="00E06815">
      <w:pPr>
        <w:pBdr>
          <w:top w:val="thickThinSmallGap" w:sz="24" w:space="1" w:color="auto"/>
          <w:left w:val="thickThinSmallGap" w:sz="24" w:space="4" w:color="auto"/>
          <w:bottom w:val="thinThickSmallGap" w:sz="24" w:space="1" w:color="auto"/>
          <w:right w:val="thinThickSmallGap" w:sz="24" w:space="4" w:color="auto"/>
        </w:pBdr>
        <w:jc w:val="center"/>
        <w:rPr>
          <w:szCs w:val="26"/>
        </w:rPr>
      </w:pPr>
    </w:p>
    <w:p w14:paraId="1C0F0FD0" w14:textId="52E67BAC" w:rsidR="00E06815" w:rsidRPr="009F56F6" w:rsidRDefault="00E06815" w:rsidP="00E06815">
      <w:pPr>
        <w:pBdr>
          <w:top w:val="thickThinSmallGap" w:sz="24" w:space="1" w:color="auto"/>
          <w:left w:val="thickThinSmallGap" w:sz="24" w:space="4" w:color="auto"/>
          <w:bottom w:val="thinThickSmallGap" w:sz="24" w:space="1" w:color="auto"/>
          <w:right w:val="thinThickSmallGap" w:sz="24" w:space="4" w:color="auto"/>
        </w:pBdr>
        <w:jc w:val="center"/>
        <w:rPr>
          <w:szCs w:val="26"/>
        </w:rPr>
      </w:pPr>
      <w:r w:rsidRPr="00FF5E77">
        <w:rPr>
          <w:sz w:val="28"/>
          <w:szCs w:val="26"/>
        </w:rPr>
        <w:t>ĐẠI HỌC QUỐC GIA T</w:t>
      </w:r>
      <w:r w:rsidR="00FA64AE">
        <w:rPr>
          <w:sz w:val="28"/>
          <w:szCs w:val="26"/>
        </w:rPr>
        <w:t>HÀNH PHỐ</w:t>
      </w:r>
      <w:r w:rsidRPr="00FF5E77">
        <w:rPr>
          <w:sz w:val="28"/>
          <w:szCs w:val="26"/>
        </w:rPr>
        <w:t xml:space="preserve"> HỒ CHÍ MINH</w:t>
      </w:r>
    </w:p>
    <w:p w14:paraId="08DE660C" w14:textId="77777777" w:rsidR="00E06815" w:rsidRDefault="00E06815" w:rsidP="00E06815">
      <w:pPr>
        <w:pBdr>
          <w:top w:val="thickThinSmallGap" w:sz="24" w:space="1" w:color="auto"/>
          <w:left w:val="thickThinSmallGap" w:sz="24" w:space="4" w:color="auto"/>
          <w:bottom w:val="thinThickSmallGap" w:sz="24" w:space="1" w:color="auto"/>
          <w:right w:val="thinThickSmallGap" w:sz="24" w:space="4" w:color="auto"/>
        </w:pBdr>
        <w:jc w:val="center"/>
        <w:rPr>
          <w:b/>
          <w:sz w:val="32"/>
          <w:szCs w:val="32"/>
        </w:rPr>
      </w:pPr>
      <w:r w:rsidRPr="00FF5E77">
        <w:rPr>
          <w:b/>
          <w:sz w:val="28"/>
          <w:szCs w:val="32"/>
        </w:rPr>
        <w:t>TRƯỜNG ĐẠI HỌC KHOA HỌC TỰ NHIÊN</w:t>
      </w:r>
    </w:p>
    <w:p w14:paraId="56FD98C6" w14:textId="77777777" w:rsidR="00E06815" w:rsidRPr="00FF5E77" w:rsidRDefault="00CD326C" w:rsidP="00E06815">
      <w:pPr>
        <w:pBdr>
          <w:top w:val="thickThinSmallGap" w:sz="24" w:space="1" w:color="auto"/>
          <w:left w:val="thickThinSmallGap" w:sz="24" w:space="4" w:color="auto"/>
          <w:bottom w:val="thinThickSmallGap" w:sz="24" w:space="1" w:color="auto"/>
          <w:right w:val="thinThickSmallGap" w:sz="24" w:space="4" w:color="auto"/>
        </w:pBdr>
        <w:jc w:val="center"/>
        <w:rPr>
          <w:b/>
          <w:sz w:val="28"/>
          <w:szCs w:val="32"/>
        </w:rPr>
      </w:pPr>
      <w:r>
        <w:rPr>
          <w:b/>
          <w:noProof/>
          <w:sz w:val="36"/>
          <w:szCs w:val="36"/>
        </w:rPr>
        <mc:AlternateContent>
          <mc:Choice Requires="wps">
            <w:drawing>
              <wp:anchor distT="0" distB="0" distL="114300" distR="114300" simplePos="0" relativeHeight="251659264" behindDoc="0" locked="0" layoutInCell="1" allowOverlap="1" wp14:anchorId="7C548476" wp14:editId="6421BDDF">
                <wp:simplePos x="0" y="0"/>
                <wp:positionH relativeFrom="column">
                  <wp:posOffset>2171700</wp:posOffset>
                </wp:positionH>
                <wp:positionV relativeFrom="paragraph">
                  <wp:posOffset>107315</wp:posOffset>
                </wp:positionV>
                <wp:extent cx="1257300" cy="0"/>
                <wp:effectExtent l="0" t="0" r="19050" b="19050"/>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4AB4EAFF"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8.45pt" to="270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30OEg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"/>
            </w:pict>
          </mc:Fallback>
        </mc:AlternateContent>
      </w:r>
    </w:p>
    <w:p w14:paraId="59DAC988" w14:textId="77777777" w:rsidR="00073917" w:rsidRPr="00FF5E77" w:rsidRDefault="00073917" w:rsidP="00E06815">
      <w:pPr>
        <w:pBdr>
          <w:top w:val="thickThinSmallGap" w:sz="24" w:space="1" w:color="auto"/>
          <w:left w:val="thickThinSmallGap" w:sz="24" w:space="4" w:color="auto"/>
          <w:bottom w:val="thinThickSmallGap" w:sz="24" w:space="1" w:color="auto"/>
          <w:right w:val="thinThickSmallGap" w:sz="24" w:space="4" w:color="auto"/>
        </w:pBdr>
        <w:jc w:val="center"/>
        <w:rPr>
          <w:b/>
          <w:sz w:val="28"/>
          <w:szCs w:val="32"/>
        </w:rPr>
      </w:pPr>
    </w:p>
    <w:p w14:paraId="39724BEF" w14:textId="77777777" w:rsidR="00E06815" w:rsidRDefault="00E06815" w:rsidP="00E06815">
      <w:pPr>
        <w:pBdr>
          <w:top w:val="thickThinSmallGap" w:sz="24" w:space="1" w:color="auto"/>
          <w:left w:val="thickThinSmallGap" w:sz="24" w:space="4" w:color="auto"/>
          <w:bottom w:val="thinThickSmallGap" w:sz="24" w:space="1" w:color="auto"/>
          <w:right w:val="thinThickSmallGap" w:sz="24" w:space="4" w:color="auto"/>
        </w:pBdr>
        <w:jc w:val="center"/>
        <w:rPr>
          <w:b/>
          <w:sz w:val="28"/>
          <w:szCs w:val="32"/>
        </w:rPr>
      </w:pPr>
    </w:p>
    <w:p w14:paraId="7D7E05D3" w14:textId="77777777" w:rsidR="00F148B4" w:rsidRPr="00FF5E77" w:rsidRDefault="00F148B4" w:rsidP="00E06815">
      <w:pPr>
        <w:pBdr>
          <w:top w:val="thickThinSmallGap" w:sz="24" w:space="1" w:color="auto"/>
          <w:left w:val="thickThinSmallGap" w:sz="24" w:space="4" w:color="auto"/>
          <w:bottom w:val="thinThickSmallGap" w:sz="24" w:space="1" w:color="auto"/>
          <w:right w:val="thinThickSmallGap" w:sz="24" w:space="4" w:color="auto"/>
        </w:pBdr>
        <w:jc w:val="center"/>
        <w:rPr>
          <w:b/>
          <w:sz w:val="28"/>
          <w:szCs w:val="32"/>
        </w:rPr>
      </w:pPr>
    </w:p>
    <w:p w14:paraId="70D7EE62" w14:textId="77777777" w:rsidR="00E06815" w:rsidRPr="005D6E67" w:rsidRDefault="00E06815" w:rsidP="00E06815">
      <w:pPr>
        <w:pBdr>
          <w:top w:val="thickThinSmallGap" w:sz="24" w:space="1" w:color="auto"/>
          <w:left w:val="thickThinSmallGap" w:sz="24" w:space="4" w:color="auto"/>
          <w:bottom w:val="thinThickSmallGap" w:sz="24" w:space="1" w:color="auto"/>
          <w:right w:val="thinThickSmallGap" w:sz="24" w:space="4" w:color="auto"/>
        </w:pBdr>
        <w:jc w:val="center"/>
        <w:rPr>
          <w:b/>
          <w:sz w:val="36"/>
          <w:szCs w:val="36"/>
        </w:rPr>
      </w:pPr>
      <w:r w:rsidRPr="00FF5E77">
        <w:rPr>
          <w:b/>
          <w:sz w:val="28"/>
          <w:szCs w:val="36"/>
        </w:rPr>
        <w:t>HOÀNG ĐỨC THỌ</w:t>
      </w:r>
    </w:p>
    <w:p w14:paraId="26E10849" w14:textId="77777777" w:rsidR="00E06815" w:rsidRDefault="00E06815" w:rsidP="00E06815">
      <w:pPr>
        <w:pBdr>
          <w:top w:val="thickThinSmallGap" w:sz="24" w:space="1" w:color="auto"/>
          <w:left w:val="thickThinSmallGap" w:sz="24" w:space="4" w:color="auto"/>
          <w:bottom w:val="thinThickSmallGap" w:sz="24" w:space="1" w:color="auto"/>
          <w:right w:val="thinThickSmallGap" w:sz="24" w:space="4" w:color="auto"/>
        </w:pBdr>
        <w:jc w:val="center"/>
        <w:rPr>
          <w:b/>
          <w:sz w:val="28"/>
          <w:szCs w:val="36"/>
        </w:rPr>
      </w:pPr>
    </w:p>
    <w:p w14:paraId="66B26C7B" w14:textId="77777777" w:rsidR="00F148B4" w:rsidRDefault="00F148B4" w:rsidP="00E06815">
      <w:pPr>
        <w:pBdr>
          <w:top w:val="thickThinSmallGap" w:sz="24" w:space="1" w:color="auto"/>
          <w:left w:val="thickThinSmallGap" w:sz="24" w:space="4" w:color="auto"/>
          <w:bottom w:val="thinThickSmallGap" w:sz="24" w:space="1" w:color="auto"/>
          <w:right w:val="thinThickSmallGap" w:sz="24" w:space="4" w:color="auto"/>
        </w:pBdr>
        <w:jc w:val="center"/>
        <w:rPr>
          <w:b/>
          <w:sz w:val="28"/>
          <w:szCs w:val="36"/>
        </w:rPr>
      </w:pPr>
    </w:p>
    <w:p w14:paraId="65F89C33" w14:textId="77777777" w:rsidR="00F148B4" w:rsidRPr="00FF5E77" w:rsidRDefault="00F148B4" w:rsidP="00E06815">
      <w:pPr>
        <w:pBdr>
          <w:top w:val="thickThinSmallGap" w:sz="24" w:space="1" w:color="auto"/>
          <w:left w:val="thickThinSmallGap" w:sz="24" w:space="4" w:color="auto"/>
          <w:bottom w:val="thinThickSmallGap" w:sz="24" w:space="1" w:color="auto"/>
          <w:right w:val="thinThickSmallGap" w:sz="24" w:space="4" w:color="auto"/>
        </w:pBdr>
        <w:jc w:val="center"/>
        <w:rPr>
          <w:b/>
          <w:sz w:val="28"/>
          <w:szCs w:val="36"/>
        </w:rPr>
      </w:pPr>
    </w:p>
    <w:p w14:paraId="2207948A" w14:textId="77777777" w:rsidR="00E06815" w:rsidRPr="00FF5E77" w:rsidRDefault="00E06815" w:rsidP="00E06815">
      <w:pPr>
        <w:pBdr>
          <w:top w:val="thickThinSmallGap" w:sz="24" w:space="1" w:color="auto"/>
          <w:left w:val="thickThinSmallGap" w:sz="24" w:space="4" w:color="auto"/>
          <w:bottom w:val="thinThickSmallGap" w:sz="24" w:space="1" w:color="auto"/>
          <w:right w:val="thinThickSmallGap" w:sz="24" w:space="4" w:color="auto"/>
        </w:pBdr>
        <w:rPr>
          <w:b/>
          <w:sz w:val="28"/>
          <w:szCs w:val="36"/>
        </w:rPr>
      </w:pPr>
    </w:p>
    <w:p w14:paraId="17DA3891" w14:textId="77777777" w:rsidR="00E06815" w:rsidRPr="00FF5E77" w:rsidRDefault="00484C9A" w:rsidP="00E06815">
      <w:pPr>
        <w:pBdr>
          <w:top w:val="thickThinSmallGap" w:sz="24" w:space="1" w:color="auto"/>
          <w:left w:val="thickThinSmallGap" w:sz="24" w:space="4" w:color="auto"/>
          <w:bottom w:val="thinThickSmallGap" w:sz="24" w:space="1" w:color="auto"/>
          <w:right w:val="thinThickSmallGap" w:sz="24" w:space="4" w:color="auto"/>
        </w:pBdr>
        <w:jc w:val="center"/>
        <w:rPr>
          <w:b/>
          <w:sz w:val="32"/>
          <w:szCs w:val="44"/>
        </w:rPr>
      </w:pPr>
      <w:r w:rsidRPr="00FF5E77">
        <w:rPr>
          <w:b/>
          <w:sz w:val="32"/>
          <w:szCs w:val="44"/>
        </w:rPr>
        <w:t>KHAI THÁC MẪU TUẦN TỰ</w:t>
      </w:r>
      <w:r w:rsidR="00E06815" w:rsidRPr="00FF5E77">
        <w:rPr>
          <w:b/>
          <w:sz w:val="32"/>
          <w:szCs w:val="44"/>
        </w:rPr>
        <w:t xml:space="preserve"> </w:t>
      </w:r>
    </w:p>
    <w:p w14:paraId="29B8E2A0" w14:textId="77777777" w:rsidR="00E06815" w:rsidRPr="00FF5E77" w:rsidRDefault="00484C9A" w:rsidP="00E06815">
      <w:pPr>
        <w:pBdr>
          <w:top w:val="thickThinSmallGap" w:sz="24" w:space="1" w:color="auto"/>
          <w:left w:val="thickThinSmallGap" w:sz="24" w:space="4" w:color="auto"/>
          <w:bottom w:val="thinThickSmallGap" w:sz="24" w:space="1" w:color="auto"/>
          <w:right w:val="thinThickSmallGap" w:sz="24" w:space="4" w:color="auto"/>
        </w:pBdr>
        <w:jc w:val="center"/>
        <w:rPr>
          <w:b/>
          <w:sz w:val="32"/>
          <w:szCs w:val="44"/>
        </w:rPr>
      </w:pPr>
      <w:r w:rsidRPr="00FF5E77">
        <w:rPr>
          <w:b/>
          <w:sz w:val="32"/>
          <w:szCs w:val="44"/>
        </w:rPr>
        <w:t>TỪ CƠ SỞ DỮ LIỆU CHUỖI</w:t>
      </w:r>
    </w:p>
    <w:p w14:paraId="34DAE6B2" w14:textId="77777777" w:rsidR="00E06815" w:rsidRPr="009C0093" w:rsidRDefault="00484C9A" w:rsidP="00484C9A">
      <w:pPr>
        <w:pBdr>
          <w:top w:val="thickThinSmallGap" w:sz="24" w:space="1" w:color="auto"/>
          <w:left w:val="thickThinSmallGap" w:sz="24" w:space="4" w:color="auto"/>
          <w:bottom w:val="thinThickSmallGap" w:sz="24" w:space="1" w:color="auto"/>
          <w:right w:val="thinThickSmallGap" w:sz="24" w:space="4" w:color="auto"/>
        </w:pBdr>
        <w:jc w:val="center"/>
        <w:rPr>
          <w:b/>
          <w:sz w:val="40"/>
          <w:szCs w:val="44"/>
        </w:rPr>
      </w:pPr>
      <w:r w:rsidRPr="00FF5E77">
        <w:rPr>
          <w:b/>
          <w:sz w:val="32"/>
          <w:szCs w:val="44"/>
        </w:rPr>
        <w:t>TRÊN HADOOP MAPREDUCE</w:t>
      </w:r>
    </w:p>
    <w:p w14:paraId="4CD11AF2" w14:textId="77777777" w:rsidR="00E06815" w:rsidRDefault="00E06815" w:rsidP="00E06815">
      <w:pPr>
        <w:pBdr>
          <w:top w:val="thickThinSmallGap" w:sz="24" w:space="1" w:color="auto"/>
          <w:left w:val="thickThinSmallGap" w:sz="24" w:space="4" w:color="auto"/>
          <w:bottom w:val="thinThickSmallGap" w:sz="24" w:space="1" w:color="auto"/>
          <w:right w:val="thinThickSmallGap" w:sz="24" w:space="4" w:color="auto"/>
        </w:pBdr>
        <w:jc w:val="center"/>
        <w:rPr>
          <w:b/>
          <w:sz w:val="28"/>
          <w:szCs w:val="44"/>
        </w:rPr>
      </w:pPr>
    </w:p>
    <w:p w14:paraId="0D8D317D" w14:textId="77777777" w:rsidR="00F148B4" w:rsidRDefault="00F148B4" w:rsidP="00E06815">
      <w:pPr>
        <w:pBdr>
          <w:top w:val="thickThinSmallGap" w:sz="24" w:space="1" w:color="auto"/>
          <w:left w:val="thickThinSmallGap" w:sz="24" w:space="4" w:color="auto"/>
          <w:bottom w:val="thinThickSmallGap" w:sz="24" w:space="1" w:color="auto"/>
          <w:right w:val="thinThickSmallGap" w:sz="24" w:space="4" w:color="auto"/>
        </w:pBdr>
        <w:jc w:val="center"/>
        <w:rPr>
          <w:b/>
          <w:sz w:val="28"/>
          <w:szCs w:val="44"/>
        </w:rPr>
      </w:pPr>
    </w:p>
    <w:p w14:paraId="7CB03D88" w14:textId="77777777" w:rsidR="00F148B4" w:rsidRPr="00FF5E77" w:rsidRDefault="00F148B4" w:rsidP="00E06815">
      <w:pPr>
        <w:pBdr>
          <w:top w:val="thickThinSmallGap" w:sz="24" w:space="1" w:color="auto"/>
          <w:left w:val="thickThinSmallGap" w:sz="24" w:space="4" w:color="auto"/>
          <w:bottom w:val="thinThickSmallGap" w:sz="24" w:space="1" w:color="auto"/>
          <w:right w:val="thinThickSmallGap" w:sz="24" w:space="4" w:color="auto"/>
        </w:pBdr>
        <w:jc w:val="center"/>
        <w:rPr>
          <w:b/>
          <w:sz w:val="28"/>
          <w:szCs w:val="44"/>
        </w:rPr>
      </w:pPr>
    </w:p>
    <w:p w14:paraId="5F0775C1" w14:textId="01C370F8" w:rsidR="00E06815" w:rsidRPr="00FF5E77" w:rsidRDefault="00F148B4" w:rsidP="003C2109">
      <w:pPr>
        <w:pBdr>
          <w:top w:val="thickThinSmallGap" w:sz="24" w:space="1" w:color="auto"/>
          <w:left w:val="thickThinSmallGap" w:sz="24" w:space="4" w:color="auto"/>
          <w:bottom w:val="thinThickSmallGap" w:sz="24" w:space="1" w:color="auto"/>
          <w:right w:val="thinThickSmallGap" w:sz="24" w:space="4" w:color="auto"/>
        </w:pBdr>
        <w:jc w:val="center"/>
        <w:rPr>
          <w:b/>
          <w:sz w:val="24"/>
          <w:szCs w:val="32"/>
        </w:rPr>
      </w:pPr>
      <w:r w:rsidRPr="00FF5E77">
        <w:rPr>
          <w:b/>
          <w:sz w:val="24"/>
          <w:szCs w:val="32"/>
        </w:rPr>
        <w:t>LUẬN VĂN THẠC SĨ</w:t>
      </w:r>
      <w:r w:rsidR="00484C9A" w:rsidRPr="00FF5E77">
        <w:rPr>
          <w:b/>
          <w:sz w:val="24"/>
          <w:szCs w:val="32"/>
        </w:rPr>
        <w:t xml:space="preserve">: </w:t>
      </w:r>
      <w:r w:rsidR="00F80507">
        <w:rPr>
          <w:b/>
          <w:sz w:val="24"/>
          <w:szCs w:val="32"/>
        </w:rPr>
        <w:t>CÔNG NGHỆ THÔNG TIN</w:t>
      </w:r>
    </w:p>
    <w:p w14:paraId="4D2EC260" w14:textId="77777777" w:rsidR="00E06815" w:rsidRPr="00FF5E77" w:rsidRDefault="00E06815" w:rsidP="00E06815">
      <w:pPr>
        <w:pBdr>
          <w:top w:val="thickThinSmallGap" w:sz="24" w:space="1" w:color="auto"/>
          <w:left w:val="thickThinSmallGap" w:sz="24" w:space="4" w:color="auto"/>
          <w:bottom w:val="thinThickSmallGap" w:sz="24" w:space="1" w:color="auto"/>
          <w:right w:val="thinThickSmallGap" w:sz="24" w:space="4" w:color="auto"/>
        </w:pBdr>
        <w:jc w:val="center"/>
        <w:rPr>
          <w:b/>
          <w:sz w:val="28"/>
          <w:szCs w:val="28"/>
        </w:rPr>
      </w:pPr>
    </w:p>
    <w:p w14:paraId="15E3B42B" w14:textId="77777777" w:rsidR="00E06815" w:rsidRPr="00FF5E77" w:rsidRDefault="00E06815" w:rsidP="00E06815">
      <w:pPr>
        <w:pBdr>
          <w:top w:val="thickThinSmallGap" w:sz="24" w:space="1" w:color="auto"/>
          <w:left w:val="thickThinSmallGap" w:sz="24" w:space="4" w:color="auto"/>
          <w:bottom w:val="thinThickSmallGap" w:sz="24" w:space="1" w:color="auto"/>
          <w:right w:val="thinThickSmallGap" w:sz="24" w:space="4" w:color="auto"/>
        </w:pBdr>
        <w:jc w:val="center"/>
        <w:rPr>
          <w:b/>
          <w:sz w:val="24"/>
          <w:szCs w:val="28"/>
        </w:rPr>
      </w:pPr>
    </w:p>
    <w:p w14:paraId="5B83A08C" w14:textId="77777777" w:rsidR="00E06815" w:rsidRPr="00FF5E77" w:rsidRDefault="00E06815" w:rsidP="00E06815">
      <w:pPr>
        <w:pBdr>
          <w:top w:val="thickThinSmallGap" w:sz="24" w:space="1" w:color="auto"/>
          <w:left w:val="thickThinSmallGap" w:sz="24" w:space="4" w:color="auto"/>
          <w:bottom w:val="thinThickSmallGap" w:sz="24" w:space="1" w:color="auto"/>
          <w:right w:val="thinThickSmallGap" w:sz="24" w:space="4" w:color="auto"/>
        </w:pBdr>
        <w:jc w:val="center"/>
        <w:rPr>
          <w:b/>
          <w:sz w:val="28"/>
          <w:szCs w:val="28"/>
        </w:rPr>
      </w:pPr>
    </w:p>
    <w:p w14:paraId="63B30D46" w14:textId="77777777" w:rsidR="00E06815" w:rsidRDefault="00E06815" w:rsidP="00E06815">
      <w:pPr>
        <w:pBdr>
          <w:top w:val="thickThinSmallGap" w:sz="24" w:space="1" w:color="auto"/>
          <w:left w:val="thickThinSmallGap" w:sz="24" w:space="4" w:color="auto"/>
          <w:bottom w:val="thinThickSmallGap" w:sz="24" w:space="1" w:color="auto"/>
          <w:right w:val="thinThickSmallGap" w:sz="24" w:space="4" w:color="auto"/>
        </w:pBdr>
        <w:jc w:val="center"/>
        <w:rPr>
          <w:b/>
          <w:sz w:val="28"/>
          <w:szCs w:val="28"/>
        </w:rPr>
      </w:pPr>
    </w:p>
    <w:p w14:paraId="6B53C057" w14:textId="77777777" w:rsidR="00AB37C1" w:rsidRPr="00FF5E77" w:rsidRDefault="00AB37C1" w:rsidP="00E06815">
      <w:pPr>
        <w:pBdr>
          <w:top w:val="thickThinSmallGap" w:sz="24" w:space="1" w:color="auto"/>
          <w:left w:val="thickThinSmallGap" w:sz="24" w:space="4" w:color="auto"/>
          <w:bottom w:val="thinThickSmallGap" w:sz="24" w:space="1" w:color="auto"/>
          <w:right w:val="thinThickSmallGap" w:sz="24" w:space="4" w:color="auto"/>
        </w:pBdr>
        <w:jc w:val="center"/>
        <w:rPr>
          <w:b/>
          <w:sz w:val="28"/>
          <w:szCs w:val="28"/>
        </w:rPr>
      </w:pPr>
    </w:p>
    <w:p w14:paraId="0706BCD9" w14:textId="77777777" w:rsidR="00AB37C1" w:rsidRDefault="00E06815" w:rsidP="0074662E">
      <w:pPr>
        <w:pBdr>
          <w:top w:val="thickThinSmallGap" w:sz="24" w:space="1" w:color="auto"/>
          <w:left w:val="thickThinSmallGap" w:sz="24" w:space="4" w:color="auto"/>
          <w:bottom w:val="thinThickSmallGap" w:sz="24" w:space="1" w:color="auto"/>
          <w:right w:val="thinThickSmallGap" w:sz="24" w:space="4" w:color="auto"/>
        </w:pBdr>
        <w:jc w:val="center"/>
        <w:rPr>
          <w:b/>
          <w:sz w:val="28"/>
          <w:szCs w:val="32"/>
        </w:rPr>
      </w:pPr>
      <w:r w:rsidRPr="00FF5E77">
        <w:rPr>
          <w:b/>
          <w:sz w:val="36"/>
          <w:szCs w:val="40"/>
        </w:rPr>
        <w:t xml:space="preserve"> </w:t>
      </w:r>
      <w:r w:rsidRPr="00FF5E77">
        <w:rPr>
          <w:b/>
          <w:sz w:val="28"/>
          <w:szCs w:val="32"/>
        </w:rPr>
        <w:t xml:space="preserve"> TP.</w:t>
      </w:r>
      <w:r w:rsidR="0074662E" w:rsidRPr="00FF5E77">
        <w:rPr>
          <w:b/>
          <w:sz w:val="28"/>
          <w:szCs w:val="32"/>
        </w:rPr>
        <w:t xml:space="preserve"> Hồ Chí Minh </w:t>
      </w:r>
      <w:r w:rsidR="00A544EC" w:rsidRPr="00FF5E77">
        <w:rPr>
          <w:b/>
          <w:sz w:val="28"/>
          <w:szCs w:val="32"/>
        </w:rPr>
        <w:t>–</w:t>
      </w:r>
      <w:r w:rsidR="0074662E" w:rsidRPr="00FF5E77">
        <w:rPr>
          <w:b/>
          <w:sz w:val="28"/>
          <w:szCs w:val="32"/>
        </w:rPr>
        <w:t xml:space="preserve"> </w:t>
      </w:r>
      <w:r w:rsidRPr="00FF5E77">
        <w:rPr>
          <w:b/>
          <w:sz w:val="28"/>
          <w:szCs w:val="32"/>
        </w:rPr>
        <w:t>201</w:t>
      </w:r>
      <w:r w:rsidR="008662DB" w:rsidRPr="00FF5E77">
        <w:rPr>
          <w:b/>
          <w:sz w:val="28"/>
          <w:szCs w:val="32"/>
        </w:rPr>
        <w:t>7</w:t>
      </w:r>
    </w:p>
    <w:p w14:paraId="16C3808F" w14:textId="2CC2A927" w:rsidR="00A544EC" w:rsidRPr="00FF5E77" w:rsidRDefault="00A544EC" w:rsidP="0074662E">
      <w:pPr>
        <w:pBdr>
          <w:top w:val="thickThinSmallGap" w:sz="24" w:space="1" w:color="auto"/>
          <w:left w:val="thickThinSmallGap" w:sz="24" w:space="4" w:color="auto"/>
          <w:bottom w:val="thinThickSmallGap" w:sz="24" w:space="1" w:color="auto"/>
          <w:right w:val="thinThickSmallGap" w:sz="24" w:space="4" w:color="auto"/>
        </w:pBdr>
        <w:jc w:val="center"/>
        <w:rPr>
          <w:b/>
          <w:sz w:val="28"/>
          <w:szCs w:val="32"/>
        </w:rPr>
      </w:pPr>
    </w:p>
    <w:p w14:paraId="65279D9A" w14:textId="77777777" w:rsidR="00E06815" w:rsidRDefault="00E06815" w:rsidP="00E06815">
      <w:pPr>
        <w:pBdr>
          <w:top w:val="thickThinSmallGap" w:sz="24" w:space="1" w:color="auto"/>
          <w:left w:val="thickThinSmallGap" w:sz="24" w:space="4" w:color="auto"/>
          <w:bottom w:val="thinThickSmallGap" w:sz="24" w:space="0" w:color="auto"/>
          <w:right w:val="thinThickSmallGap" w:sz="24" w:space="4" w:color="auto"/>
        </w:pBdr>
        <w:jc w:val="center"/>
        <w:rPr>
          <w:szCs w:val="26"/>
        </w:rPr>
      </w:pPr>
    </w:p>
    <w:p w14:paraId="3BD60ADE" w14:textId="42E004E0" w:rsidR="00E06815" w:rsidRPr="00FF5E77" w:rsidRDefault="00E06815" w:rsidP="00E06815">
      <w:pPr>
        <w:pBdr>
          <w:top w:val="thickThinSmallGap" w:sz="24" w:space="1" w:color="auto"/>
          <w:left w:val="thickThinSmallGap" w:sz="24" w:space="4" w:color="auto"/>
          <w:bottom w:val="thinThickSmallGap" w:sz="24" w:space="0" w:color="auto"/>
          <w:right w:val="thinThickSmallGap" w:sz="24" w:space="4" w:color="auto"/>
        </w:pBdr>
        <w:jc w:val="center"/>
        <w:rPr>
          <w:sz w:val="28"/>
          <w:szCs w:val="28"/>
        </w:rPr>
      </w:pPr>
      <w:r w:rsidRPr="00FF5E77">
        <w:rPr>
          <w:sz w:val="28"/>
          <w:szCs w:val="28"/>
        </w:rPr>
        <w:t xml:space="preserve">ĐẠI HỌC QUỐC GIA </w:t>
      </w:r>
      <w:r w:rsidR="00F80507" w:rsidRPr="00FF5E77">
        <w:rPr>
          <w:sz w:val="28"/>
          <w:szCs w:val="28"/>
        </w:rPr>
        <w:t>THÀNH PHỐ</w:t>
      </w:r>
      <w:r w:rsidRPr="00FF5E77">
        <w:rPr>
          <w:sz w:val="28"/>
          <w:szCs w:val="28"/>
        </w:rPr>
        <w:t xml:space="preserve"> HỒ CHÍ MINH</w:t>
      </w:r>
    </w:p>
    <w:p w14:paraId="1D6BAC09" w14:textId="77777777" w:rsidR="00E06815" w:rsidRPr="00FF5E77" w:rsidRDefault="00E06815" w:rsidP="00E06815">
      <w:pPr>
        <w:pBdr>
          <w:top w:val="thickThinSmallGap" w:sz="24" w:space="1" w:color="auto"/>
          <w:left w:val="thickThinSmallGap" w:sz="24" w:space="4" w:color="auto"/>
          <w:bottom w:val="thinThickSmallGap" w:sz="24" w:space="0" w:color="auto"/>
          <w:right w:val="thinThickSmallGap" w:sz="24" w:space="4" w:color="auto"/>
        </w:pBdr>
        <w:jc w:val="center"/>
        <w:rPr>
          <w:b/>
          <w:sz w:val="28"/>
          <w:szCs w:val="28"/>
        </w:rPr>
      </w:pPr>
      <w:r w:rsidRPr="00FF5E77">
        <w:rPr>
          <w:b/>
          <w:sz w:val="28"/>
          <w:szCs w:val="28"/>
        </w:rPr>
        <w:t>TRƯỜNG ĐẠI HỌC KHOA HỌC TỰ NHIÊN</w:t>
      </w:r>
    </w:p>
    <w:p w14:paraId="46B39063" w14:textId="77777777" w:rsidR="00E06815" w:rsidRPr="00FF5E77" w:rsidRDefault="00CD326C" w:rsidP="00E06815">
      <w:pPr>
        <w:pBdr>
          <w:top w:val="thickThinSmallGap" w:sz="24" w:space="1" w:color="auto"/>
          <w:left w:val="thickThinSmallGap" w:sz="24" w:space="4" w:color="auto"/>
          <w:bottom w:val="thinThickSmallGap" w:sz="24" w:space="0" w:color="auto"/>
          <w:right w:val="thinThickSmallGap" w:sz="24" w:space="4" w:color="auto"/>
        </w:pBdr>
        <w:jc w:val="center"/>
        <w:rPr>
          <w:b/>
          <w:sz w:val="28"/>
          <w:szCs w:val="28"/>
        </w:rPr>
      </w:pPr>
      <w:r w:rsidRPr="00FF5E77">
        <w:rPr>
          <w:b/>
          <w:noProof/>
          <w:sz w:val="28"/>
          <w:szCs w:val="28"/>
        </w:rPr>
        <mc:AlternateContent>
          <mc:Choice Requires="wps">
            <w:drawing>
              <wp:anchor distT="0" distB="0" distL="114300" distR="114300" simplePos="0" relativeHeight="251660288" behindDoc="0" locked="0" layoutInCell="1" allowOverlap="1" wp14:anchorId="01EAC7B5" wp14:editId="26FC0A60">
                <wp:simplePos x="0" y="0"/>
                <wp:positionH relativeFrom="column">
                  <wp:posOffset>2171700</wp:posOffset>
                </wp:positionH>
                <wp:positionV relativeFrom="paragraph">
                  <wp:posOffset>126365</wp:posOffset>
                </wp:positionV>
                <wp:extent cx="1257300" cy="0"/>
                <wp:effectExtent l="12700" t="6985" r="6350" b="12065"/>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34490946"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9.95pt" to="270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nrj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"/>
            </w:pict>
          </mc:Fallback>
        </mc:AlternateContent>
      </w:r>
    </w:p>
    <w:p w14:paraId="164F1EB0" w14:textId="77777777" w:rsidR="00211EDE" w:rsidRPr="00FF5E77" w:rsidRDefault="00211EDE" w:rsidP="00AC00C4">
      <w:pPr>
        <w:pBdr>
          <w:top w:val="thickThinSmallGap" w:sz="24" w:space="1" w:color="auto"/>
          <w:left w:val="thickThinSmallGap" w:sz="24" w:space="4" w:color="auto"/>
          <w:bottom w:val="thinThickSmallGap" w:sz="24" w:space="0" w:color="auto"/>
          <w:right w:val="thinThickSmallGap" w:sz="24" w:space="4" w:color="auto"/>
        </w:pBdr>
        <w:jc w:val="center"/>
        <w:rPr>
          <w:b/>
          <w:sz w:val="28"/>
          <w:szCs w:val="28"/>
        </w:rPr>
      </w:pPr>
    </w:p>
    <w:p w14:paraId="74591416" w14:textId="77777777" w:rsidR="00AC00C4" w:rsidRPr="00FF5E77" w:rsidRDefault="00AC00C4" w:rsidP="00AC00C4">
      <w:pPr>
        <w:pBdr>
          <w:top w:val="thickThinSmallGap" w:sz="24" w:space="1" w:color="auto"/>
          <w:left w:val="thickThinSmallGap" w:sz="24" w:space="4" w:color="auto"/>
          <w:bottom w:val="thinThickSmallGap" w:sz="24" w:space="0" w:color="auto"/>
          <w:right w:val="thinThickSmallGap" w:sz="24" w:space="4" w:color="auto"/>
        </w:pBdr>
        <w:jc w:val="center"/>
        <w:rPr>
          <w:b/>
          <w:sz w:val="28"/>
          <w:szCs w:val="28"/>
        </w:rPr>
      </w:pPr>
      <w:r w:rsidRPr="00FF5E77">
        <w:rPr>
          <w:b/>
          <w:sz w:val="28"/>
          <w:szCs w:val="28"/>
        </w:rPr>
        <w:t>HOÀNG ĐỨC THỌ</w:t>
      </w:r>
    </w:p>
    <w:p w14:paraId="18647B24" w14:textId="77777777" w:rsidR="00AC00C4" w:rsidRPr="00FF5E77" w:rsidRDefault="00AC00C4" w:rsidP="00AC00C4">
      <w:pPr>
        <w:pBdr>
          <w:top w:val="thickThinSmallGap" w:sz="24" w:space="1" w:color="auto"/>
          <w:left w:val="thickThinSmallGap" w:sz="24" w:space="4" w:color="auto"/>
          <w:bottom w:val="thinThickSmallGap" w:sz="24" w:space="0" w:color="auto"/>
          <w:right w:val="thinThickSmallGap" w:sz="24" w:space="4" w:color="auto"/>
        </w:pBdr>
        <w:jc w:val="center"/>
        <w:rPr>
          <w:b/>
          <w:sz w:val="28"/>
          <w:szCs w:val="28"/>
        </w:rPr>
      </w:pPr>
    </w:p>
    <w:p w14:paraId="3F483299" w14:textId="77777777" w:rsidR="009C0093" w:rsidRPr="00FF5E77" w:rsidRDefault="009C0093" w:rsidP="00E06815">
      <w:pPr>
        <w:pBdr>
          <w:top w:val="thickThinSmallGap" w:sz="24" w:space="1" w:color="auto"/>
          <w:left w:val="thickThinSmallGap" w:sz="24" w:space="4" w:color="auto"/>
          <w:bottom w:val="thinThickSmallGap" w:sz="24" w:space="0" w:color="auto"/>
          <w:right w:val="thinThickSmallGap" w:sz="24" w:space="4" w:color="auto"/>
        </w:pBdr>
        <w:rPr>
          <w:b/>
          <w:sz w:val="28"/>
          <w:szCs w:val="28"/>
        </w:rPr>
      </w:pPr>
    </w:p>
    <w:p w14:paraId="0FBE5F3D" w14:textId="77777777" w:rsidR="00E06815" w:rsidRPr="00FF5E77" w:rsidRDefault="00AC00C4" w:rsidP="00E06815">
      <w:pPr>
        <w:pBdr>
          <w:top w:val="thickThinSmallGap" w:sz="24" w:space="1" w:color="auto"/>
          <w:left w:val="thickThinSmallGap" w:sz="24" w:space="4" w:color="auto"/>
          <w:bottom w:val="thinThickSmallGap" w:sz="24" w:space="0" w:color="auto"/>
          <w:right w:val="thinThickSmallGap" w:sz="24" w:space="4" w:color="auto"/>
        </w:pBdr>
        <w:jc w:val="center"/>
        <w:rPr>
          <w:b/>
          <w:sz w:val="32"/>
          <w:szCs w:val="28"/>
        </w:rPr>
      </w:pPr>
      <w:r w:rsidRPr="00FF5E77">
        <w:rPr>
          <w:b/>
          <w:sz w:val="32"/>
          <w:szCs w:val="28"/>
        </w:rPr>
        <w:t>KHAI THÁC MẪU TUẦN TỰ</w:t>
      </w:r>
    </w:p>
    <w:p w14:paraId="15586953" w14:textId="4DD440CC" w:rsidR="00AC00C4" w:rsidRPr="00FF5E77" w:rsidRDefault="00AC00C4" w:rsidP="00E06815">
      <w:pPr>
        <w:pBdr>
          <w:top w:val="thickThinSmallGap" w:sz="24" w:space="1" w:color="auto"/>
          <w:left w:val="thickThinSmallGap" w:sz="24" w:space="4" w:color="auto"/>
          <w:bottom w:val="thinThickSmallGap" w:sz="24" w:space="0" w:color="auto"/>
          <w:right w:val="thinThickSmallGap" w:sz="24" w:space="4" w:color="auto"/>
        </w:pBdr>
        <w:jc w:val="center"/>
        <w:rPr>
          <w:b/>
          <w:sz w:val="32"/>
          <w:szCs w:val="28"/>
        </w:rPr>
      </w:pPr>
      <w:r w:rsidRPr="00FF5E77">
        <w:rPr>
          <w:b/>
          <w:sz w:val="32"/>
          <w:szCs w:val="28"/>
        </w:rPr>
        <w:t>TỪ CƠ SỞ DỮ LIỆU</w:t>
      </w:r>
      <w:r w:rsidR="00194ECC">
        <w:rPr>
          <w:b/>
          <w:sz w:val="32"/>
          <w:szCs w:val="28"/>
        </w:rPr>
        <w:t xml:space="preserve"> CHUỖI</w:t>
      </w:r>
    </w:p>
    <w:p w14:paraId="7BCD5789" w14:textId="77777777" w:rsidR="00AC00C4" w:rsidRPr="00FF5E77" w:rsidRDefault="00AC00C4" w:rsidP="00E06815">
      <w:pPr>
        <w:pBdr>
          <w:top w:val="thickThinSmallGap" w:sz="24" w:space="1" w:color="auto"/>
          <w:left w:val="thickThinSmallGap" w:sz="24" w:space="4" w:color="auto"/>
          <w:bottom w:val="thinThickSmallGap" w:sz="24" w:space="0" w:color="auto"/>
          <w:right w:val="thinThickSmallGap" w:sz="24" w:space="4" w:color="auto"/>
        </w:pBdr>
        <w:jc w:val="center"/>
        <w:rPr>
          <w:b/>
          <w:sz w:val="28"/>
          <w:szCs w:val="28"/>
        </w:rPr>
      </w:pPr>
      <w:r w:rsidRPr="00FF5E77">
        <w:rPr>
          <w:b/>
          <w:sz w:val="32"/>
          <w:szCs w:val="28"/>
        </w:rPr>
        <w:t>TRÊN HADOOP MAPREDUCE</w:t>
      </w:r>
    </w:p>
    <w:p w14:paraId="4B54A281" w14:textId="77777777" w:rsidR="00C91D0C" w:rsidRDefault="00C91D0C" w:rsidP="00FF5E77">
      <w:pPr>
        <w:pBdr>
          <w:top w:val="thickThinSmallGap" w:sz="24" w:space="1" w:color="auto"/>
          <w:left w:val="thickThinSmallGap" w:sz="24" w:space="4" w:color="auto"/>
          <w:bottom w:val="thinThickSmallGap" w:sz="24" w:space="0" w:color="auto"/>
          <w:right w:val="thinThickSmallGap" w:sz="24" w:space="4" w:color="auto"/>
        </w:pBdr>
        <w:ind w:firstLine="567"/>
        <w:jc w:val="left"/>
        <w:rPr>
          <w:b/>
          <w:sz w:val="24"/>
          <w:szCs w:val="28"/>
        </w:rPr>
      </w:pPr>
    </w:p>
    <w:p w14:paraId="2ADAEC4B" w14:textId="77777777" w:rsidR="00C91D0C" w:rsidRPr="00FF5E77" w:rsidRDefault="00C91D0C" w:rsidP="00E06815">
      <w:pPr>
        <w:pBdr>
          <w:top w:val="thickThinSmallGap" w:sz="24" w:space="1" w:color="auto"/>
          <w:left w:val="thickThinSmallGap" w:sz="24" w:space="4" w:color="auto"/>
          <w:bottom w:val="thinThickSmallGap" w:sz="24" w:space="0" w:color="auto"/>
          <w:right w:val="thinThickSmallGap" w:sz="24" w:space="4" w:color="auto"/>
        </w:pBdr>
        <w:jc w:val="center"/>
        <w:rPr>
          <w:b/>
          <w:sz w:val="28"/>
          <w:szCs w:val="28"/>
        </w:rPr>
      </w:pPr>
    </w:p>
    <w:p w14:paraId="1AF5A6F8" w14:textId="77777777" w:rsidR="00AC00C4" w:rsidRPr="00FF5E77" w:rsidRDefault="00AC00C4" w:rsidP="00A51077">
      <w:pPr>
        <w:pBdr>
          <w:top w:val="thickThinSmallGap" w:sz="24" w:space="1" w:color="auto"/>
          <w:left w:val="thickThinSmallGap" w:sz="24" w:space="4" w:color="auto"/>
          <w:bottom w:val="thinThickSmallGap" w:sz="24" w:space="0" w:color="auto"/>
          <w:right w:val="thinThickSmallGap" w:sz="24" w:space="4" w:color="auto"/>
        </w:pBdr>
        <w:jc w:val="center"/>
        <w:rPr>
          <w:b/>
          <w:sz w:val="24"/>
          <w:szCs w:val="28"/>
        </w:rPr>
      </w:pPr>
      <w:r w:rsidRPr="00FF5E77">
        <w:rPr>
          <w:b/>
          <w:sz w:val="24"/>
          <w:szCs w:val="28"/>
        </w:rPr>
        <w:t>Chuyên ngành: Hệ Thống Thông Tin</w:t>
      </w:r>
    </w:p>
    <w:p w14:paraId="5D133575" w14:textId="2BA7C53A" w:rsidR="00E06815" w:rsidRPr="00FF5E77" w:rsidRDefault="00AC00C4" w:rsidP="00A51077">
      <w:pPr>
        <w:pBdr>
          <w:top w:val="thickThinSmallGap" w:sz="24" w:space="1" w:color="auto"/>
          <w:left w:val="thickThinSmallGap" w:sz="24" w:space="4" w:color="auto"/>
          <w:bottom w:val="thinThickSmallGap" w:sz="24" w:space="0" w:color="auto"/>
          <w:right w:val="thinThickSmallGap" w:sz="24" w:space="4" w:color="auto"/>
        </w:pBdr>
        <w:jc w:val="center"/>
        <w:rPr>
          <w:b/>
          <w:sz w:val="24"/>
          <w:szCs w:val="28"/>
        </w:rPr>
      </w:pPr>
      <w:r w:rsidRPr="00FF5E77">
        <w:rPr>
          <w:b/>
          <w:sz w:val="24"/>
          <w:szCs w:val="28"/>
        </w:rPr>
        <w:t>Mã số chuyên ngành: 60480104</w:t>
      </w:r>
    </w:p>
    <w:p w14:paraId="44F6C0A4" w14:textId="77777777" w:rsidR="00E06815" w:rsidRPr="00FF5E77" w:rsidRDefault="00E06815" w:rsidP="00E06815">
      <w:pPr>
        <w:pBdr>
          <w:top w:val="thickThinSmallGap" w:sz="24" w:space="1" w:color="auto"/>
          <w:left w:val="thickThinSmallGap" w:sz="24" w:space="4" w:color="auto"/>
          <w:bottom w:val="thinThickSmallGap" w:sz="24" w:space="0" w:color="auto"/>
          <w:right w:val="thinThickSmallGap" w:sz="24" w:space="4" w:color="auto"/>
        </w:pBdr>
        <w:rPr>
          <w:b/>
          <w:sz w:val="28"/>
          <w:szCs w:val="28"/>
        </w:rPr>
      </w:pPr>
      <w:r w:rsidRPr="00FF5E77">
        <w:rPr>
          <w:b/>
          <w:sz w:val="28"/>
          <w:szCs w:val="28"/>
        </w:rPr>
        <w:tab/>
        <w:t xml:space="preserve">       </w:t>
      </w:r>
    </w:p>
    <w:p w14:paraId="69A64611" w14:textId="77777777" w:rsidR="00C91D0C" w:rsidRDefault="00C91D0C" w:rsidP="00E06815">
      <w:pPr>
        <w:pBdr>
          <w:top w:val="thickThinSmallGap" w:sz="24" w:space="1" w:color="auto"/>
          <w:left w:val="thickThinSmallGap" w:sz="24" w:space="4" w:color="auto"/>
          <w:bottom w:val="thinThickSmallGap" w:sz="24" w:space="0" w:color="auto"/>
          <w:right w:val="thinThickSmallGap" w:sz="24" w:space="4" w:color="auto"/>
        </w:pBdr>
        <w:rPr>
          <w:b/>
          <w:sz w:val="28"/>
          <w:szCs w:val="28"/>
        </w:rPr>
      </w:pPr>
    </w:p>
    <w:p w14:paraId="48A1B171" w14:textId="7E21149D" w:rsidR="00F80507" w:rsidRDefault="00F80507" w:rsidP="003C2109">
      <w:pPr>
        <w:pBdr>
          <w:top w:val="thickThinSmallGap" w:sz="24" w:space="1" w:color="auto"/>
          <w:left w:val="thickThinSmallGap" w:sz="24" w:space="4" w:color="auto"/>
          <w:bottom w:val="thinThickSmallGap" w:sz="24" w:space="0" w:color="auto"/>
          <w:right w:val="thinThickSmallGap" w:sz="24" w:space="4" w:color="auto"/>
        </w:pBdr>
        <w:jc w:val="center"/>
        <w:rPr>
          <w:b/>
          <w:sz w:val="28"/>
          <w:szCs w:val="28"/>
        </w:rPr>
      </w:pPr>
      <w:r>
        <w:rPr>
          <w:b/>
          <w:sz w:val="28"/>
          <w:szCs w:val="28"/>
        </w:rPr>
        <w:t>LUẬN VĂN THẠC SĨ: CÔNG NGHỆ THÔNG TIN</w:t>
      </w:r>
    </w:p>
    <w:p w14:paraId="488B8067" w14:textId="77777777" w:rsidR="00F80507" w:rsidRDefault="00F80507" w:rsidP="00E06815">
      <w:pPr>
        <w:pBdr>
          <w:top w:val="thickThinSmallGap" w:sz="24" w:space="1" w:color="auto"/>
          <w:left w:val="thickThinSmallGap" w:sz="24" w:space="4" w:color="auto"/>
          <w:bottom w:val="thinThickSmallGap" w:sz="24" w:space="0" w:color="auto"/>
          <w:right w:val="thinThickSmallGap" w:sz="24" w:space="4" w:color="auto"/>
        </w:pBdr>
        <w:rPr>
          <w:b/>
          <w:sz w:val="28"/>
          <w:szCs w:val="28"/>
        </w:rPr>
      </w:pPr>
    </w:p>
    <w:p w14:paraId="1FEFBDE4" w14:textId="77777777" w:rsidR="00C91D0C" w:rsidRPr="00FF5E77" w:rsidRDefault="00C91D0C" w:rsidP="00E06815">
      <w:pPr>
        <w:pBdr>
          <w:top w:val="thickThinSmallGap" w:sz="24" w:space="1" w:color="auto"/>
          <w:left w:val="thickThinSmallGap" w:sz="24" w:space="4" w:color="auto"/>
          <w:bottom w:val="thinThickSmallGap" w:sz="24" w:space="0" w:color="auto"/>
          <w:right w:val="thinThickSmallGap" w:sz="24" w:space="4" w:color="auto"/>
        </w:pBdr>
        <w:rPr>
          <w:b/>
          <w:sz w:val="28"/>
          <w:szCs w:val="28"/>
        </w:rPr>
      </w:pPr>
    </w:p>
    <w:p w14:paraId="16468038" w14:textId="6A7E0279" w:rsidR="00E06815" w:rsidRPr="00FF5E77" w:rsidRDefault="00C91D0C" w:rsidP="00877EBA">
      <w:pPr>
        <w:pBdr>
          <w:top w:val="thickThinSmallGap" w:sz="24" w:space="1" w:color="auto"/>
          <w:left w:val="thickThinSmallGap" w:sz="24" w:space="4" w:color="auto"/>
          <w:bottom w:val="thinThickSmallGap" w:sz="24" w:space="0" w:color="auto"/>
          <w:right w:val="thinThickSmallGap" w:sz="24" w:space="4" w:color="auto"/>
        </w:pBdr>
        <w:jc w:val="center"/>
        <w:rPr>
          <w:i/>
          <w:sz w:val="28"/>
          <w:szCs w:val="28"/>
        </w:rPr>
      </w:pPr>
      <w:r>
        <w:rPr>
          <w:b/>
          <w:sz w:val="28"/>
          <w:szCs w:val="28"/>
        </w:rPr>
        <w:t>NGƯỜI HƯỚNG DẪN KHOA HỌC</w:t>
      </w:r>
      <w:r w:rsidR="00AC00C4" w:rsidRPr="00FF5E77">
        <w:rPr>
          <w:b/>
          <w:sz w:val="28"/>
          <w:szCs w:val="28"/>
        </w:rPr>
        <w:t>:</w:t>
      </w:r>
      <w:r>
        <w:rPr>
          <w:b/>
          <w:sz w:val="28"/>
          <w:szCs w:val="28"/>
        </w:rPr>
        <w:t xml:space="preserve"> </w:t>
      </w:r>
      <w:r w:rsidR="00AC00C4" w:rsidRPr="00FF5E77">
        <w:rPr>
          <w:b/>
          <w:sz w:val="28"/>
          <w:szCs w:val="28"/>
        </w:rPr>
        <w:t>PGS. TS. LÊ HOÀI BẮC</w:t>
      </w:r>
      <w:r w:rsidR="00E06815" w:rsidRPr="00A51077">
        <w:rPr>
          <w:b/>
          <w:sz w:val="28"/>
          <w:szCs w:val="28"/>
        </w:rPr>
        <w:tab/>
      </w:r>
    </w:p>
    <w:p w14:paraId="29B1AB9A" w14:textId="77777777" w:rsidR="00E06815" w:rsidRDefault="00E06815" w:rsidP="00E06815">
      <w:pPr>
        <w:pBdr>
          <w:top w:val="thickThinSmallGap" w:sz="24" w:space="1" w:color="auto"/>
          <w:left w:val="thickThinSmallGap" w:sz="24" w:space="4" w:color="auto"/>
          <w:bottom w:val="thinThickSmallGap" w:sz="24" w:space="0" w:color="auto"/>
          <w:right w:val="thinThickSmallGap" w:sz="24" w:space="4" w:color="auto"/>
        </w:pBdr>
        <w:rPr>
          <w:b/>
          <w:sz w:val="28"/>
          <w:szCs w:val="28"/>
        </w:rPr>
      </w:pPr>
    </w:p>
    <w:p w14:paraId="08EAFE11" w14:textId="77777777" w:rsidR="00C91D0C" w:rsidRDefault="00C91D0C" w:rsidP="00E06815">
      <w:pPr>
        <w:pBdr>
          <w:top w:val="thickThinSmallGap" w:sz="24" w:space="1" w:color="auto"/>
          <w:left w:val="thickThinSmallGap" w:sz="24" w:space="4" w:color="auto"/>
          <w:bottom w:val="thinThickSmallGap" w:sz="24" w:space="0" w:color="auto"/>
          <w:right w:val="thinThickSmallGap" w:sz="24" w:space="4" w:color="auto"/>
        </w:pBdr>
        <w:rPr>
          <w:b/>
          <w:sz w:val="28"/>
          <w:szCs w:val="28"/>
        </w:rPr>
      </w:pPr>
    </w:p>
    <w:p w14:paraId="0190BD29" w14:textId="77777777" w:rsidR="00ED2ABB" w:rsidRPr="00A51077" w:rsidRDefault="00ED2ABB" w:rsidP="00E06815">
      <w:pPr>
        <w:pBdr>
          <w:top w:val="thickThinSmallGap" w:sz="24" w:space="1" w:color="auto"/>
          <w:left w:val="thickThinSmallGap" w:sz="24" w:space="4" w:color="auto"/>
          <w:bottom w:val="thinThickSmallGap" w:sz="24" w:space="0" w:color="auto"/>
          <w:right w:val="thinThickSmallGap" w:sz="24" w:space="4" w:color="auto"/>
        </w:pBdr>
        <w:rPr>
          <w:b/>
          <w:sz w:val="28"/>
          <w:szCs w:val="28"/>
        </w:rPr>
      </w:pPr>
    </w:p>
    <w:p w14:paraId="47A5FDE4" w14:textId="77777777" w:rsidR="00E06815" w:rsidRPr="000E17BA" w:rsidRDefault="00E06815" w:rsidP="00E06815">
      <w:pPr>
        <w:pBdr>
          <w:top w:val="thickThinSmallGap" w:sz="24" w:space="1" w:color="auto"/>
          <w:left w:val="thickThinSmallGap" w:sz="24" w:space="4" w:color="auto"/>
          <w:bottom w:val="thinThickSmallGap" w:sz="24" w:space="0" w:color="auto"/>
          <w:right w:val="thinThickSmallGap" w:sz="24" w:space="4" w:color="auto"/>
        </w:pBdr>
        <w:rPr>
          <w:b/>
          <w:sz w:val="28"/>
          <w:szCs w:val="28"/>
        </w:rPr>
      </w:pPr>
    </w:p>
    <w:p w14:paraId="4609F83B" w14:textId="77777777" w:rsidR="00E06815" w:rsidRDefault="00E06815" w:rsidP="00877EBA">
      <w:pPr>
        <w:pBdr>
          <w:top w:val="thickThinSmallGap" w:sz="24" w:space="1" w:color="auto"/>
          <w:left w:val="thickThinSmallGap" w:sz="24" w:space="4" w:color="auto"/>
          <w:bottom w:val="thinThickSmallGap" w:sz="24" w:space="0" w:color="auto"/>
          <w:right w:val="thinThickSmallGap" w:sz="24" w:space="4" w:color="auto"/>
        </w:pBdr>
        <w:jc w:val="center"/>
        <w:rPr>
          <w:b/>
          <w:sz w:val="28"/>
          <w:szCs w:val="28"/>
        </w:rPr>
      </w:pPr>
      <w:r w:rsidRPr="00FF5E77">
        <w:rPr>
          <w:b/>
          <w:sz w:val="28"/>
          <w:szCs w:val="28"/>
        </w:rPr>
        <w:t xml:space="preserve"> </w:t>
      </w:r>
      <w:r w:rsidR="009C0093" w:rsidRPr="00FF5E77">
        <w:rPr>
          <w:b/>
          <w:sz w:val="28"/>
          <w:szCs w:val="28"/>
        </w:rPr>
        <w:t xml:space="preserve"> TP. Hồ Chí Minh – 201</w:t>
      </w:r>
      <w:r w:rsidR="00B2263A" w:rsidRPr="00FF5E77">
        <w:rPr>
          <w:b/>
          <w:sz w:val="28"/>
          <w:szCs w:val="28"/>
        </w:rPr>
        <w:t>7</w:t>
      </w:r>
    </w:p>
    <w:p w14:paraId="3A21856D" w14:textId="77777777" w:rsidR="00C91D0C" w:rsidRPr="00A51077" w:rsidRDefault="00C91D0C" w:rsidP="00877EBA">
      <w:pPr>
        <w:pBdr>
          <w:top w:val="thickThinSmallGap" w:sz="24" w:space="1" w:color="auto"/>
          <w:left w:val="thickThinSmallGap" w:sz="24" w:space="4" w:color="auto"/>
          <w:bottom w:val="thinThickSmallGap" w:sz="24" w:space="0" w:color="auto"/>
          <w:right w:val="thinThickSmallGap" w:sz="24" w:space="4" w:color="auto"/>
        </w:pBdr>
        <w:jc w:val="center"/>
        <w:rPr>
          <w:b/>
          <w:sz w:val="28"/>
          <w:szCs w:val="28"/>
        </w:rPr>
      </w:pPr>
    </w:p>
    <w:p w14:paraId="0E74B9B9" w14:textId="77777777" w:rsidR="00652187" w:rsidRDefault="00652187" w:rsidP="00E06815">
      <w:pPr>
        <w:jc w:val="center"/>
        <w:rPr>
          <w:rFonts w:cs="Times New Roman"/>
          <w:b/>
          <w:sz w:val="32"/>
        </w:rPr>
      </w:pPr>
      <w:r>
        <w:rPr>
          <w:rFonts w:cs="Times New Roman"/>
          <w:b/>
          <w:sz w:val="32"/>
        </w:rPr>
        <w:lastRenderedPageBreak/>
        <w:t>LỜI CẢM ƠN</w:t>
      </w:r>
    </w:p>
    <w:p w14:paraId="2F05A488" w14:textId="77777777" w:rsidR="00652187" w:rsidRDefault="00652187" w:rsidP="00652187"/>
    <w:p w14:paraId="0685C356" w14:textId="77777777" w:rsidR="00652187" w:rsidRDefault="00652187" w:rsidP="00A82AB0">
      <w:pPr>
        <w:ind w:firstLine="567"/>
      </w:pPr>
      <w:r w:rsidRPr="00652187">
        <w:t xml:space="preserve">Tôi xin gởi lời cảm ơn chân thành đến </w:t>
      </w:r>
      <w:r w:rsidR="00806A01">
        <w:t>Ban giám hiệu trường T</w:t>
      </w:r>
      <w:r w:rsidR="00806A01" w:rsidRPr="00652187">
        <w:t xml:space="preserve">rường </w:t>
      </w:r>
      <w:r w:rsidR="00806A01">
        <w:t>Đại Học</w:t>
      </w:r>
      <w:r w:rsidR="00806A01" w:rsidRPr="00652187">
        <w:t xml:space="preserve"> Khoa Học Tự Nhiên</w:t>
      </w:r>
      <w:r w:rsidR="00806A01">
        <w:t>, ĐHQG</w:t>
      </w:r>
      <w:r w:rsidR="00806A01" w:rsidRPr="00652187">
        <w:t xml:space="preserve"> TP.HCM</w:t>
      </w:r>
      <w:r w:rsidR="00806A01">
        <w:t xml:space="preserve">; </w:t>
      </w:r>
      <w:r w:rsidRPr="00652187">
        <w:t xml:space="preserve">các </w:t>
      </w:r>
      <w:r w:rsidR="00D326DC">
        <w:t>T</w:t>
      </w:r>
      <w:r w:rsidRPr="00652187">
        <w:t>hầy</w:t>
      </w:r>
      <w:r w:rsidR="00D326DC">
        <w:t>, C</w:t>
      </w:r>
      <w:r w:rsidRPr="00652187">
        <w:t xml:space="preserve">ô </w:t>
      </w:r>
      <w:r w:rsidR="00D326DC">
        <w:t>thuộc K</w:t>
      </w:r>
      <w:r w:rsidRPr="00652187">
        <w:t>hoa Công Nghệ Thông</w:t>
      </w:r>
      <w:r>
        <w:t xml:space="preserve"> </w:t>
      </w:r>
      <w:r w:rsidRPr="00652187">
        <w:t>Tin</w:t>
      </w:r>
      <w:r w:rsidR="00806A01">
        <w:t>; các cán bộ phòng Đào Tạo Sau Đại Học đã tạo điều kiện thuận lợi,</w:t>
      </w:r>
      <w:r w:rsidRPr="00652187">
        <w:t xml:space="preserve"> </w:t>
      </w:r>
      <w:r w:rsidR="00D326DC">
        <w:t xml:space="preserve">tận tâm </w:t>
      </w:r>
      <w:r w:rsidRPr="00652187">
        <w:t>giảng dạy bằng tất cả sự nhiệ</w:t>
      </w:r>
      <w:r>
        <w:t xml:space="preserve">t </w:t>
      </w:r>
      <w:r w:rsidRPr="00652187">
        <w:t>tình</w:t>
      </w:r>
      <w:r w:rsidR="00806A01">
        <w:t xml:space="preserve"> và hướng dẫn tận tình các thủ tục, hồ sơ cần thiết</w:t>
      </w:r>
      <w:r w:rsidRPr="00652187">
        <w:t xml:space="preserve"> trong </w:t>
      </w:r>
      <w:r w:rsidR="00D326DC">
        <w:t>suốt thời gian</w:t>
      </w:r>
      <w:r w:rsidRPr="00652187">
        <w:t xml:space="preserve"> tôi </w:t>
      </w:r>
      <w:r w:rsidR="00D326DC">
        <w:t xml:space="preserve">tham gia </w:t>
      </w:r>
      <w:r w:rsidRPr="00652187">
        <w:t>học tập tại đây.</w:t>
      </w:r>
    </w:p>
    <w:p w14:paraId="54A36A1F" w14:textId="1143EC71" w:rsidR="00A14F9B" w:rsidRDefault="00806A01" w:rsidP="00A14F9B">
      <w:pPr>
        <w:ind w:firstLine="567"/>
      </w:pPr>
      <w:r>
        <w:t>Đặc biệt, tôi xin g</w:t>
      </w:r>
      <w:r w:rsidR="00A14F9B">
        <w:t>ử</w:t>
      </w:r>
      <w:r>
        <w:t>i lời biết ơn</w:t>
      </w:r>
      <w:r w:rsidR="00A14F9B">
        <w:t xml:space="preserve"> chân thành và sâu sắc nhất đến thầy PSG.</w:t>
      </w:r>
      <w:r w:rsidR="00A51077">
        <w:t xml:space="preserve"> </w:t>
      </w:r>
      <w:r w:rsidR="00A14F9B">
        <w:t xml:space="preserve">TS. Lê Hoài Bắc đã tận tình, chỉ bảo, hướng dẫn và giúp đỡ tôi trong thời gian làm </w:t>
      </w:r>
      <w:r w:rsidR="008662DB">
        <w:t>luận văn</w:t>
      </w:r>
      <w:r w:rsidR="00A14F9B">
        <w:t xml:space="preserve"> vừa qua.</w:t>
      </w:r>
    </w:p>
    <w:p w14:paraId="1C2B03BA" w14:textId="21CD1F99" w:rsidR="00954847" w:rsidRDefault="00954847" w:rsidP="00A14F9B">
      <w:pPr>
        <w:ind w:firstLine="567"/>
      </w:pPr>
      <w:r>
        <w:t xml:space="preserve">Tôi xin cảm ơn gia đình, bạn bè và đồng nghiệp đã tạo điều kiện tốt nhất cho tôi học tập, hỗ trợ, động viên tôi trong thời gian thực hiện </w:t>
      </w:r>
      <w:r w:rsidR="008662DB">
        <w:t>luận văn</w:t>
      </w:r>
      <w:r>
        <w:t xml:space="preserve"> này.</w:t>
      </w:r>
    </w:p>
    <w:p w14:paraId="393AAF97" w14:textId="77777777" w:rsidR="00954847" w:rsidRDefault="00954847" w:rsidP="00A14F9B">
      <w:pPr>
        <w:ind w:firstLine="567"/>
      </w:pPr>
    </w:p>
    <w:p w14:paraId="1B6F1677" w14:textId="77777777" w:rsidR="002E568A" w:rsidRDefault="002E568A" w:rsidP="00A14F9B">
      <w:pPr>
        <w:ind w:firstLine="567"/>
      </w:pPr>
    </w:p>
    <w:p w14:paraId="0FBD8835" w14:textId="77777777" w:rsidR="00954847" w:rsidRDefault="00954847" w:rsidP="00954847">
      <w:pPr>
        <w:tabs>
          <w:tab w:val="center" w:pos="7110"/>
        </w:tabs>
        <w:ind w:firstLine="567"/>
      </w:pPr>
      <w:r>
        <w:tab/>
        <w:t xml:space="preserve">Hoàng Đức Thọ </w:t>
      </w:r>
    </w:p>
    <w:p w14:paraId="751F1CD6" w14:textId="77777777" w:rsidR="00806A01" w:rsidRPr="00652187" w:rsidRDefault="00806A01" w:rsidP="00A14F9B">
      <w:pPr>
        <w:ind w:firstLine="567"/>
      </w:pPr>
      <w:r>
        <w:t xml:space="preserve"> </w:t>
      </w:r>
    </w:p>
    <w:p w14:paraId="45A237CD" w14:textId="77777777" w:rsidR="00652187" w:rsidRDefault="00652187">
      <w:pPr>
        <w:spacing w:after="240" w:line="240" w:lineRule="auto"/>
        <w:jc w:val="center"/>
        <w:rPr>
          <w:rFonts w:cs="Times New Roman"/>
          <w:b/>
          <w:sz w:val="32"/>
        </w:rPr>
      </w:pPr>
      <w:r>
        <w:rPr>
          <w:rFonts w:cs="Times New Roman"/>
          <w:b/>
          <w:sz w:val="32"/>
        </w:rPr>
        <w:br w:type="page"/>
      </w:r>
    </w:p>
    <w:p w14:paraId="7B438943" w14:textId="77777777" w:rsidR="00634984" w:rsidRPr="008D0BE4" w:rsidRDefault="00634984" w:rsidP="00E06815">
      <w:pPr>
        <w:jc w:val="center"/>
        <w:rPr>
          <w:rFonts w:cs="Times New Roman"/>
          <w:b/>
        </w:rPr>
      </w:pPr>
      <w:r w:rsidRPr="00481B21">
        <w:rPr>
          <w:rFonts w:cs="Times New Roman"/>
          <w:b/>
          <w:sz w:val="32"/>
        </w:rPr>
        <w:lastRenderedPageBreak/>
        <w:t>MỤC LỤC</w:t>
      </w:r>
    </w:p>
    <w:sdt>
      <w:sdtPr>
        <w:rPr>
          <w:rFonts w:ascii="Times New Roman" w:eastAsiaTheme="minorHAnsi" w:hAnsi="Times New Roman" w:cs="Times New Roman"/>
          <w:b w:val="0"/>
          <w:bCs w:val="0"/>
          <w:caps w:val="0"/>
          <w:color w:val="auto"/>
          <w:sz w:val="26"/>
          <w:szCs w:val="26"/>
        </w:rPr>
        <w:id w:val="6664192"/>
        <w:docPartObj>
          <w:docPartGallery w:val="Table of Contents"/>
          <w:docPartUnique/>
        </w:docPartObj>
      </w:sdtPr>
      <w:sdtContent>
        <w:p w14:paraId="68F5CEB7" w14:textId="30E09B10" w:rsidR="009A5F12" w:rsidRPr="008D0BE4" w:rsidRDefault="009A5F12" w:rsidP="00E06815">
          <w:pPr>
            <w:pStyle w:val="TOCHeading"/>
            <w:spacing w:line="240" w:lineRule="auto"/>
            <w:rPr>
              <w:rFonts w:ascii="Times New Roman" w:hAnsi="Times New Roman" w:cs="Times New Roman"/>
              <w:sz w:val="26"/>
              <w:szCs w:val="26"/>
            </w:rPr>
          </w:pPr>
        </w:p>
        <w:p w14:paraId="5E5C23C5" w14:textId="77777777" w:rsidR="000831D3" w:rsidRDefault="00512B61">
          <w:pPr>
            <w:pStyle w:val="TOC1"/>
            <w:tabs>
              <w:tab w:val="right" w:leader="dot" w:pos="8778"/>
            </w:tabs>
            <w:rPr>
              <w:rFonts w:asciiTheme="minorHAnsi" w:eastAsiaTheme="minorEastAsia" w:hAnsiTheme="minorHAnsi"/>
              <w:noProof/>
              <w:sz w:val="22"/>
            </w:rPr>
          </w:pPr>
          <w:r>
            <w:rPr>
              <w:rFonts w:cs="Times New Roman"/>
              <w:szCs w:val="26"/>
            </w:rPr>
            <w:fldChar w:fldCharType="begin"/>
          </w:r>
          <w:r>
            <w:rPr>
              <w:rFonts w:cs="Times New Roman"/>
              <w:szCs w:val="26"/>
            </w:rPr>
            <w:instrText xml:space="preserve"> TOC \o "1-3" \h \z \u </w:instrText>
          </w:r>
          <w:r>
            <w:rPr>
              <w:rFonts w:cs="Times New Roman"/>
              <w:szCs w:val="26"/>
            </w:rPr>
            <w:fldChar w:fldCharType="separate"/>
          </w:r>
          <w:hyperlink w:anchor="_Toc491803657" w:history="1">
            <w:r w:rsidR="000831D3" w:rsidRPr="009F302E">
              <w:rPr>
                <w:rStyle w:val="Hyperlink"/>
                <w:rFonts w:cs="Times New Roman"/>
                <w:noProof/>
              </w:rPr>
              <w:t>MỞ ĐẦU</w:t>
            </w:r>
            <w:r w:rsidR="000831D3">
              <w:rPr>
                <w:noProof/>
                <w:webHidden/>
              </w:rPr>
              <w:tab/>
            </w:r>
            <w:r w:rsidR="000831D3">
              <w:rPr>
                <w:noProof/>
                <w:webHidden/>
              </w:rPr>
              <w:fldChar w:fldCharType="begin"/>
            </w:r>
            <w:r w:rsidR="000831D3">
              <w:rPr>
                <w:noProof/>
                <w:webHidden/>
              </w:rPr>
              <w:instrText xml:space="preserve"> PAGEREF _Toc491803657 \h </w:instrText>
            </w:r>
            <w:r w:rsidR="000831D3">
              <w:rPr>
                <w:noProof/>
                <w:webHidden/>
              </w:rPr>
            </w:r>
            <w:r w:rsidR="000831D3">
              <w:rPr>
                <w:noProof/>
                <w:webHidden/>
              </w:rPr>
              <w:fldChar w:fldCharType="separate"/>
            </w:r>
            <w:r w:rsidR="00C20869">
              <w:rPr>
                <w:noProof/>
                <w:webHidden/>
              </w:rPr>
              <w:t>1</w:t>
            </w:r>
            <w:r w:rsidR="000831D3">
              <w:rPr>
                <w:noProof/>
                <w:webHidden/>
              </w:rPr>
              <w:fldChar w:fldCharType="end"/>
            </w:r>
          </w:hyperlink>
        </w:p>
        <w:p w14:paraId="0FD51D4D" w14:textId="77777777" w:rsidR="000831D3" w:rsidRDefault="00C20869">
          <w:pPr>
            <w:pStyle w:val="TOC1"/>
            <w:tabs>
              <w:tab w:val="right" w:leader="dot" w:pos="8778"/>
            </w:tabs>
            <w:rPr>
              <w:rFonts w:asciiTheme="minorHAnsi" w:eastAsiaTheme="minorEastAsia" w:hAnsiTheme="minorHAnsi"/>
              <w:noProof/>
              <w:sz w:val="22"/>
            </w:rPr>
          </w:pPr>
          <w:hyperlink w:anchor="_Toc491803658" w:history="1">
            <w:r w:rsidR="000831D3" w:rsidRPr="009F302E">
              <w:rPr>
                <w:rStyle w:val="Hyperlink"/>
                <w:noProof/>
              </w:rPr>
              <w:t>Chương 1.</w:t>
            </w:r>
            <w:r w:rsidR="000831D3" w:rsidRPr="009F302E">
              <w:rPr>
                <w:rStyle w:val="Hyperlink"/>
                <w:rFonts w:cs="Times New Roman"/>
                <w:noProof/>
              </w:rPr>
              <w:t xml:space="preserve"> TỔNG QUAN</w:t>
            </w:r>
            <w:r w:rsidR="000831D3">
              <w:rPr>
                <w:noProof/>
                <w:webHidden/>
              </w:rPr>
              <w:tab/>
            </w:r>
            <w:r w:rsidR="000831D3">
              <w:rPr>
                <w:noProof/>
                <w:webHidden/>
              </w:rPr>
              <w:fldChar w:fldCharType="begin"/>
            </w:r>
            <w:r w:rsidR="000831D3">
              <w:rPr>
                <w:noProof/>
                <w:webHidden/>
              </w:rPr>
              <w:instrText xml:space="preserve"> PAGEREF _Toc491803658 \h </w:instrText>
            </w:r>
            <w:r w:rsidR="000831D3">
              <w:rPr>
                <w:noProof/>
                <w:webHidden/>
              </w:rPr>
            </w:r>
            <w:r w:rsidR="000831D3">
              <w:rPr>
                <w:noProof/>
                <w:webHidden/>
              </w:rPr>
              <w:fldChar w:fldCharType="separate"/>
            </w:r>
            <w:r>
              <w:rPr>
                <w:noProof/>
                <w:webHidden/>
              </w:rPr>
              <w:t>3</w:t>
            </w:r>
            <w:r w:rsidR="000831D3">
              <w:rPr>
                <w:noProof/>
                <w:webHidden/>
              </w:rPr>
              <w:fldChar w:fldCharType="end"/>
            </w:r>
          </w:hyperlink>
        </w:p>
        <w:p w14:paraId="7DD1D98D" w14:textId="77777777" w:rsidR="000831D3" w:rsidRDefault="00C20869">
          <w:pPr>
            <w:pStyle w:val="TOC2"/>
            <w:tabs>
              <w:tab w:val="left" w:pos="880"/>
              <w:tab w:val="right" w:leader="dot" w:pos="8778"/>
            </w:tabs>
            <w:rPr>
              <w:rFonts w:asciiTheme="minorHAnsi" w:eastAsiaTheme="minorEastAsia" w:hAnsiTheme="minorHAnsi"/>
              <w:noProof/>
              <w:sz w:val="22"/>
            </w:rPr>
          </w:pPr>
          <w:hyperlink w:anchor="_Toc491803659" w:history="1">
            <w:r w:rsidR="000831D3" w:rsidRPr="009F302E">
              <w:rPr>
                <w:rStyle w:val="Hyperlink"/>
                <w:rFonts w:cs="Times New Roman"/>
                <w:noProof/>
              </w:rPr>
              <w:t>1.1.</w:t>
            </w:r>
            <w:r w:rsidR="000831D3">
              <w:rPr>
                <w:rFonts w:asciiTheme="minorHAnsi" w:eastAsiaTheme="minorEastAsia" w:hAnsiTheme="minorHAnsi"/>
                <w:noProof/>
                <w:sz w:val="22"/>
              </w:rPr>
              <w:tab/>
            </w:r>
            <w:r w:rsidR="000831D3" w:rsidRPr="009F302E">
              <w:rPr>
                <w:rStyle w:val="Hyperlink"/>
                <w:noProof/>
                <w:shd w:val="clear" w:color="auto" w:fill="FFFFFF"/>
              </w:rPr>
              <w:t>Giới thiệu</w:t>
            </w:r>
            <w:r w:rsidR="000831D3">
              <w:rPr>
                <w:noProof/>
                <w:webHidden/>
              </w:rPr>
              <w:tab/>
            </w:r>
            <w:r w:rsidR="000831D3">
              <w:rPr>
                <w:noProof/>
                <w:webHidden/>
              </w:rPr>
              <w:fldChar w:fldCharType="begin"/>
            </w:r>
            <w:r w:rsidR="000831D3">
              <w:rPr>
                <w:noProof/>
                <w:webHidden/>
              </w:rPr>
              <w:instrText xml:space="preserve"> PAGEREF _Toc491803659 \h </w:instrText>
            </w:r>
            <w:r w:rsidR="000831D3">
              <w:rPr>
                <w:noProof/>
                <w:webHidden/>
              </w:rPr>
            </w:r>
            <w:r w:rsidR="000831D3">
              <w:rPr>
                <w:noProof/>
                <w:webHidden/>
              </w:rPr>
              <w:fldChar w:fldCharType="separate"/>
            </w:r>
            <w:r>
              <w:rPr>
                <w:noProof/>
                <w:webHidden/>
              </w:rPr>
              <w:t>3</w:t>
            </w:r>
            <w:r w:rsidR="000831D3">
              <w:rPr>
                <w:noProof/>
                <w:webHidden/>
              </w:rPr>
              <w:fldChar w:fldCharType="end"/>
            </w:r>
          </w:hyperlink>
        </w:p>
        <w:p w14:paraId="7693FA78" w14:textId="77777777" w:rsidR="000831D3" w:rsidRDefault="00C20869">
          <w:pPr>
            <w:pStyle w:val="TOC2"/>
            <w:tabs>
              <w:tab w:val="left" w:pos="880"/>
              <w:tab w:val="right" w:leader="dot" w:pos="8778"/>
            </w:tabs>
            <w:rPr>
              <w:rFonts w:asciiTheme="minorHAnsi" w:eastAsiaTheme="minorEastAsia" w:hAnsiTheme="minorHAnsi"/>
              <w:noProof/>
              <w:sz w:val="22"/>
            </w:rPr>
          </w:pPr>
          <w:hyperlink w:anchor="_Toc491803660" w:history="1">
            <w:r w:rsidR="000831D3" w:rsidRPr="009F302E">
              <w:rPr>
                <w:rStyle w:val="Hyperlink"/>
                <w:rFonts w:cs="Times New Roman"/>
                <w:noProof/>
              </w:rPr>
              <w:t>1.2.</w:t>
            </w:r>
            <w:r w:rsidR="000831D3">
              <w:rPr>
                <w:rFonts w:asciiTheme="minorHAnsi" w:eastAsiaTheme="minorEastAsia" w:hAnsiTheme="minorHAnsi"/>
                <w:noProof/>
                <w:sz w:val="22"/>
              </w:rPr>
              <w:tab/>
            </w:r>
            <w:r w:rsidR="000831D3" w:rsidRPr="009F302E">
              <w:rPr>
                <w:rStyle w:val="Hyperlink"/>
                <w:noProof/>
              </w:rPr>
              <w:t>Một số ứng dụng trong khai thác chuỗi</w:t>
            </w:r>
            <w:r w:rsidR="000831D3">
              <w:rPr>
                <w:noProof/>
                <w:webHidden/>
              </w:rPr>
              <w:tab/>
            </w:r>
            <w:r w:rsidR="000831D3">
              <w:rPr>
                <w:noProof/>
                <w:webHidden/>
              </w:rPr>
              <w:fldChar w:fldCharType="begin"/>
            </w:r>
            <w:r w:rsidR="000831D3">
              <w:rPr>
                <w:noProof/>
                <w:webHidden/>
              </w:rPr>
              <w:instrText xml:space="preserve"> PAGEREF _Toc491803660 \h </w:instrText>
            </w:r>
            <w:r w:rsidR="000831D3">
              <w:rPr>
                <w:noProof/>
                <w:webHidden/>
              </w:rPr>
            </w:r>
            <w:r w:rsidR="000831D3">
              <w:rPr>
                <w:noProof/>
                <w:webHidden/>
              </w:rPr>
              <w:fldChar w:fldCharType="separate"/>
            </w:r>
            <w:r>
              <w:rPr>
                <w:noProof/>
                <w:webHidden/>
              </w:rPr>
              <w:t>4</w:t>
            </w:r>
            <w:r w:rsidR="000831D3">
              <w:rPr>
                <w:noProof/>
                <w:webHidden/>
              </w:rPr>
              <w:fldChar w:fldCharType="end"/>
            </w:r>
          </w:hyperlink>
        </w:p>
        <w:p w14:paraId="25FCBE5D" w14:textId="77777777" w:rsidR="000831D3" w:rsidRDefault="00C20869">
          <w:pPr>
            <w:pStyle w:val="TOC2"/>
            <w:tabs>
              <w:tab w:val="left" w:pos="880"/>
              <w:tab w:val="right" w:leader="dot" w:pos="8778"/>
            </w:tabs>
            <w:rPr>
              <w:rFonts w:asciiTheme="minorHAnsi" w:eastAsiaTheme="minorEastAsia" w:hAnsiTheme="minorHAnsi"/>
              <w:noProof/>
              <w:sz w:val="22"/>
            </w:rPr>
          </w:pPr>
          <w:hyperlink w:anchor="_Toc491803661" w:history="1">
            <w:r w:rsidR="000831D3" w:rsidRPr="009F302E">
              <w:rPr>
                <w:rStyle w:val="Hyperlink"/>
                <w:rFonts w:cs="Times New Roman"/>
                <w:noProof/>
              </w:rPr>
              <w:t>1.3.</w:t>
            </w:r>
            <w:r w:rsidR="000831D3">
              <w:rPr>
                <w:rFonts w:asciiTheme="minorHAnsi" w:eastAsiaTheme="minorEastAsia" w:hAnsiTheme="minorHAnsi"/>
                <w:noProof/>
                <w:sz w:val="22"/>
              </w:rPr>
              <w:tab/>
            </w:r>
            <w:r w:rsidR="000831D3" w:rsidRPr="009F302E">
              <w:rPr>
                <w:rStyle w:val="Hyperlink"/>
                <w:noProof/>
                <w:shd w:val="clear" w:color="auto" w:fill="FFFFFF"/>
              </w:rPr>
              <w:t>Mục tiêu và phương pháp nghiên cứu</w:t>
            </w:r>
            <w:r w:rsidR="000831D3">
              <w:rPr>
                <w:noProof/>
                <w:webHidden/>
              </w:rPr>
              <w:tab/>
            </w:r>
            <w:r w:rsidR="000831D3">
              <w:rPr>
                <w:noProof/>
                <w:webHidden/>
              </w:rPr>
              <w:fldChar w:fldCharType="begin"/>
            </w:r>
            <w:r w:rsidR="000831D3">
              <w:rPr>
                <w:noProof/>
                <w:webHidden/>
              </w:rPr>
              <w:instrText xml:space="preserve"> PAGEREF _Toc491803661 \h </w:instrText>
            </w:r>
            <w:r w:rsidR="000831D3">
              <w:rPr>
                <w:noProof/>
                <w:webHidden/>
              </w:rPr>
            </w:r>
            <w:r w:rsidR="000831D3">
              <w:rPr>
                <w:noProof/>
                <w:webHidden/>
              </w:rPr>
              <w:fldChar w:fldCharType="separate"/>
            </w:r>
            <w:r>
              <w:rPr>
                <w:noProof/>
                <w:webHidden/>
              </w:rPr>
              <w:t>6</w:t>
            </w:r>
            <w:r w:rsidR="000831D3">
              <w:rPr>
                <w:noProof/>
                <w:webHidden/>
              </w:rPr>
              <w:fldChar w:fldCharType="end"/>
            </w:r>
          </w:hyperlink>
        </w:p>
        <w:p w14:paraId="6C1FB77F" w14:textId="77777777" w:rsidR="000831D3" w:rsidRDefault="00C20869">
          <w:pPr>
            <w:pStyle w:val="TOC2"/>
            <w:tabs>
              <w:tab w:val="left" w:pos="880"/>
              <w:tab w:val="right" w:leader="dot" w:pos="8778"/>
            </w:tabs>
            <w:rPr>
              <w:rFonts w:asciiTheme="minorHAnsi" w:eastAsiaTheme="minorEastAsia" w:hAnsiTheme="minorHAnsi"/>
              <w:noProof/>
              <w:sz w:val="22"/>
            </w:rPr>
          </w:pPr>
          <w:hyperlink w:anchor="_Toc491803662" w:history="1">
            <w:r w:rsidR="000831D3" w:rsidRPr="009F302E">
              <w:rPr>
                <w:rStyle w:val="Hyperlink"/>
                <w:rFonts w:cs="Times New Roman"/>
                <w:noProof/>
              </w:rPr>
              <w:t>1.4.</w:t>
            </w:r>
            <w:r w:rsidR="000831D3">
              <w:rPr>
                <w:rFonts w:asciiTheme="minorHAnsi" w:eastAsiaTheme="minorEastAsia" w:hAnsiTheme="minorHAnsi"/>
                <w:noProof/>
                <w:sz w:val="22"/>
              </w:rPr>
              <w:tab/>
            </w:r>
            <w:r w:rsidR="000831D3" w:rsidRPr="009F302E">
              <w:rPr>
                <w:rStyle w:val="Hyperlink"/>
                <w:rFonts w:cs="Times New Roman"/>
                <w:noProof/>
              </w:rPr>
              <w:t>Đóng góp của luận văn</w:t>
            </w:r>
            <w:r w:rsidR="000831D3">
              <w:rPr>
                <w:noProof/>
                <w:webHidden/>
              </w:rPr>
              <w:tab/>
            </w:r>
            <w:r w:rsidR="000831D3">
              <w:rPr>
                <w:noProof/>
                <w:webHidden/>
              </w:rPr>
              <w:fldChar w:fldCharType="begin"/>
            </w:r>
            <w:r w:rsidR="000831D3">
              <w:rPr>
                <w:noProof/>
                <w:webHidden/>
              </w:rPr>
              <w:instrText xml:space="preserve"> PAGEREF _Toc491803662 \h </w:instrText>
            </w:r>
            <w:r w:rsidR="000831D3">
              <w:rPr>
                <w:noProof/>
                <w:webHidden/>
              </w:rPr>
            </w:r>
            <w:r w:rsidR="000831D3">
              <w:rPr>
                <w:noProof/>
                <w:webHidden/>
              </w:rPr>
              <w:fldChar w:fldCharType="separate"/>
            </w:r>
            <w:r>
              <w:rPr>
                <w:noProof/>
                <w:webHidden/>
              </w:rPr>
              <w:t>7</w:t>
            </w:r>
            <w:r w:rsidR="000831D3">
              <w:rPr>
                <w:noProof/>
                <w:webHidden/>
              </w:rPr>
              <w:fldChar w:fldCharType="end"/>
            </w:r>
          </w:hyperlink>
        </w:p>
        <w:p w14:paraId="17CF6871" w14:textId="77777777" w:rsidR="000831D3" w:rsidRDefault="00C20869">
          <w:pPr>
            <w:pStyle w:val="TOC1"/>
            <w:tabs>
              <w:tab w:val="right" w:leader="dot" w:pos="8778"/>
            </w:tabs>
            <w:rPr>
              <w:rFonts w:asciiTheme="minorHAnsi" w:eastAsiaTheme="minorEastAsia" w:hAnsiTheme="minorHAnsi"/>
              <w:noProof/>
              <w:sz w:val="22"/>
            </w:rPr>
          </w:pPr>
          <w:hyperlink w:anchor="_Toc491803663" w:history="1">
            <w:r w:rsidR="000831D3" w:rsidRPr="009F302E">
              <w:rPr>
                <w:rStyle w:val="Hyperlink"/>
                <w:noProof/>
              </w:rPr>
              <w:t>Chương 2. CƠ SỞ LÝ THUYẾT</w:t>
            </w:r>
            <w:r w:rsidR="000831D3">
              <w:rPr>
                <w:noProof/>
                <w:webHidden/>
              </w:rPr>
              <w:tab/>
            </w:r>
            <w:r w:rsidR="000831D3">
              <w:rPr>
                <w:noProof/>
                <w:webHidden/>
              </w:rPr>
              <w:fldChar w:fldCharType="begin"/>
            </w:r>
            <w:r w:rsidR="000831D3">
              <w:rPr>
                <w:noProof/>
                <w:webHidden/>
              </w:rPr>
              <w:instrText xml:space="preserve"> PAGEREF _Toc491803663 \h </w:instrText>
            </w:r>
            <w:r w:rsidR="000831D3">
              <w:rPr>
                <w:noProof/>
                <w:webHidden/>
              </w:rPr>
            </w:r>
            <w:r w:rsidR="000831D3">
              <w:rPr>
                <w:noProof/>
                <w:webHidden/>
              </w:rPr>
              <w:fldChar w:fldCharType="separate"/>
            </w:r>
            <w:r>
              <w:rPr>
                <w:noProof/>
                <w:webHidden/>
              </w:rPr>
              <w:t>8</w:t>
            </w:r>
            <w:r w:rsidR="000831D3">
              <w:rPr>
                <w:noProof/>
                <w:webHidden/>
              </w:rPr>
              <w:fldChar w:fldCharType="end"/>
            </w:r>
          </w:hyperlink>
        </w:p>
        <w:p w14:paraId="0AE680B5" w14:textId="77777777" w:rsidR="000831D3" w:rsidRDefault="00C20869">
          <w:pPr>
            <w:pStyle w:val="TOC2"/>
            <w:tabs>
              <w:tab w:val="left" w:pos="880"/>
              <w:tab w:val="right" w:leader="dot" w:pos="8778"/>
            </w:tabs>
            <w:rPr>
              <w:rFonts w:asciiTheme="minorHAnsi" w:eastAsiaTheme="minorEastAsia" w:hAnsiTheme="minorHAnsi"/>
              <w:noProof/>
              <w:sz w:val="22"/>
            </w:rPr>
          </w:pPr>
          <w:hyperlink w:anchor="_Toc491803664" w:history="1">
            <w:r w:rsidR="000831D3" w:rsidRPr="009F302E">
              <w:rPr>
                <w:rStyle w:val="Hyperlink"/>
                <w:rFonts w:cs="Times New Roman"/>
                <w:noProof/>
              </w:rPr>
              <w:t>2.1.</w:t>
            </w:r>
            <w:r w:rsidR="000831D3">
              <w:rPr>
                <w:rFonts w:asciiTheme="minorHAnsi" w:eastAsiaTheme="minorEastAsia" w:hAnsiTheme="minorHAnsi"/>
                <w:noProof/>
                <w:sz w:val="22"/>
              </w:rPr>
              <w:tab/>
            </w:r>
            <w:r w:rsidR="000831D3" w:rsidRPr="009F302E">
              <w:rPr>
                <w:rStyle w:val="Hyperlink"/>
                <w:noProof/>
              </w:rPr>
              <w:t>Phát biểu bài toán khai thác CSDL chuỗi</w:t>
            </w:r>
            <w:r w:rsidR="000831D3">
              <w:rPr>
                <w:noProof/>
                <w:webHidden/>
              </w:rPr>
              <w:tab/>
            </w:r>
            <w:r w:rsidR="000831D3">
              <w:rPr>
                <w:noProof/>
                <w:webHidden/>
              </w:rPr>
              <w:fldChar w:fldCharType="begin"/>
            </w:r>
            <w:r w:rsidR="000831D3">
              <w:rPr>
                <w:noProof/>
                <w:webHidden/>
              </w:rPr>
              <w:instrText xml:space="preserve"> PAGEREF _Toc491803664 \h </w:instrText>
            </w:r>
            <w:r w:rsidR="000831D3">
              <w:rPr>
                <w:noProof/>
                <w:webHidden/>
              </w:rPr>
            </w:r>
            <w:r w:rsidR="000831D3">
              <w:rPr>
                <w:noProof/>
                <w:webHidden/>
              </w:rPr>
              <w:fldChar w:fldCharType="separate"/>
            </w:r>
            <w:r>
              <w:rPr>
                <w:noProof/>
                <w:webHidden/>
              </w:rPr>
              <w:t>8</w:t>
            </w:r>
            <w:r w:rsidR="000831D3">
              <w:rPr>
                <w:noProof/>
                <w:webHidden/>
              </w:rPr>
              <w:fldChar w:fldCharType="end"/>
            </w:r>
          </w:hyperlink>
        </w:p>
        <w:p w14:paraId="47E4686F" w14:textId="77777777" w:rsidR="000831D3" w:rsidRDefault="00C20869">
          <w:pPr>
            <w:pStyle w:val="TOC2"/>
            <w:tabs>
              <w:tab w:val="left" w:pos="880"/>
              <w:tab w:val="right" w:leader="dot" w:pos="8778"/>
            </w:tabs>
            <w:rPr>
              <w:rFonts w:asciiTheme="minorHAnsi" w:eastAsiaTheme="minorEastAsia" w:hAnsiTheme="minorHAnsi"/>
              <w:noProof/>
              <w:sz w:val="22"/>
            </w:rPr>
          </w:pPr>
          <w:hyperlink w:anchor="_Toc491803665" w:history="1">
            <w:r w:rsidR="000831D3" w:rsidRPr="009F302E">
              <w:rPr>
                <w:rStyle w:val="Hyperlink"/>
                <w:rFonts w:cs="Times New Roman"/>
                <w:noProof/>
              </w:rPr>
              <w:t>2.2.</w:t>
            </w:r>
            <w:r w:rsidR="000831D3">
              <w:rPr>
                <w:rFonts w:asciiTheme="minorHAnsi" w:eastAsiaTheme="minorEastAsia" w:hAnsiTheme="minorHAnsi"/>
                <w:noProof/>
                <w:sz w:val="22"/>
              </w:rPr>
              <w:tab/>
            </w:r>
            <w:r w:rsidR="000831D3" w:rsidRPr="009F302E">
              <w:rPr>
                <w:rStyle w:val="Hyperlink"/>
                <w:noProof/>
              </w:rPr>
              <w:t>Các khái niệm về chuỗi dữ liệu</w:t>
            </w:r>
            <w:r w:rsidR="000831D3">
              <w:rPr>
                <w:noProof/>
                <w:webHidden/>
              </w:rPr>
              <w:tab/>
            </w:r>
            <w:r w:rsidR="000831D3">
              <w:rPr>
                <w:noProof/>
                <w:webHidden/>
              </w:rPr>
              <w:fldChar w:fldCharType="begin"/>
            </w:r>
            <w:r w:rsidR="000831D3">
              <w:rPr>
                <w:noProof/>
                <w:webHidden/>
              </w:rPr>
              <w:instrText xml:space="preserve"> PAGEREF _Toc491803665 \h </w:instrText>
            </w:r>
            <w:r w:rsidR="000831D3">
              <w:rPr>
                <w:noProof/>
                <w:webHidden/>
              </w:rPr>
            </w:r>
            <w:r w:rsidR="000831D3">
              <w:rPr>
                <w:noProof/>
                <w:webHidden/>
              </w:rPr>
              <w:fldChar w:fldCharType="separate"/>
            </w:r>
            <w:r>
              <w:rPr>
                <w:noProof/>
                <w:webHidden/>
              </w:rPr>
              <w:t>8</w:t>
            </w:r>
            <w:r w:rsidR="000831D3">
              <w:rPr>
                <w:noProof/>
                <w:webHidden/>
              </w:rPr>
              <w:fldChar w:fldCharType="end"/>
            </w:r>
          </w:hyperlink>
        </w:p>
        <w:p w14:paraId="20874B82" w14:textId="77777777" w:rsidR="000831D3" w:rsidRDefault="00C20869">
          <w:pPr>
            <w:pStyle w:val="TOC2"/>
            <w:tabs>
              <w:tab w:val="left" w:pos="880"/>
              <w:tab w:val="right" w:leader="dot" w:pos="8778"/>
            </w:tabs>
            <w:rPr>
              <w:rFonts w:asciiTheme="minorHAnsi" w:eastAsiaTheme="minorEastAsia" w:hAnsiTheme="minorHAnsi"/>
              <w:noProof/>
              <w:sz w:val="22"/>
            </w:rPr>
          </w:pPr>
          <w:hyperlink w:anchor="_Toc491803666" w:history="1">
            <w:r w:rsidR="000831D3" w:rsidRPr="009F302E">
              <w:rPr>
                <w:rStyle w:val="Hyperlink"/>
                <w:rFonts w:cs="Times New Roman"/>
                <w:noProof/>
              </w:rPr>
              <w:t>2.3.</w:t>
            </w:r>
            <w:r w:rsidR="000831D3">
              <w:rPr>
                <w:rFonts w:asciiTheme="minorHAnsi" w:eastAsiaTheme="minorEastAsia" w:hAnsiTheme="minorHAnsi"/>
                <w:noProof/>
                <w:sz w:val="22"/>
              </w:rPr>
              <w:tab/>
            </w:r>
            <w:r w:rsidR="000831D3" w:rsidRPr="009F302E">
              <w:rPr>
                <w:rStyle w:val="Hyperlink"/>
                <w:noProof/>
              </w:rPr>
              <w:t>Khai thác chuỗi</w:t>
            </w:r>
            <w:r w:rsidR="000831D3">
              <w:rPr>
                <w:noProof/>
                <w:webHidden/>
              </w:rPr>
              <w:tab/>
            </w:r>
            <w:r w:rsidR="000831D3">
              <w:rPr>
                <w:noProof/>
                <w:webHidden/>
              </w:rPr>
              <w:fldChar w:fldCharType="begin"/>
            </w:r>
            <w:r w:rsidR="000831D3">
              <w:rPr>
                <w:noProof/>
                <w:webHidden/>
              </w:rPr>
              <w:instrText xml:space="preserve"> PAGEREF _Toc491803666 \h </w:instrText>
            </w:r>
            <w:r w:rsidR="000831D3">
              <w:rPr>
                <w:noProof/>
                <w:webHidden/>
              </w:rPr>
            </w:r>
            <w:r w:rsidR="000831D3">
              <w:rPr>
                <w:noProof/>
                <w:webHidden/>
              </w:rPr>
              <w:fldChar w:fldCharType="separate"/>
            </w:r>
            <w:r>
              <w:rPr>
                <w:noProof/>
                <w:webHidden/>
              </w:rPr>
              <w:t>11</w:t>
            </w:r>
            <w:r w:rsidR="000831D3">
              <w:rPr>
                <w:noProof/>
                <w:webHidden/>
              </w:rPr>
              <w:fldChar w:fldCharType="end"/>
            </w:r>
          </w:hyperlink>
        </w:p>
        <w:p w14:paraId="01688443" w14:textId="77777777" w:rsidR="000831D3" w:rsidRDefault="00C20869">
          <w:pPr>
            <w:pStyle w:val="TOC2"/>
            <w:tabs>
              <w:tab w:val="left" w:pos="880"/>
              <w:tab w:val="right" w:leader="dot" w:pos="8778"/>
            </w:tabs>
            <w:rPr>
              <w:rFonts w:asciiTheme="minorHAnsi" w:eastAsiaTheme="minorEastAsia" w:hAnsiTheme="minorHAnsi"/>
              <w:noProof/>
              <w:sz w:val="22"/>
            </w:rPr>
          </w:pPr>
          <w:hyperlink w:anchor="_Toc491803667" w:history="1">
            <w:r w:rsidR="000831D3" w:rsidRPr="009F302E">
              <w:rPr>
                <w:rStyle w:val="Hyperlink"/>
                <w:rFonts w:cs="Times New Roman"/>
                <w:noProof/>
              </w:rPr>
              <w:t>2.4.</w:t>
            </w:r>
            <w:r w:rsidR="000831D3">
              <w:rPr>
                <w:rFonts w:asciiTheme="minorHAnsi" w:eastAsiaTheme="minorEastAsia" w:hAnsiTheme="minorHAnsi"/>
                <w:noProof/>
                <w:sz w:val="22"/>
              </w:rPr>
              <w:tab/>
            </w:r>
            <w:r w:rsidR="000831D3" w:rsidRPr="009F302E">
              <w:rPr>
                <w:rStyle w:val="Hyperlink"/>
                <w:noProof/>
              </w:rPr>
              <w:t>Thuật toán SPAM</w:t>
            </w:r>
            <w:r w:rsidR="000831D3">
              <w:rPr>
                <w:noProof/>
                <w:webHidden/>
              </w:rPr>
              <w:tab/>
            </w:r>
            <w:r w:rsidR="000831D3">
              <w:rPr>
                <w:noProof/>
                <w:webHidden/>
              </w:rPr>
              <w:fldChar w:fldCharType="begin"/>
            </w:r>
            <w:r w:rsidR="000831D3">
              <w:rPr>
                <w:noProof/>
                <w:webHidden/>
              </w:rPr>
              <w:instrText xml:space="preserve"> PAGEREF _Toc491803667 \h </w:instrText>
            </w:r>
            <w:r w:rsidR="000831D3">
              <w:rPr>
                <w:noProof/>
                <w:webHidden/>
              </w:rPr>
            </w:r>
            <w:r w:rsidR="000831D3">
              <w:rPr>
                <w:noProof/>
                <w:webHidden/>
              </w:rPr>
              <w:fldChar w:fldCharType="separate"/>
            </w:r>
            <w:r>
              <w:rPr>
                <w:noProof/>
                <w:webHidden/>
              </w:rPr>
              <w:t>14</w:t>
            </w:r>
            <w:r w:rsidR="000831D3">
              <w:rPr>
                <w:noProof/>
                <w:webHidden/>
              </w:rPr>
              <w:fldChar w:fldCharType="end"/>
            </w:r>
          </w:hyperlink>
        </w:p>
        <w:p w14:paraId="21A69D23" w14:textId="77777777" w:rsidR="000831D3" w:rsidRDefault="00C20869">
          <w:pPr>
            <w:pStyle w:val="TOC2"/>
            <w:tabs>
              <w:tab w:val="left" w:pos="880"/>
              <w:tab w:val="right" w:leader="dot" w:pos="8778"/>
            </w:tabs>
            <w:rPr>
              <w:rFonts w:asciiTheme="minorHAnsi" w:eastAsiaTheme="minorEastAsia" w:hAnsiTheme="minorHAnsi"/>
              <w:noProof/>
              <w:sz w:val="22"/>
            </w:rPr>
          </w:pPr>
          <w:hyperlink w:anchor="_Toc491803668" w:history="1">
            <w:r w:rsidR="000831D3" w:rsidRPr="009F302E">
              <w:rPr>
                <w:rStyle w:val="Hyperlink"/>
                <w:rFonts w:cs="Times New Roman"/>
                <w:noProof/>
              </w:rPr>
              <w:t>2.5.</w:t>
            </w:r>
            <w:r w:rsidR="000831D3">
              <w:rPr>
                <w:rFonts w:asciiTheme="minorHAnsi" w:eastAsiaTheme="minorEastAsia" w:hAnsiTheme="minorHAnsi"/>
                <w:noProof/>
                <w:sz w:val="22"/>
              </w:rPr>
              <w:tab/>
            </w:r>
            <w:r w:rsidR="000831D3" w:rsidRPr="009F302E">
              <w:rPr>
                <w:rStyle w:val="Hyperlink"/>
                <w:noProof/>
              </w:rPr>
              <w:t>Cấu trúc CMAP và thuật toán CM-SPAM</w:t>
            </w:r>
            <w:r w:rsidR="000831D3">
              <w:rPr>
                <w:noProof/>
                <w:webHidden/>
              </w:rPr>
              <w:tab/>
            </w:r>
            <w:r w:rsidR="000831D3">
              <w:rPr>
                <w:noProof/>
                <w:webHidden/>
              </w:rPr>
              <w:fldChar w:fldCharType="begin"/>
            </w:r>
            <w:r w:rsidR="000831D3">
              <w:rPr>
                <w:noProof/>
                <w:webHidden/>
              </w:rPr>
              <w:instrText xml:space="preserve"> PAGEREF _Toc491803668 \h </w:instrText>
            </w:r>
            <w:r w:rsidR="000831D3">
              <w:rPr>
                <w:noProof/>
                <w:webHidden/>
              </w:rPr>
            </w:r>
            <w:r w:rsidR="000831D3">
              <w:rPr>
                <w:noProof/>
                <w:webHidden/>
              </w:rPr>
              <w:fldChar w:fldCharType="separate"/>
            </w:r>
            <w:r>
              <w:rPr>
                <w:noProof/>
                <w:webHidden/>
              </w:rPr>
              <w:t>17</w:t>
            </w:r>
            <w:r w:rsidR="000831D3">
              <w:rPr>
                <w:noProof/>
                <w:webHidden/>
              </w:rPr>
              <w:fldChar w:fldCharType="end"/>
            </w:r>
          </w:hyperlink>
        </w:p>
        <w:p w14:paraId="0FE7144C" w14:textId="77777777" w:rsidR="000831D3" w:rsidRDefault="00C20869">
          <w:pPr>
            <w:pStyle w:val="TOC2"/>
            <w:tabs>
              <w:tab w:val="left" w:pos="880"/>
              <w:tab w:val="right" w:leader="dot" w:pos="8778"/>
            </w:tabs>
            <w:rPr>
              <w:rFonts w:asciiTheme="minorHAnsi" w:eastAsiaTheme="minorEastAsia" w:hAnsiTheme="minorHAnsi"/>
              <w:noProof/>
              <w:sz w:val="22"/>
            </w:rPr>
          </w:pPr>
          <w:hyperlink w:anchor="_Toc491803669" w:history="1">
            <w:r w:rsidR="000831D3" w:rsidRPr="009F302E">
              <w:rPr>
                <w:rStyle w:val="Hyperlink"/>
                <w:rFonts w:cs="Times New Roman"/>
                <w:noProof/>
              </w:rPr>
              <w:t>2.6.</w:t>
            </w:r>
            <w:r w:rsidR="000831D3">
              <w:rPr>
                <w:rFonts w:asciiTheme="minorHAnsi" w:eastAsiaTheme="minorEastAsia" w:hAnsiTheme="minorHAnsi"/>
                <w:noProof/>
                <w:sz w:val="22"/>
              </w:rPr>
              <w:tab/>
            </w:r>
            <w:r w:rsidR="000831D3" w:rsidRPr="009F302E">
              <w:rPr>
                <w:rStyle w:val="Hyperlink"/>
                <w:noProof/>
              </w:rPr>
              <w:t>Cấu trúc vector bit động - DBV</w:t>
            </w:r>
            <w:r w:rsidR="000831D3">
              <w:rPr>
                <w:noProof/>
                <w:webHidden/>
              </w:rPr>
              <w:tab/>
            </w:r>
            <w:r w:rsidR="000831D3">
              <w:rPr>
                <w:noProof/>
                <w:webHidden/>
              </w:rPr>
              <w:fldChar w:fldCharType="begin"/>
            </w:r>
            <w:r w:rsidR="000831D3">
              <w:rPr>
                <w:noProof/>
                <w:webHidden/>
              </w:rPr>
              <w:instrText xml:space="preserve"> PAGEREF _Toc491803669 \h </w:instrText>
            </w:r>
            <w:r w:rsidR="000831D3">
              <w:rPr>
                <w:noProof/>
                <w:webHidden/>
              </w:rPr>
            </w:r>
            <w:r w:rsidR="000831D3">
              <w:rPr>
                <w:noProof/>
                <w:webHidden/>
              </w:rPr>
              <w:fldChar w:fldCharType="separate"/>
            </w:r>
            <w:r>
              <w:rPr>
                <w:noProof/>
                <w:webHidden/>
              </w:rPr>
              <w:t>18</w:t>
            </w:r>
            <w:r w:rsidR="000831D3">
              <w:rPr>
                <w:noProof/>
                <w:webHidden/>
              </w:rPr>
              <w:fldChar w:fldCharType="end"/>
            </w:r>
          </w:hyperlink>
        </w:p>
        <w:p w14:paraId="2F0258A7" w14:textId="77777777" w:rsidR="000831D3" w:rsidRDefault="00C20869">
          <w:pPr>
            <w:pStyle w:val="TOC2"/>
            <w:tabs>
              <w:tab w:val="left" w:pos="880"/>
              <w:tab w:val="right" w:leader="dot" w:pos="8778"/>
            </w:tabs>
            <w:rPr>
              <w:rFonts w:asciiTheme="minorHAnsi" w:eastAsiaTheme="minorEastAsia" w:hAnsiTheme="minorHAnsi"/>
              <w:noProof/>
              <w:sz w:val="22"/>
            </w:rPr>
          </w:pPr>
          <w:hyperlink w:anchor="_Toc491803670" w:history="1">
            <w:r w:rsidR="000831D3" w:rsidRPr="009F302E">
              <w:rPr>
                <w:rStyle w:val="Hyperlink"/>
                <w:rFonts w:cs="Times New Roman"/>
                <w:noProof/>
              </w:rPr>
              <w:t>2.7.</w:t>
            </w:r>
            <w:r w:rsidR="000831D3">
              <w:rPr>
                <w:rFonts w:asciiTheme="minorHAnsi" w:eastAsiaTheme="minorEastAsia" w:hAnsiTheme="minorHAnsi"/>
                <w:noProof/>
                <w:sz w:val="22"/>
              </w:rPr>
              <w:tab/>
            </w:r>
            <w:r w:rsidR="000831D3" w:rsidRPr="009F302E">
              <w:rPr>
                <w:rStyle w:val="Hyperlink"/>
                <w:noProof/>
              </w:rPr>
              <w:t>Mô hình tính toán phân tán Hadoop MapReduce</w:t>
            </w:r>
            <w:r w:rsidR="000831D3">
              <w:rPr>
                <w:noProof/>
                <w:webHidden/>
              </w:rPr>
              <w:tab/>
            </w:r>
            <w:r w:rsidR="000831D3">
              <w:rPr>
                <w:noProof/>
                <w:webHidden/>
              </w:rPr>
              <w:fldChar w:fldCharType="begin"/>
            </w:r>
            <w:r w:rsidR="000831D3">
              <w:rPr>
                <w:noProof/>
                <w:webHidden/>
              </w:rPr>
              <w:instrText xml:space="preserve"> PAGEREF _Toc491803670 \h </w:instrText>
            </w:r>
            <w:r w:rsidR="000831D3">
              <w:rPr>
                <w:noProof/>
                <w:webHidden/>
              </w:rPr>
            </w:r>
            <w:r w:rsidR="000831D3">
              <w:rPr>
                <w:noProof/>
                <w:webHidden/>
              </w:rPr>
              <w:fldChar w:fldCharType="separate"/>
            </w:r>
            <w:r>
              <w:rPr>
                <w:noProof/>
                <w:webHidden/>
              </w:rPr>
              <w:t>20</w:t>
            </w:r>
            <w:r w:rsidR="000831D3">
              <w:rPr>
                <w:noProof/>
                <w:webHidden/>
              </w:rPr>
              <w:fldChar w:fldCharType="end"/>
            </w:r>
          </w:hyperlink>
        </w:p>
        <w:p w14:paraId="080FC0DF" w14:textId="77777777" w:rsidR="000831D3" w:rsidRDefault="00C20869">
          <w:pPr>
            <w:pStyle w:val="TOC3"/>
            <w:rPr>
              <w:rFonts w:asciiTheme="minorHAnsi" w:hAnsiTheme="minorHAnsi"/>
              <w:noProof/>
            </w:rPr>
          </w:pPr>
          <w:hyperlink w:anchor="_Toc491803671" w:history="1">
            <w:r w:rsidR="000831D3" w:rsidRPr="009F302E">
              <w:rPr>
                <w:rStyle w:val="Hyperlink"/>
                <w:rFonts w:cs="Times New Roman"/>
                <w:noProof/>
              </w:rPr>
              <w:t>2.7.1.</w:t>
            </w:r>
            <w:r w:rsidR="000831D3">
              <w:rPr>
                <w:rFonts w:asciiTheme="minorHAnsi" w:hAnsiTheme="minorHAnsi"/>
                <w:noProof/>
              </w:rPr>
              <w:tab/>
            </w:r>
            <w:r w:rsidR="000831D3" w:rsidRPr="009F302E">
              <w:rPr>
                <w:rStyle w:val="Hyperlink"/>
                <w:noProof/>
              </w:rPr>
              <w:t>Mô hình MapReduce</w:t>
            </w:r>
            <w:r w:rsidR="000831D3">
              <w:rPr>
                <w:noProof/>
                <w:webHidden/>
              </w:rPr>
              <w:tab/>
            </w:r>
            <w:r w:rsidR="000831D3">
              <w:rPr>
                <w:noProof/>
                <w:webHidden/>
              </w:rPr>
              <w:fldChar w:fldCharType="begin"/>
            </w:r>
            <w:r w:rsidR="000831D3">
              <w:rPr>
                <w:noProof/>
                <w:webHidden/>
              </w:rPr>
              <w:instrText xml:space="preserve"> PAGEREF _Toc491803671 \h </w:instrText>
            </w:r>
            <w:r w:rsidR="000831D3">
              <w:rPr>
                <w:noProof/>
                <w:webHidden/>
              </w:rPr>
            </w:r>
            <w:r w:rsidR="000831D3">
              <w:rPr>
                <w:noProof/>
                <w:webHidden/>
              </w:rPr>
              <w:fldChar w:fldCharType="separate"/>
            </w:r>
            <w:r>
              <w:rPr>
                <w:noProof/>
                <w:webHidden/>
              </w:rPr>
              <w:t>20</w:t>
            </w:r>
            <w:r w:rsidR="000831D3">
              <w:rPr>
                <w:noProof/>
                <w:webHidden/>
              </w:rPr>
              <w:fldChar w:fldCharType="end"/>
            </w:r>
          </w:hyperlink>
        </w:p>
        <w:p w14:paraId="5F66DDB3" w14:textId="77777777" w:rsidR="000831D3" w:rsidRDefault="00C20869">
          <w:pPr>
            <w:pStyle w:val="TOC3"/>
            <w:rPr>
              <w:rFonts w:asciiTheme="minorHAnsi" w:hAnsiTheme="minorHAnsi"/>
              <w:noProof/>
            </w:rPr>
          </w:pPr>
          <w:hyperlink w:anchor="_Toc491803672" w:history="1">
            <w:r w:rsidR="000831D3" w:rsidRPr="009F302E">
              <w:rPr>
                <w:rStyle w:val="Hyperlink"/>
                <w:rFonts w:cs="Times New Roman"/>
                <w:noProof/>
              </w:rPr>
              <w:t>2.7.2.</w:t>
            </w:r>
            <w:r w:rsidR="000831D3">
              <w:rPr>
                <w:rFonts w:asciiTheme="minorHAnsi" w:hAnsiTheme="minorHAnsi"/>
                <w:noProof/>
              </w:rPr>
              <w:tab/>
            </w:r>
            <w:r w:rsidR="000831D3" w:rsidRPr="009F302E">
              <w:rPr>
                <w:rStyle w:val="Hyperlink"/>
                <w:noProof/>
              </w:rPr>
              <w:t>Nền tảng Hadoop</w:t>
            </w:r>
            <w:r w:rsidR="000831D3">
              <w:rPr>
                <w:noProof/>
                <w:webHidden/>
              </w:rPr>
              <w:tab/>
            </w:r>
            <w:r w:rsidR="000831D3">
              <w:rPr>
                <w:noProof/>
                <w:webHidden/>
              </w:rPr>
              <w:fldChar w:fldCharType="begin"/>
            </w:r>
            <w:r w:rsidR="000831D3">
              <w:rPr>
                <w:noProof/>
                <w:webHidden/>
              </w:rPr>
              <w:instrText xml:space="preserve"> PAGEREF _Toc491803672 \h </w:instrText>
            </w:r>
            <w:r w:rsidR="000831D3">
              <w:rPr>
                <w:noProof/>
                <w:webHidden/>
              </w:rPr>
            </w:r>
            <w:r w:rsidR="000831D3">
              <w:rPr>
                <w:noProof/>
                <w:webHidden/>
              </w:rPr>
              <w:fldChar w:fldCharType="separate"/>
            </w:r>
            <w:r>
              <w:rPr>
                <w:noProof/>
                <w:webHidden/>
              </w:rPr>
              <w:t>21</w:t>
            </w:r>
            <w:r w:rsidR="000831D3">
              <w:rPr>
                <w:noProof/>
                <w:webHidden/>
              </w:rPr>
              <w:fldChar w:fldCharType="end"/>
            </w:r>
          </w:hyperlink>
        </w:p>
        <w:p w14:paraId="08540472" w14:textId="77777777" w:rsidR="000831D3" w:rsidRDefault="00C20869">
          <w:pPr>
            <w:pStyle w:val="TOC2"/>
            <w:tabs>
              <w:tab w:val="left" w:pos="880"/>
              <w:tab w:val="right" w:leader="dot" w:pos="8778"/>
            </w:tabs>
            <w:rPr>
              <w:rFonts w:asciiTheme="minorHAnsi" w:eastAsiaTheme="minorEastAsia" w:hAnsiTheme="minorHAnsi"/>
              <w:noProof/>
              <w:sz w:val="22"/>
            </w:rPr>
          </w:pPr>
          <w:hyperlink w:anchor="_Toc491803673" w:history="1">
            <w:r w:rsidR="000831D3" w:rsidRPr="009F302E">
              <w:rPr>
                <w:rStyle w:val="Hyperlink"/>
                <w:rFonts w:cs="Times New Roman"/>
                <w:caps/>
                <w:noProof/>
              </w:rPr>
              <w:t>2.8.</w:t>
            </w:r>
            <w:r w:rsidR="000831D3">
              <w:rPr>
                <w:rFonts w:asciiTheme="minorHAnsi" w:eastAsiaTheme="minorEastAsia" w:hAnsiTheme="minorHAnsi"/>
                <w:noProof/>
                <w:sz w:val="22"/>
              </w:rPr>
              <w:tab/>
            </w:r>
            <w:r w:rsidR="000831D3" w:rsidRPr="009F302E">
              <w:rPr>
                <w:rStyle w:val="Hyperlink"/>
                <w:noProof/>
              </w:rPr>
              <w:t>Thuật toán SPAMC</w:t>
            </w:r>
            <w:r w:rsidR="000831D3">
              <w:rPr>
                <w:noProof/>
                <w:webHidden/>
              </w:rPr>
              <w:tab/>
            </w:r>
            <w:r w:rsidR="000831D3">
              <w:rPr>
                <w:noProof/>
                <w:webHidden/>
              </w:rPr>
              <w:fldChar w:fldCharType="begin"/>
            </w:r>
            <w:r w:rsidR="000831D3">
              <w:rPr>
                <w:noProof/>
                <w:webHidden/>
              </w:rPr>
              <w:instrText xml:space="preserve"> PAGEREF _Toc491803673 \h </w:instrText>
            </w:r>
            <w:r w:rsidR="000831D3">
              <w:rPr>
                <w:noProof/>
                <w:webHidden/>
              </w:rPr>
            </w:r>
            <w:r w:rsidR="000831D3">
              <w:rPr>
                <w:noProof/>
                <w:webHidden/>
              </w:rPr>
              <w:fldChar w:fldCharType="separate"/>
            </w:r>
            <w:r>
              <w:rPr>
                <w:noProof/>
                <w:webHidden/>
              </w:rPr>
              <w:t>23</w:t>
            </w:r>
            <w:r w:rsidR="000831D3">
              <w:rPr>
                <w:noProof/>
                <w:webHidden/>
              </w:rPr>
              <w:fldChar w:fldCharType="end"/>
            </w:r>
          </w:hyperlink>
        </w:p>
        <w:p w14:paraId="1A3B2E22" w14:textId="77777777" w:rsidR="000831D3" w:rsidRDefault="00C20869">
          <w:pPr>
            <w:pStyle w:val="TOC1"/>
            <w:tabs>
              <w:tab w:val="right" w:leader="dot" w:pos="8778"/>
            </w:tabs>
            <w:rPr>
              <w:rFonts w:asciiTheme="minorHAnsi" w:eastAsiaTheme="minorEastAsia" w:hAnsiTheme="minorHAnsi"/>
              <w:noProof/>
              <w:sz w:val="22"/>
            </w:rPr>
          </w:pPr>
          <w:hyperlink w:anchor="_Toc491803674" w:history="1">
            <w:r w:rsidR="000831D3" w:rsidRPr="009F302E">
              <w:rPr>
                <w:rStyle w:val="Hyperlink"/>
                <w:noProof/>
              </w:rPr>
              <w:t>Chương 3.</w:t>
            </w:r>
            <w:r w:rsidR="000831D3" w:rsidRPr="009F302E">
              <w:rPr>
                <w:rStyle w:val="Hyperlink"/>
                <w:rFonts w:cs="Times New Roman"/>
                <w:noProof/>
              </w:rPr>
              <w:t xml:space="preserve"> KỸ THU</w:t>
            </w:r>
            <w:r w:rsidR="000831D3" w:rsidRPr="009F302E">
              <w:rPr>
                <w:rStyle w:val="Hyperlink"/>
                <w:noProof/>
              </w:rPr>
              <w:t>ẬT XỬ LÝ SONG SONG TRONG KHAI THÁC MẪU TUẦN TỰ</w:t>
            </w:r>
            <w:r w:rsidR="000831D3">
              <w:rPr>
                <w:noProof/>
                <w:webHidden/>
              </w:rPr>
              <w:tab/>
            </w:r>
            <w:r w:rsidR="000831D3">
              <w:rPr>
                <w:noProof/>
                <w:webHidden/>
              </w:rPr>
              <w:fldChar w:fldCharType="begin"/>
            </w:r>
            <w:r w:rsidR="000831D3">
              <w:rPr>
                <w:noProof/>
                <w:webHidden/>
              </w:rPr>
              <w:instrText xml:space="preserve"> PAGEREF _Toc491803674 \h </w:instrText>
            </w:r>
            <w:r w:rsidR="000831D3">
              <w:rPr>
                <w:noProof/>
                <w:webHidden/>
              </w:rPr>
            </w:r>
            <w:r w:rsidR="000831D3">
              <w:rPr>
                <w:noProof/>
                <w:webHidden/>
              </w:rPr>
              <w:fldChar w:fldCharType="separate"/>
            </w:r>
            <w:r>
              <w:rPr>
                <w:noProof/>
                <w:webHidden/>
              </w:rPr>
              <w:t>27</w:t>
            </w:r>
            <w:r w:rsidR="000831D3">
              <w:rPr>
                <w:noProof/>
                <w:webHidden/>
              </w:rPr>
              <w:fldChar w:fldCharType="end"/>
            </w:r>
          </w:hyperlink>
        </w:p>
        <w:p w14:paraId="6B6581FA" w14:textId="77777777" w:rsidR="000831D3" w:rsidRDefault="00C20869">
          <w:pPr>
            <w:pStyle w:val="TOC2"/>
            <w:tabs>
              <w:tab w:val="left" w:pos="880"/>
              <w:tab w:val="right" w:leader="dot" w:pos="8778"/>
            </w:tabs>
            <w:rPr>
              <w:rFonts w:asciiTheme="minorHAnsi" w:eastAsiaTheme="minorEastAsia" w:hAnsiTheme="minorHAnsi"/>
              <w:noProof/>
              <w:sz w:val="22"/>
            </w:rPr>
          </w:pPr>
          <w:hyperlink w:anchor="_Toc491803675" w:history="1">
            <w:r w:rsidR="000831D3" w:rsidRPr="009F302E">
              <w:rPr>
                <w:rStyle w:val="Hyperlink"/>
                <w:rFonts w:cs="Times New Roman"/>
                <w:noProof/>
              </w:rPr>
              <w:t>3.1.</w:t>
            </w:r>
            <w:r w:rsidR="000831D3">
              <w:rPr>
                <w:rFonts w:asciiTheme="minorHAnsi" w:eastAsiaTheme="minorEastAsia" w:hAnsiTheme="minorHAnsi"/>
                <w:noProof/>
                <w:sz w:val="22"/>
              </w:rPr>
              <w:tab/>
            </w:r>
            <w:r w:rsidR="000831D3" w:rsidRPr="009F302E">
              <w:rPr>
                <w:rStyle w:val="Hyperlink"/>
                <w:noProof/>
              </w:rPr>
              <w:t>Giới thiệu</w:t>
            </w:r>
            <w:r w:rsidR="000831D3">
              <w:rPr>
                <w:noProof/>
                <w:webHidden/>
              </w:rPr>
              <w:tab/>
            </w:r>
            <w:r w:rsidR="000831D3">
              <w:rPr>
                <w:noProof/>
                <w:webHidden/>
              </w:rPr>
              <w:fldChar w:fldCharType="begin"/>
            </w:r>
            <w:r w:rsidR="000831D3">
              <w:rPr>
                <w:noProof/>
                <w:webHidden/>
              </w:rPr>
              <w:instrText xml:space="preserve"> PAGEREF _Toc491803675 \h </w:instrText>
            </w:r>
            <w:r w:rsidR="000831D3">
              <w:rPr>
                <w:noProof/>
                <w:webHidden/>
              </w:rPr>
            </w:r>
            <w:r w:rsidR="000831D3">
              <w:rPr>
                <w:noProof/>
                <w:webHidden/>
              </w:rPr>
              <w:fldChar w:fldCharType="separate"/>
            </w:r>
            <w:r>
              <w:rPr>
                <w:noProof/>
                <w:webHidden/>
              </w:rPr>
              <w:t>27</w:t>
            </w:r>
            <w:r w:rsidR="000831D3">
              <w:rPr>
                <w:noProof/>
                <w:webHidden/>
              </w:rPr>
              <w:fldChar w:fldCharType="end"/>
            </w:r>
          </w:hyperlink>
        </w:p>
        <w:p w14:paraId="3038336E" w14:textId="77777777" w:rsidR="000831D3" w:rsidRDefault="00C20869">
          <w:pPr>
            <w:pStyle w:val="TOC2"/>
            <w:tabs>
              <w:tab w:val="left" w:pos="880"/>
              <w:tab w:val="right" w:leader="dot" w:pos="8778"/>
            </w:tabs>
            <w:rPr>
              <w:rFonts w:asciiTheme="minorHAnsi" w:eastAsiaTheme="minorEastAsia" w:hAnsiTheme="minorHAnsi"/>
              <w:noProof/>
              <w:sz w:val="22"/>
            </w:rPr>
          </w:pPr>
          <w:hyperlink w:anchor="_Toc491803676" w:history="1">
            <w:r w:rsidR="000831D3" w:rsidRPr="009F302E">
              <w:rPr>
                <w:rStyle w:val="Hyperlink"/>
                <w:rFonts w:cs="Times New Roman"/>
                <w:noProof/>
              </w:rPr>
              <w:t>3.2.</w:t>
            </w:r>
            <w:r w:rsidR="000831D3">
              <w:rPr>
                <w:rFonts w:asciiTheme="minorHAnsi" w:eastAsiaTheme="minorEastAsia" w:hAnsiTheme="minorHAnsi"/>
                <w:noProof/>
                <w:sz w:val="22"/>
              </w:rPr>
              <w:tab/>
            </w:r>
            <w:r w:rsidR="000831D3" w:rsidRPr="009F302E">
              <w:rPr>
                <w:rStyle w:val="Hyperlink"/>
                <w:noProof/>
              </w:rPr>
              <w:t>Biểu diễn dữ liệu</w:t>
            </w:r>
            <w:r w:rsidR="000831D3">
              <w:rPr>
                <w:noProof/>
                <w:webHidden/>
              </w:rPr>
              <w:tab/>
            </w:r>
            <w:r w:rsidR="000831D3">
              <w:rPr>
                <w:noProof/>
                <w:webHidden/>
              </w:rPr>
              <w:fldChar w:fldCharType="begin"/>
            </w:r>
            <w:r w:rsidR="000831D3">
              <w:rPr>
                <w:noProof/>
                <w:webHidden/>
              </w:rPr>
              <w:instrText xml:space="preserve"> PAGEREF _Toc491803676 \h </w:instrText>
            </w:r>
            <w:r w:rsidR="000831D3">
              <w:rPr>
                <w:noProof/>
                <w:webHidden/>
              </w:rPr>
            </w:r>
            <w:r w:rsidR="000831D3">
              <w:rPr>
                <w:noProof/>
                <w:webHidden/>
              </w:rPr>
              <w:fldChar w:fldCharType="separate"/>
            </w:r>
            <w:r>
              <w:rPr>
                <w:noProof/>
                <w:webHidden/>
              </w:rPr>
              <w:t>27</w:t>
            </w:r>
            <w:r w:rsidR="000831D3">
              <w:rPr>
                <w:noProof/>
                <w:webHidden/>
              </w:rPr>
              <w:fldChar w:fldCharType="end"/>
            </w:r>
          </w:hyperlink>
        </w:p>
        <w:p w14:paraId="7719D41B" w14:textId="77777777" w:rsidR="000831D3" w:rsidRDefault="00C20869">
          <w:pPr>
            <w:pStyle w:val="TOC2"/>
            <w:tabs>
              <w:tab w:val="left" w:pos="880"/>
              <w:tab w:val="right" w:leader="dot" w:pos="8778"/>
            </w:tabs>
            <w:rPr>
              <w:rFonts w:asciiTheme="minorHAnsi" w:eastAsiaTheme="minorEastAsia" w:hAnsiTheme="minorHAnsi"/>
              <w:noProof/>
              <w:sz w:val="22"/>
            </w:rPr>
          </w:pPr>
          <w:hyperlink w:anchor="_Toc491803677" w:history="1">
            <w:r w:rsidR="000831D3" w:rsidRPr="009F302E">
              <w:rPr>
                <w:rStyle w:val="Hyperlink"/>
                <w:rFonts w:cs="Times New Roman"/>
                <w:noProof/>
              </w:rPr>
              <w:t>3.3.</w:t>
            </w:r>
            <w:r w:rsidR="000831D3">
              <w:rPr>
                <w:rFonts w:asciiTheme="minorHAnsi" w:eastAsiaTheme="minorEastAsia" w:hAnsiTheme="minorHAnsi"/>
                <w:noProof/>
                <w:sz w:val="22"/>
              </w:rPr>
              <w:tab/>
            </w:r>
            <w:r w:rsidR="000831D3" w:rsidRPr="009F302E">
              <w:rPr>
                <w:rStyle w:val="Hyperlink"/>
                <w:noProof/>
              </w:rPr>
              <w:t>Thuật toán DSPDBV</w:t>
            </w:r>
            <w:r w:rsidR="000831D3">
              <w:rPr>
                <w:noProof/>
                <w:webHidden/>
              </w:rPr>
              <w:tab/>
            </w:r>
            <w:r w:rsidR="000831D3">
              <w:rPr>
                <w:noProof/>
                <w:webHidden/>
              </w:rPr>
              <w:fldChar w:fldCharType="begin"/>
            </w:r>
            <w:r w:rsidR="000831D3">
              <w:rPr>
                <w:noProof/>
                <w:webHidden/>
              </w:rPr>
              <w:instrText xml:space="preserve"> PAGEREF _Toc491803677 \h </w:instrText>
            </w:r>
            <w:r w:rsidR="000831D3">
              <w:rPr>
                <w:noProof/>
                <w:webHidden/>
              </w:rPr>
            </w:r>
            <w:r w:rsidR="000831D3">
              <w:rPr>
                <w:noProof/>
                <w:webHidden/>
              </w:rPr>
              <w:fldChar w:fldCharType="separate"/>
            </w:r>
            <w:r>
              <w:rPr>
                <w:noProof/>
                <w:webHidden/>
              </w:rPr>
              <w:t>28</w:t>
            </w:r>
            <w:r w:rsidR="000831D3">
              <w:rPr>
                <w:noProof/>
                <w:webHidden/>
              </w:rPr>
              <w:fldChar w:fldCharType="end"/>
            </w:r>
          </w:hyperlink>
        </w:p>
        <w:p w14:paraId="34EB0526" w14:textId="77777777" w:rsidR="000831D3" w:rsidRDefault="00C20869">
          <w:pPr>
            <w:pStyle w:val="TOC3"/>
            <w:rPr>
              <w:rFonts w:asciiTheme="minorHAnsi" w:hAnsiTheme="minorHAnsi"/>
              <w:noProof/>
            </w:rPr>
          </w:pPr>
          <w:hyperlink w:anchor="_Toc491803678" w:history="1">
            <w:r w:rsidR="000831D3" w:rsidRPr="009F302E">
              <w:rPr>
                <w:rStyle w:val="Hyperlink"/>
                <w:rFonts w:cs="Times New Roman"/>
                <w:noProof/>
              </w:rPr>
              <w:t>3.3.1.</w:t>
            </w:r>
            <w:r w:rsidR="000831D3">
              <w:rPr>
                <w:rFonts w:asciiTheme="minorHAnsi" w:hAnsiTheme="minorHAnsi"/>
                <w:noProof/>
              </w:rPr>
              <w:tab/>
            </w:r>
            <w:r w:rsidR="000831D3" w:rsidRPr="009F302E">
              <w:rPr>
                <w:rStyle w:val="Hyperlink"/>
                <w:noProof/>
              </w:rPr>
              <w:t>Phương pháp khai thác</w:t>
            </w:r>
            <w:r w:rsidR="000831D3">
              <w:rPr>
                <w:noProof/>
                <w:webHidden/>
              </w:rPr>
              <w:tab/>
            </w:r>
            <w:r w:rsidR="000831D3">
              <w:rPr>
                <w:noProof/>
                <w:webHidden/>
              </w:rPr>
              <w:fldChar w:fldCharType="begin"/>
            </w:r>
            <w:r w:rsidR="000831D3">
              <w:rPr>
                <w:noProof/>
                <w:webHidden/>
              </w:rPr>
              <w:instrText xml:space="preserve"> PAGEREF _Toc491803678 \h </w:instrText>
            </w:r>
            <w:r w:rsidR="000831D3">
              <w:rPr>
                <w:noProof/>
                <w:webHidden/>
              </w:rPr>
            </w:r>
            <w:r w:rsidR="000831D3">
              <w:rPr>
                <w:noProof/>
                <w:webHidden/>
              </w:rPr>
              <w:fldChar w:fldCharType="separate"/>
            </w:r>
            <w:r>
              <w:rPr>
                <w:noProof/>
                <w:webHidden/>
              </w:rPr>
              <w:t>29</w:t>
            </w:r>
            <w:r w:rsidR="000831D3">
              <w:rPr>
                <w:noProof/>
                <w:webHidden/>
              </w:rPr>
              <w:fldChar w:fldCharType="end"/>
            </w:r>
          </w:hyperlink>
        </w:p>
        <w:p w14:paraId="373147AA" w14:textId="7289CEA9" w:rsidR="000831D3" w:rsidRDefault="00C20869">
          <w:pPr>
            <w:pStyle w:val="TOC3"/>
            <w:rPr>
              <w:rFonts w:asciiTheme="minorHAnsi" w:hAnsiTheme="minorHAnsi"/>
              <w:noProof/>
            </w:rPr>
          </w:pPr>
          <w:hyperlink w:anchor="_Toc491803679" w:history="1">
            <w:r w:rsidR="000831D3" w:rsidRPr="009F302E">
              <w:rPr>
                <w:rStyle w:val="Hyperlink"/>
                <w:rFonts w:cs="Times New Roman"/>
                <w:noProof/>
              </w:rPr>
              <w:t>3.3.2.</w:t>
            </w:r>
            <w:r w:rsidR="000831D3">
              <w:rPr>
                <w:rFonts w:asciiTheme="minorHAnsi" w:hAnsiTheme="minorHAnsi"/>
                <w:noProof/>
              </w:rPr>
              <w:tab/>
            </w:r>
            <w:r w:rsidR="000831D3" w:rsidRPr="009F302E">
              <w:rPr>
                <w:rStyle w:val="Hyperlink"/>
                <w:noProof/>
              </w:rPr>
              <w:t>Khai thác phân tán sử dụng MapReduce</w:t>
            </w:r>
            <w:r w:rsidR="000831D3">
              <w:rPr>
                <w:noProof/>
                <w:webHidden/>
              </w:rPr>
              <w:tab/>
            </w:r>
            <w:r w:rsidR="000831D3">
              <w:rPr>
                <w:noProof/>
                <w:webHidden/>
              </w:rPr>
              <w:fldChar w:fldCharType="begin"/>
            </w:r>
            <w:r w:rsidR="000831D3">
              <w:rPr>
                <w:noProof/>
                <w:webHidden/>
              </w:rPr>
              <w:instrText xml:space="preserve"> PAGEREF _Toc491803679 \h </w:instrText>
            </w:r>
            <w:r w:rsidR="000831D3">
              <w:rPr>
                <w:noProof/>
                <w:webHidden/>
              </w:rPr>
            </w:r>
            <w:r w:rsidR="000831D3">
              <w:rPr>
                <w:noProof/>
                <w:webHidden/>
              </w:rPr>
              <w:fldChar w:fldCharType="separate"/>
            </w:r>
            <w:r>
              <w:rPr>
                <w:noProof/>
                <w:webHidden/>
              </w:rPr>
              <w:t>31</w:t>
            </w:r>
            <w:r w:rsidR="000831D3">
              <w:rPr>
                <w:noProof/>
                <w:webHidden/>
              </w:rPr>
              <w:fldChar w:fldCharType="end"/>
            </w:r>
          </w:hyperlink>
        </w:p>
        <w:p w14:paraId="78971BD2" w14:textId="77777777" w:rsidR="000831D3" w:rsidRDefault="00C20869">
          <w:pPr>
            <w:pStyle w:val="TOC3"/>
            <w:rPr>
              <w:rFonts w:asciiTheme="minorHAnsi" w:hAnsiTheme="minorHAnsi"/>
              <w:noProof/>
            </w:rPr>
          </w:pPr>
          <w:hyperlink w:anchor="_Toc491803680" w:history="1">
            <w:r w:rsidR="000831D3" w:rsidRPr="009F302E">
              <w:rPr>
                <w:rStyle w:val="Hyperlink"/>
                <w:rFonts w:cs="Times New Roman"/>
                <w:noProof/>
              </w:rPr>
              <w:t>3.3.3.</w:t>
            </w:r>
            <w:r w:rsidR="000831D3">
              <w:rPr>
                <w:rFonts w:asciiTheme="minorHAnsi" w:hAnsiTheme="minorHAnsi"/>
                <w:noProof/>
              </w:rPr>
              <w:tab/>
            </w:r>
            <w:r w:rsidR="000831D3" w:rsidRPr="009F302E">
              <w:rPr>
                <w:rStyle w:val="Hyperlink"/>
                <w:noProof/>
              </w:rPr>
              <w:t>Phân tán quá trình chuyển đổi dữ liệu</w:t>
            </w:r>
            <w:r w:rsidR="000831D3">
              <w:rPr>
                <w:noProof/>
                <w:webHidden/>
              </w:rPr>
              <w:tab/>
            </w:r>
            <w:r w:rsidR="000831D3">
              <w:rPr>
                <w:noProof/>
                <w:webHidden/>
              </w:rPr>
              <w:fldChar w:fldCharType="begin"/>
            </w:r>
            <w:r w:rsidR="000831D3">
              <w:rPr>
                <w:noProof/>
                <w:webHidden/>
              </w:rPr>
              <w:instrText xml:space="preserve"> PAGEREF _Toc491803680 \h </w:instrText>
            </w:r>
            <w:r w:rsidR="000831D3">
              <w:rPr>
                <w:noProof/>
                <w:webHidden/>
              </w:rPr>
            </w:r>
            <w:r w:rsidR="000831D3">
              <w:rPr>
                <w:noProof/>
                <w:webHidden/>
              </w:rPr>
              <w:fldChar w:fldCharType="separate"/>
            </w:r>
            <w:r>
              <w:rPr>
                <w:noProof/>
                <w:webHidden/>
              </w:rPr>
              <w:t>32</w:t>
            </w:r>
            <w:r w:rsidR="000831D3">
              <w:rPr>
                <w:noProof/>
                <w:webHidden/>
              </w:rPr>
              <w:fldChar w:fldCharType="end"/>
            </w:r>
          </w:hyperlink>
        </w:p>
        <w:p w14:paraId="58134A0A" w14:textId="77777777" w:rsidR="000831D3" w:rsidRDefault="00C20869">
          <w:pPr>
            <w:pStyle w:val="TOC3"/>
            <w:rPr>
              <w:rFonts w:asciiTheme="minorHAnsi" w:hAnsiTheme="minorHAnsi"/>
              <w:noProof/>
            </w:rPr>
          </w:pPr>
          <w:hyperlink w:anchor="_Toc491803681" w:history="1">
            <w:r w:rsidR="000831D3" w:rsidRPr="009F302E">
              <w:rPr>
                <w:rStyle w:val="Hyperlink"/>
                <w:rFonts w:cs="Times New Roman"/>
                <w:noProof/>
              </w:rPr>
              <w:t>3.3.4.</w:t>
            </w:r>
            <w:r w:rsidR="000831D3">
              <w:rPr>
                <w:rFonts w:asciiTheme="minorHAnsi" w:hAnsiTheme="minorHAnsi"/>
                <w:noProof/>
              </w:rPr>
              <w:tab/>
            </w:r>
            <w:r w:rsidR="000831D3" w:rsidRPr="009F302E">
              <w:rPr>
                <w:rStyle w:val="Hyperlink"/>
                <w:noProof/>
              </w:rPr>
              <w:t>Phân tán quá trình khai thác mẫu tuần tự phổ biến</w:t>
            </w:r>
            <w:r w:rsidR="000831D3">
              <w:rPr>
                <w:noProof/>
                <w:webHidden/>
              </w:rPr>
              <w:tab/>
            </w:r>
            <w:r w:rsidR="000831D3">
              <w:rPr>
                <w:noProof/>
                <w:webHidden/>
              </w:rPr>
              <w:fldChar w:fldCharType="begin"/>
            </w:r>
            <w:r w:rsidR="000831D3">
              <w:rPr>
                <w:noProof/>
                <w:webHidden/>
              </w:rPr>
              <w:instrText xml:space="preserve"> PAGEREF _Toc491803681 \h </w:instrText>
            </w:r>
            <w:r w:rsidR="000831D3">
              <w:rPr>
                <w:noProof/>
                <w:webHidden/>
              </w:rPr>
            </w:r>
            <w:r w:rsidR="000831D3">
              <w:rPr>
                <w:noProof/>
                <w:webHidden/>
              </w:rPr>
              <w:fldChar w:fldCharType="separate"/>
            </w:r>
            <w:r>
              <w:rPr>
                <w:noProof/>
                <w:webHidden/>
              </w:rPr>
              <w:t>35</w:t>
            </w:r>
            <w:r w:rsidR="000831D3">
              <w:rPr>
                <w:noProof/>
                <w:webHidden/>
              </w:rPr>
              <w:fldChar w:fldCharType="end"/>
            </w:r>
          </w:hyperlink>
        </w:p>
        <w:p w14:paraId="770C3A1F" w14:textId="77777777" w:rsidR="000831D3" w:rsidRDefault="00C20869">
          <w:pPr>
            <w:pStyle w:val="TOC2"/>
            <w:tabs>
              <w:tab w:val="left" w:pos="880"/>
              <w:tab w:val="right" w:leader="dot" w:pos="8778"/>
            </w:tabs>
            <w:rPr>
              <w:rFonts w:asciiTheme="minorHAnsi" w:eastAsiaTheme="minorEastAsia" w:hAnsiTheme="minorHAnsi"/>
              <w:noProof/>
              <w:sz w:val="22"/>
            </w:rPr>
          </w:pPr>
          <w:hyperlink w:anchor="_Toc491803682" w:history="1">
            <w:r w:rsidR="000831D3" w:rsidRPr="009F302E">
              <w:rPr>
                <w:rStyle w:val="Hyperlink"/>
                <w:rFonts w:cs="Times New Roman"/>
                <w:noProof/>
              </w:rPr>
              <w:t>3.4.</w:t>
            </w:r>
            <w:r w:rsidR="000831D3">
              <w:rPr>
                <w:rFonts w:asciiTheme="minorHAnsi" w:eastAsiaTheme="minorEastAsia" w:hAnsiTheme="minorHAnsi"/>
                <w:noProof/>
                <w:sz w:val="22"/>
              </w:rPr>
              <w:tab/>
            </w:r>
            <w:r w:rsidR="000831D3" w:rsidRPr="009F302E">
              <w:rPr>
                <w:rStyle w:val="Hyperlink"/>
                <w:noProof/>
              </w:rPr>
              <w:t>Đánh giá</w:t>
            </w:r>
            <w:r w:rsidR="000831D3">
              <w:rPr>
                <w:noProof/>
                <w:webHidden/>
              </w:rPr>
              <w:tab/>
            </w:r>
            <w:r w:rsidR="000831D3">
              <w:rPr>
                <w:noProof/>
                <w:webHidden/>
              </w:rPr>
              <w:fldChar w:fldCharType="begin"/>
            </w:r>
            <w:r w:rsidR="000831D3">
              <w:rPr>
                <w:noProof/>
                <w:webHidden/>
              </w:rPr>
              <w:instrText xml:space="preserve"> PAGEREF _Toc491803682 \h </w:instrText>
            </w:r>
            <w:r w:rsidR="000831D3">
              <w:rPr>
                <w:noProof/>
                <w:webHidden/>
              </w:rPr>
            </w:r>
            <w:r w:rsidR="000831D3">
              <w:rPr>
                <w:noProof/>
                <w:webHidden/>
              </w:rPr>
              <w:fldChar w:fldCharType="separate"/>
            </w:r>
            <w:r>
              <w:rPr>
                <w:noProof/>
                <w:webHidden/>
              </w:rPr>
              <w:t>39</w:t>
            </w:r>
            <w:r w:rsidR="000831D3">
              <w:rPr>
                <w:noProof/>
                <w:webHidden/>
              </w:rPr>
              <w:fldChar w:fldCharType="end"/>
            </w:r>
          </w:hyperlink>
        </w:p>
        <w:p w14:paraId="2B1EA4F5" w14:textId="77777777" w:rsidR="000831D3" w:rsidRDefault="00C20869">
          <w:pPr>
            <w:pStyle w:val="TOC1"/>
            <w:tabs>
              <w:tab w:val="right" w:leader="dot" w:pos="8778"/>
            </w:tabs>
            <w:rPr>
              <w:rFonts w:asciiTheme="minorHAnsi" w:eastAsiaTheme="minorEastAsia" w:hAnsiTheme="minorHAnsi"/>
              <w:noProof/>
              <w:sz w:val="22"/>
            </w:rPr>
          </w:pPr>
          <w:hyperlink w:anchor="_Toc491803683" w:history="1">
            <w:r w:rsidR="000831D3" w:rsidRPr="009F302E">
              <w:rPr>
                <w:rStyle w:val="Hyperlink"/>
                <w:noProof/>
              </w:rPr>
              <w:t>Chương 4. KẾT QUẢ THỰC NGHIỆM</w:t>
            </w:r>
            <w:r w:rsidR="000831D3">
              <w:rPr>
                <w:noProof/>
                <w:webHidden/>
              </w:rPr>
              <w:tab/>
            </w:r>
            <w:r w:rsidR="000831D3">
              <w:rPr>
                <w:noProof/>
                <w:webHidden/>
              </w:rPr>
              <w:fldChar w:fldCharType="begin"/>
            </w:r>
            <w:r w:rsidR="000831D3">
              <w:rPr>
                <w:noProof/>
                <w:webHidden/>
              </w:rPr>
              <w:instrText xml:space="preserve"> PAGEREF _Toc491803683 \h </w:instrText>
            </w:r>
            <w:r w:rsidR="000831D3">
              <w:rPr>
                <w:noProof/>
                <w:webHidden/>
              </w:rPr>
            </w:r>
            <w:r w:rsidR="000831D3">
              <w:rPr>
                <w:noProof/>
                <w:webHidden/>
              </w:rPr>
              <w:fldChar w:fldCharType="separate"/>
            </w:r>
            <w:r>
              <w:rPr>
                <w:noProof/>
                <w:webHidden/>
              </w:rPr>
              <w:t>41</w:t>
            </w:r>
            <w:r w:rsidR="000831D3">
              <w:rPr>
                <w:noProof/>
                <w:webHidden/>
              </w:rPr>
              <w:fldChar w:fldCharType="end"/>
            </w:r>
          </w:hyperlink>
        </w:p>
        <w:p w14:paraId="51AB21D8" w14:textId="77777777" w:rsidR="000831D3" w:rsidRDefault="00C20869">
          <w:pPr>
            <w:pStyle w:val="TOC2"/>
            <w:tabs>
              <w:tab w:val="left" w:pos="880"/>
              <w:tab w:val="right" w:leader="dot" w:pos="8778"/>
            </w:tabs>
            <w:rPr>
              <w:rFonts w:asciiTheme="minorHAnsi" w:eastAsiaTheme="minorEastAsia" w:hAnsiTheme="minorHAnsi"/>
              <w:noProof/>
              <w:sz w:val="22"/>
            </w:rPr>
          </w:pPr>
          <w:hyperlink w:anchor="_Toc491803684" w:history="1">
            <w:r w:rsidR="000831D3" w:rsidRPr="009F302E">
              <w:rPr>
                <w:rStyle w:val="Hyperlink"/>
                <w:rFonts w:cs="Times New Roman"/>
                <w:noProof/>
              </w:rPr>
              <w:t>4.1.</w:t>
            </w:r>
            <w:r w:rsidR="000831D3">
              <w:rPr>
                <w:rFonts w:asciiTheme="minorHAnsi" w:eastAsiaTheme="minorEastAsia" w:hAnsiTheme="minorHAnsi"/>
                <w:noProof/>
                <w:sz w:val="22"/>
              </w:rPr>
              <w:tab/>
            </w:r>
            <w:r w:rsidR="000831D3" w:rsidRPr="009F302E">
              <w:rPr>
                <w:rStyle w:val="Hyperlink"/>
                <w:noProof/>
              </w:rPr>
              <w:t>Tập dữ liệu</w:t>
            </w:r>
            <w:r w:rsidR="000831D3">
              <w:rPr>
                <w:noProof/>
                <w:webHidden/>
              </w:rPr>
              <w:tab/>
            </w:r>
            <w:r w:rsidR="000831D3">
              <w:rPr>
                <w:noProof/>
                <w:webHidden/>
              </w:rPr>
              <w:fldChar w:fldCharType="begin"/>
            </w:r>
            <w:r w:rsidR="000831D3">
              <w:rPr>
                <w:noProof/>
                <w:webHidden/>
              </w:rPr>
              <w:instrText xml:space="preserve"> PAGEREF _Toc491803684 \h </w:instrText>
            </w:r>
            <w:r w:rsidR="000831D3">
              <w:rPr>
                <w:noProof/>
                <w:webHidden/>
              </w:rPr>
            </w:r>
            <w:r w:rsidR="000831D3">
              <w:rPr>
                <w:noProof/>
                <w:webHidden/>
              </w:rPr>
              <w:fldChar w:fldCharType="separate"/>
            </w:r>
            <w:r>
              <w:rPr>
                <w:noProof/>
                <w:webHidden/>
              </w:rPr>
              <w:t>41</w:t>
            </w:r>
            <w:r w:rsidR="000831D3">
              <w:rPr>
                <w:noProof/>
                <w:webHidden/>
              </w:rPr>
              <w:fldChar w:fldCharType="end"/>
            </w:r>
          </w:hyperlink>
        </w:p>
        <w:p w14:paraId="2D3E4951" w14:textId="77777777" w:rsidR="000831D3" w:rsidRDefault="00C20869">
          <w:pPr>
            <w:pStyle w:val="TOC2"/>
            <w:tabs>
              <w:tab w:val="left" w:pos="880"/>
              <w:tab w:val="right" w:leader="dot" w:pos="8778"/>
            </w:tabs>
            <w:rPr>
              <w:rFonts w:asciiTheme="minorHAnsi" w:eastAsiaTheme="minorEastAsia" w:hAnsiTheme="minorHAnsi"/>
              <w:noProof/>
              <w:sz w:val="22"/>
            </w:rPr>
          </w:pPr>
          <w:hyperlink w:anchor="_Toc491803685" w:history="1">
            <w:r w:rsidR="000831D3" w:rsidRPr="009F302E">
              <w:rPr>
                <w:rStyle w:val="Hyperlink"/>
                <w:rFonts w:cs="Times New Roman"/>
                <w:noProof/>
              </w:rPr>
              <w:t>4.2.</w:t>
            </w:r>
            <w:r w:rsidR="000831D3">
              <w:rPr>
                <w:rFonts w:asciiTheme="minorHAnsi" w:eastAsiaTheme="minorEastAsia" w:hAnsiTheme="minorHAnsi"/>
                <w:noProof/>
                <w:sz w:val="22"/>
              </w:rPr>
              <w:tab/>
            </w:r>
            <w:r w:rsidR="000831D3" w:rsidRPr="009F302E">
              <w:rPr>
                <w:rStyle w:val="Hyperlink"/>
                <w:noProof/>
              </w:rPr>
              <w:t>Phương pháp thực nghiệm</w:t>
            </w:r>
            <w:r w:rsidR="000831D3">
              <w:rPr>
                <w:noProof/>
                <w:webHidden/>
              </w:rPr>
              <w:tab/>
            </w:r>
            <w:r w:rsidR="000831D3">
              <w:rPr>
                <w:noProof/>
                <w:webHidden/>
              </w:rPr>
              <w:fldChar w:fldCharType="begin"/>
            </w:r>
            <w:r w:rsidR="000831D3">
              <w:rPr>
                <w:noProof/>
                <w:webHidden/>
              </w:rPr>
              <w:instrText xml:space="preserve"> PAGEREF _Toc491803685 \h </w:instrText>
            </w:r>
            <w:r w:rsidR="000831D3">
              <w:rPr>
                <w:noProof/>
                <w:webHidden/>
              </w:rPr>
            </w:r>
            <w:r w:rsidR="000831D3">
              <w:rPr>
                <w:noProof/>
                <w:webHidden/>
              </w:rPr>
              <w:fldChar w:fldCharType="separate"/>
            </w:r>
            <w:r>
              <w:rPr>
                <w:noProof/>
                <w:webHidden/>
              </w:rPr>
              <w:t>41</w:t>
            </w:r>
            <w:r w:rsidR="000831D3">
              <w:rPr>
                <w:noProof/>
                <w:webHidden/>
              </w:rPr>
              <w:fldChar w:fldCharType="end"/>
            </w:r>
          </w:hyperlink>
        </w:p>
        <w:p w14:paraId="498F66D7" w14:textId="77777777" w:rsidR="000831D3" w:rsidRDefault="00C20869">
          <w:pPr>
            <w:pStyle w:val="TOC2"/>
            <w:tabs>
              <w:tab w:val="left" w:pos="880"/>
              <w:tab w:val="right" w:leader="dot" w:pos="8778"/>
            </w:tabs>
            <w:rPr>
              <w:rFonts w:asciiTheme="minorHAnsi" w:eastAsiaTheme="minorEastAsia" w:hAnsiTheme="minorHAnsi"/>
              <w:noProof/>
              <w:sz w:val="22"/>
            </w:rPr>
          </w:pPr>
          <w:hyperlink w:anchor="_Toc491803686" w:history="1">
            <w:r w:rsidR="000831D3" w:rsidRPr="009F302E">
              <w:rPr>
                <w:rStyle w:val="Hyperlink"/>
                <w:rFonts w:cs="Times New Roman"/>
                <w:noProof/>
              </w:rPr>
              <w:t>4.3.</w:t>
            </w:r>
            <w:r w:rsidR="000831D3">
              <w:rPr>
                <w:rFonts w:asciiTheme="minorHAnsi" w:eastAsiaTheme="minorEastAsia" w:hAnsiTheme="minorHAnsi"/>
                <w:noProof/>
                <w:sz w:val="22"/>
              </w:rPr>
              <w:tab/>
            </w:r>
            <w:r w:rsidR="000831D3" w:rsidRPr="009F302E">
              <w:rPr>
                <w:rStyle w:val="Hyperlink"/>
                <w:noProof/>
              </w:rPr>
              <w:t>Kiểm tra tính chính xác</w:t>
            </w:r>
            <w:r w:rsidR="000831D3">
              <w:rPr>
                <w:noProof/>
                <w:webHidden/>
              </w:rPr>
              <w:tab/>
            </w:r>
            <w:r w:rsidR="000831D3">
              <w:rPr>
                <w:noProof/>
                <w:webHidden/>
              </w:rPr>
              <w:fldChar w:fldCharType="begin"/>
            </w:r>
            <w:r w:rsidR="000831D3">
              <w:rPr>
                <w:noProof/>
                <w:webHidden/>
              </w:rPr>
              <w:instrText xml:space="preserve"> PAGEREF _Toc491803686 \h </w:instrText>
            </w:r>
            <w:r w:rsidR="000831D3">
              <w:rPr>
                <w:noProof/>
                <w:webHidden/>
              </w:rPr>
            </w:r>
            <w:r w:rsidR="000831D3">
              <w:rPr>
                <w:noProof/>
                <w:webHidden/>
              </w:rPr>
              <w:fldChar w:fldCharType="separate"/>
            </w:r>
            <w:r>
              <w:rPr>
                <w:noProof/>
                <w:webHidden/>
              </w:rPr>
              <w:t>42</w:t>
            </w:r>
            <w:r w:rsidR="000831D3">
              <w:rPr>
                <w:noProof/>
                <w:webHidden/>
              </w:rPr>
              <w:fldChar w:fldCharType="end"/>
            </w:r>
          </w:hyperlink>
        </w:p>
        <w:p w14:paraId="1D692BB6" w14:textId="77777777" w:rsidR="000831D3" w:rsidRDefault="00C20869">
          <w:pPr>
            <w:pStyle w:val="TOC2"/>
            <w:tabs>
              <w:tab w:val="left" w:pos="880"/>
              <w:tab w:val="right" w:leader="dot" w:pos="8778"/>
            </w:tabs>
            <w:rPr>
              <w:rFonts w:asciiTheme="minorHAnsi" w:eastAsiaTheme="minorEastAsia" w:hAnsiTheme="minorHAnsi"/>
              <w:noProof/>
              <w:sz w:val="22"/>
            </w:rPr>
          </w:pPr>
          <w:hyperlink w:anchor="_Toc491803687" w:history="1">
            <w:r w:rsidR="000831D3" w:rsidRPr="009F302E">
              <w:rPr>
                <w:rStyle w:val="Hyperlink"/>
                <w:rFonts w:cs="Times New Roman"/>
                <w:noProof/>
              </w:rPr>
              <w:t>4.4.</w:t>
            </w:r>
            <w:r w:rsidR="000831D3">
              <w:rPr>
                <w:rFonts w:asciiTheme="minorHAnsi" w:eastAsiaTheme="minorEastAsia" w:hAnsiTheme="minorHAnsi"/>
                <w:noProof/>
                <w:sz w:val="22"/>
              </w:rPr>
              <w:tab/>
            </w:r>
            <w:r w:rsidR="000831D3" w:rsidRPr="009F302E">
              <w:rPr>
                <w:rStyle w:val="Hyperlink"/>
                <w:noProof/>
              </w:rPr>
              <w:t>So sánh với SPAMC</w:t>
            </w:r>
            <w:r w:rsidR="000831D3">
              <w:rPr>
                <w:noProof/>
                <w:webHidden/>
              </w:rPr>
              <w:tab/>
            </w:r>
            <w:r w:rsidR="000831D3">
              <w:rPr>
                <w:noProof/>
                <w:webHidden/>
              </w:rPr>
              <w:fldChar w:fldCharType="begin"/>
            </w:r>
            <w:r w:rsidR="000831D3">
              <w:rPr>
                <w:noProof/>
                <w:webHidden/>
              </w:rPr>
              <w:instrText xml:space="preserve"> PAGEREF _Toc491803687 \h </w:instrText>
            </w:r>
            <w:r w:rsidR="000831D3">
              <w:rPr>
                <w:noProof/>
                <w:webHidden/>
              </w:rPr>
            </w:r>
            <w:r w:rsidR="000831D3">
              <w:rPr>
                <w:noProof/>
                <w:webHidden/>
              </w:rPr>
              <w:fldChar w:fldCharType="separate"/>
            </w:r>
            <w:r>
              <w:rPr>
                <w:noProof/>
                <w:webHidden/>
              </w:rPr>
              <w:t>43</w:t>
            </w:r>
            <w:r w:rsidR="000831D3">
              <w:rPr>
                <w:noProof/>
                <w:webHidden/>
              </w:rPr>
              <w:fldChar w:fldCharType="end"/>
            </w:r>
          </w:hyperlink>
        </w:p>
        <w:p w14:paraId="66BEA448" w14:textId="77777777" w:rsidR="000831D3" w:rsidRDefault="00C20869">
          <w:pPr>
            <w:pStyle w:val="TOC2"/>
            <w:tabs>
              <w:tab w:val="left" w:pos="880"/>
              <w:tab w:val="right" w:leader="dot" w:pos="8778"/>
            </w:tabs>
            <w:rPr>
              <w:rFonts w:asciiTheme="minorHAnsi" w:eastAsiaTheme="minorEastAsia" w:hAnsiTheme="minorHAnsi"/>
              <w:noProof/>
              <w:sz w:val="22"/>
            </w:rPr>
          </w:pPr>
          <w:hyperlink w:anchor="_Toc491803688" w:history="1">
            <w:r w:rsidR="000831D3" w:rsidRPr="009F302E">
              <w:rPr>
                <w:rStyle w:val="Hyperlink"/>
                <w:rFonts w:cs="Times New Roman"/>
                <w:noProof/>
              </w:rPr>
              <w:t>4.5.</w:t>
            </w:r>
            <w:r w:rsidR="000831D3">
              <w:rPr>
                <w:rFonts w:asciiTheme="minorHAnsi" w:eastAsiaTheme="minorEastAsia" w:hAnsiTheme="minorHAnsi"/>
                <w:noProof/>
                <w:sz w:val="22"/>
              </w:rPr>
              <w:tab/>
            </w:r>
            <w:r w:rsidR="000831D3" w:rsidRPr="009F302E">
              <w:rPr>
                <w:rStyle w:val="Hyperlink"/>
                <w:noProof/>
              </w:rPr>
              <w:t>Tính mở rộng (Scalability and Extensibility)</w:t>
            </w:r>
            <w:r w:rsidR="000831D3">
              <w:rPr>
                <w:noProof/>
                <w:webHidden/>
              </w:rPr>
              <w:tab/>
            </w:r>
            <w:r w:rsidR="000831D3">
              <w:rPr>
                <w:noProof/>
                <w:webHidden/>
              </w:rPr>
              <w:fldChar w:fldCharType="begin"/>
            </w:r>
            <w:r w:rsidR="000831D3">
              <w:rPr>
                <w:noProof/>
                <w:webHidden/>
              </w:rPr>
              <w:instrText xml:space="preserve"> PAGEREF _Toc491803688 \h </w:instrText>
            </w:r>
            <w:r w:rsidR="000831D3">
              <w:rPr>
                <w:noProof/>
                <w:webHidden/>
              </w:rPr>
            </w:r>
            <w:r w:rsidR="000831D3">
              <w:rPr>
                <w:noProof/>
                <w:webHidden/>
              </w:rPr>
              <w:fldChar w:fldCharType="separate"/>
            </w:r>
            <w:r>
              <w:rPr>
                <w:noProof/>
                <w:webHidden/>
              </w:rPr>
              <w:t>44</w:t>
            </w:r>
            <w:r w:rsidR="000831D3">
              <w:rPr>
                <w:noProof/>
                <w:webHidden/>
              </w:rPr>
              <w:fldChar w:fldCharType="end"/>
            </w:r>
          </w:hyperlink>
        </w:p>
        <w:p w14:paraId="3AB13CB7" w14:textId="77777777" w:rsidR="000831D3" w:rsidRDefault="00C20869">
          <w:pPr>
            <w:pStyle w:val="TOC2"/>
            <w:tabs>
              <w:tab w:val="left" w:pos="880"/>
              <w:tab w:val="right" w:leader="dot" w:pos="8778"/>
            </w:tabs>
            <w:rPr>
              <w:rFonts w:asciiTheme="minorHAnsi" w:eastAsiaTheme="minorEastAsia" w:hAnsiTheme="minorHAnsi"/>
              <w:noProof/>
              <w:sz w:val="22"/>
            </w:rPr>
          </w:pPr>
          <w:hyperlink w:anchor="_Toc491803689" w:history="1">
            <w:r w:rsidR="000831D3" w:rsidRPr="009F302E">
              <w:rPr>
                <w:rStyle w:val="Hyperlink"/>
                <w:rFonts w:cs="Times New Roman"/>
                <w:noProof/>
              </w:rPr>
              <w:t>4.6.</w:t>
            </w:r>
            <w:r w:rsidR="000831D3">
              <w:rPr>
                <w:rFonts w:asciiTheme="minorHAnsi" w:eastAsiaTheme="minorEastAsia" w:hAnsiTheme="minorHAnsi"/>
                <w:noProof/>
                <w:sz w:val="22"/>
              </w:rPr>
              <w:tab/>
            </w:r>
            <w:r w:rsidR="000831D3" w:rsidRPr="009F302E">
              <w:rPr>
                <w:rStyle w:val="Hyperlink"/>
                <w:noProof/>
              </w:rPr>
              <w:t>Kết luận</w:t>
            </w:r>
            <w:r w:rsidR="000831D3">
              <w:rPr>
                <w:noProof/>
                <w:webHidden/>
              </w:rPr>
              <w:tab/>
            </w:r>
            <w:r w:rsidR="000831D3">
              <w:rPr>
                <w:noProof/>
                <w:webHidden/>
              </w:rPr>
              <w:fldChar w:fldCharType="begin"/>
            </w:r>
            <w:r w:rsidR="000831D3">
              <w:rPr>
                <w:noProof/>
                <w:webHidden/>
              </w:rPr>
              <w:instrText xml:space="preserve"> PAGEREF _Toc491803689 \h </w:instrText>
            </w:r>
            <w:r w:rsidR="000831D3">
              <w:rPr>
                <w:noProof/>
                <w:webHidden/>
              </w:rPr>
            </w:r>
            <w:r w:rsidR="000831D3">
              <w:rPr>
                <w:noProof/>
                <w:webHidden/>
              </w:rPr>
              <w:fldChar w:fldCharType="separate"/>
            </w:r>
            <w:r>
              <w:rPr>
                <w:noProof/>
                <w:webHidden/>
              </w:rPr>
              <w:t>45</w:t>
            </w:r>
            <w:r w:rsidR="000831D3">
              <w:rPr>
                <w:noProof/>
                <w:webHidden/>
              </w:rPr>
              <w:fldChar w:fldCharType="end"/>
            </w:r>
          </w:hyperlink>
        </w:p>
        <w:p w14:paraId="3C731B29" w14:textId="77777777" w:rsidR="000831D3" w:rsidRDefault="00C20869">
          <w:pPr>
            <w:pStyle w:val="TOC1"/>
            <w:tabs>
              <w:tab w:val="right" w:leader="dot" w:pos="8778"/>
            </w:tabs>
            <w:rPr>
              <w:rFonts w:asciiTheme="minorHAnsi" w:eastAsiaTheme="minorEastAsia" w:hAnsiTheme="minorHAnsi"/>
              <w:noProof/>
              <w:sz w:val="22"/>
            </w:rPr>
          </w:pPr>
          <w:hyperlink w:anchor="_Toc491803690" w:history="1">
            <w:r w:rsidR="000831D3" w:rsidRPr="009F302E">
              <w:rPr>
                <w:rStyle w:val="Hyperlink"/>
                <w:noProof/>
              </w:rPr>
              <w:t>Chương 5. KẾT LUẬN VÀ HƯỚNG PHÁT TRIỂN</w:t>
            </w:r>
            <w:r w:rsidR="000831D3">
              <w:rPr>
                <w:noProof/>
                <w:webHidden/>
              </w:rPr>
              <w:tab/>
            </w:r>
            <w:r w:rsidR="000831D3">
              <w:rPr>
                <w:noProof/>
                <w:webHidden/>
              </w:rPr>
              <w:fldChar w:fldCharType="begin"/>
            </w:r>
            <w:r w:rsidR="000831D3">
              <w:rPr>
                <w:noProof/>
                <w:webHidden/>
              </w:rPr>
              <w:instrText xml:space="preserve"> PAGEREF _Toc491803690 \h </w:instrText>
            </w:r>
            <w:r w:rsidR="000831D3">
              <w:rPr>
                <w:noProof/>
                <w:webHidden/>
              </w:rPr>
            </w:r>
            <w:r w:rsidR="000831D3">
              <w:rPr>
                <w:noProof/>
                <w:webHidden/>
              </w:rPr>
              <w:fldChar w:fldCharType="separate"/>
            </w:r>
            <w:r>
              <w:rPr>
                <w:noProof/>
                <w:webHidden/>
              </w:rPr>
              <w:t>46</w:t>
            </w:r>
            <w:r w:rsidR="000831D3">
              <w:rPr>
                <w:noProof/>
                <w:webHidden/>
              </w:rPr>
              <w:fldChar w:fldCharType="end"/>
            </w:r>
          </w:hyperlink>
        </w:p>
        <w:p w14:paraId="26E5D634" w14:textId="77777777" w:rsidR="000831D3" w:rsidRDefault="00C20869">
          <w:pPr>
            <w:pStyle w:val="TOC2"/>
            <w:tabs>
              <w:tab w:val="left" w:pos="880"/>
              <w:tab w:val="right" w:leader="dot" w:pos="8778"/>
            </w:tabs>
            <w:rPr>
              <w:rFonts w:asciiTheme="minorHAnsi" w:eastAsiaTheme="minorEastAsia" w:hAnsiTheme="minorHAnsi"/>
              <w:noProof/>
              <w:sz w:val="22"/>
            </w:rPr>
          </w:pPr>
          <w:hyperlink w:anchor="_Toc491803691" w:history="1">
            <w:r w:rsidR="000831D3" w:rsidRPr="009F302E">
              <w:rPr>
                <w:rStyle w:val="Hyperlink"/>
                <w:rFonts w:cs="Times New Roman"/>
                <w:noProof/>
              </w:rPr>
              <w:t>5.1.</w:t>
            </w:r>
            <w:r w:rsidR="000831D3">
              <w:rPr>
                <w:rFonts w:asciiTheme="minorHAnsi" w:eastAsiaTheme="minorEastAsia" w:hAnsiTheme="minorHAnsi"/>
                <w:noProof/>
                <w:sz w:val="22"/>
              </w:rPr>
              <w:tab/>
            </w:r>
            <w:r w:rsidR="000831D3" w:rsidRPr="009F302E">
              <w:rPr>
                <w:rStyle w:val="Hyperlink"/>
                <w:noProof/>
              </w:rPr>
              <w:t>Kết luận</w:t>
            </w:r>
            <w:r w:rsidR="000831D3">
              <w:rPr>
                <w:noProof/>
                <w:webHidden/>
              </w:rPr>
              <w:tab/>
            </w:r>
            <w:r w:rsidR="000831D3">
              <w:rPr>
                <w:noProof/>
                <w:webHidden/>
              </w:rPr>
              <w:fldChar w:fldCharType="begin"/>
            </w:r>
            <w:r w:rsidR="000831D3">
              <w:rPr>
                <w:noProof/>
                <w:webHidden/>
              </w:rPr>
              <w:instrText xml:space="preserve"> PAGEREF _Toc491803691 \h </w:instrText>
            </w:r>
            <w:r w:rsidR="000831D3">
              <w:rPr>
                <w:noProof/>
                <w:webHidden/>
              </w:rPr>
            </w:r>
            <w:r w:rsidR="000831D3">
              <w:rPr>
                <w:noProof/>
                <w:webHidden/>
              </w:rPr>
              <w:fldChar w:fldCharType="separate"/>
            </w:r>
            <w:r>
              <w:rPr>
                <w:noProof/>
                <w:webHidden/>
              </w:rPr>
              <w:t>46</w:t>
            </w:r>
            <w:r w:rsidR="000831D3">
              <w:rPr>
                <w:noProof/>
                <w:webHidden/>
              </w:rPr>
              <w:fldChar w:fldCharType="end"/>
            </w:r>
          </w:hyperlink>
        </w:p>
        <w:p w14:paraId="5A57485B" w14:textId="77777777" w:rsidR="000831D3" w:rsidRDefault="00C20869">
          <w:pPr>
            <w:pStyle w:val="TOC2"/>
            <w:tabs>
              <w:tab w:val="left" w:pos="880"/>
              <w:tab w:val="right" w:leader="dot" w:pos="8778"/>
            </w:tabs>
            <w:rPr>
              <w:rFonts w:asciiTheme="minorHAnsi" w:eastAsiaTheme="minorEastAsia" w:hAnsiTheme="minorHAnsi"/>
              <w:noProof/>
              <w:sz w:val="22"/>
            </w:rPr>
          </w:pPr>
          <w:hyperlink w:anchor="_Toc491803692" w:history="1">
            <w:r w:rsidR="000831D3" w:rsidRPr="009F302E">
              <w:rPr>
                <w:rStyle w:val="Hyperlink"/>
                <w:rFonts w:cs="Times New Roman"/>
                <w:noProof/>
              </w:rPr>
              <w:t>5.2.</w:t>
            </w:r>
            <w:r w:rsidR="000831D3">
              <w:rPr>
                <w:rFonts w:asciiTheme="minorHAnsi" w:eastAsiaTheme="minorEastAsia" w:hAnsiTheme="minorHAnsi"/>
                <w:noProof/>
                <w:sz w:val="22"/>
              </w:rPr>
              <w:tab/>
            </w:r>
            <w:r w:rsidR="000831D3" w:rsidRPr="009F302E">
              <w:rPr>
                <w:rStyle w:val="Hyperlink"/>
                <w:noProof/>
              </w:rPr>
              <w:t>Hướng phát triển</w:t>
            </w:r>
            <w:r w:rsidR="000831D3">
              <w:rPr>
                <w:noProof/>
                <w:webHidden/>
              </w:rPr>
              <w:tab/>
            </w:r>
            <w:r w:rsidR="000831D3">
              <w:rPr>
                <w:noProof/>
                <w:webHidden/>
              </w:rPr>
              <w:fldChar w:fldCharType="begin"/>
            </w:r>
            <w:r w:rsidR="000831D3">
              <w:rPr>
                <w:noProof/>
                <w:webHidden/>
              </w:rPr>
              <w:instrText xml:space="preserve"> PAGEREF _Toc491803692 \h </w:instrText>
            </w:r>
            <w:r w:rsidR="000831D3">
              <w:rPr>
                <w:noProof/>
                <w:webHidden/>
              </w:rPr>
            </w:r>
            <w:r w:rsidR="000831D3">
              <w:rPr>
                <w:noProof/>
                <w:webHidden/>
              </w:rPr>
              <w:fldChar w:fldCharType="separate"/>
            </w:r>
            <w:r>
              <w:rPr>
                <w:noProof/>
                <w:webHidden/>
              </w:rPr>
              <w:t>47</w:t>
            </w:r>
            <w:r w:rsidR="000831D3">
              <w:rPr>
                <w:noProof/>
                <w:webHidden/>
              </w:rPr>
              <w:fldChar w:fldCharType="end"/>
            </w:r>
          </w:hyperlink>
        </w:p>
        <w:p w14:paraId="617F9F20" w14:textId="77777777" w:rsidR="000831D3" w:rsidRDefault="00C20869">
          <w:pPr>
            <w:pStyle w:val="TOC1"/>
            <w:tabs>
              <w:tab w:val="right" w:leader="dot" w:pos="8778"/>
            </w:tabs>
            <w:rPr>
              <w:rFonts w:asciiTheme="minorHAnsi" w:eastAsiaTheme="minorEastAsia" w:hAnsiTheme="minorHAnsi"/>
              <w:noProof/>
              <w:sz w:val="22"/>
            </w:rPr>
          </w:pPr>
          <w:hyperlink w:anchor="_Toc491803693" w:history="1">
            <w:r w:rsidR="000831D3" w:rsidRPr="009F302E">
              <w:rPr>
                <w:rStyle w:val="Hyperlink"/>
                <w:rFonts w:cs="Times New Roman"/>
                <w:noProof/>
              </w:rPr>
              <w:t>DANH MỤC CÔNG TRÌNH CỦA TÁC GIẢ</w:t>
            </w:r>
            <w:r w:rsidR="000831D3">
              <w:rPr>
                <w:noProof/>
                <w:webHidden/>
              </w:rPr>
              <w:tab/>
            </w:r>
            <w:r w:rsidR="000831D3">
              <w:rPr>
                <w:noProof/>
                <w:webHidden/>
              </w:rPr>
              <w:fldChar w:fldCharType="begin"/>
            </w:r>
            <w:r w:rsidR="000831D3">
              <w:rPr>
                <w:noProof/>
                <w:webHidden/>
              </w:rPr>
              <w:instrText xml:space="preserve"> PAGEREF _Toc491803693 \h </w:instrText>
            </w:r>
            <w:r w:rsidR="000831D3">
              <w:rPr>
                <w:noProof/>
                <w:webHidden/>
              </w:rPr>
            </w:r>
            <w:r w:rsidR="000831D3">
              <w:rPr>
                <w:noProof/>
                <w:webHidden/>
              </w:rPr>
              <w:fldChar w:fldCharType="separate"/>
            </w:r>
            <w:r>
              <w:rPr>
                <w:noProof/>
                <w:webHidden/>
              </w:rPr>
              <w:t>48</w:t>
            </w:r>
            <w:r w:rsidR="000831D3">
              <w:rPr>
                <w:noProof/>
                <w:webHidden/>
              </w:rPr>
              <w:fldChar w:fldCharType="end"/>
            </w:r>
          </w:hyperlink>
        </w:p>
        <w:p w14:paraId="7808872E" w14:textId="77777777" w:rsidR="000831D3" w:rsidRDefault="00C20869">
          <w:pPr>
            <w:pStyle w:val="TOC1"/>
            <w:tabs>
              <w:tab w:val="right" w:leader="dot" w:pos="8778"/>
            </w:tabs>
            <w:rPr>
              <w:rFonts w:asciiTheme="minorHAnsi" w:eastAsiaTheme="minorEastAsia" w:hAnsiTheme="minorHAnsi"/>
              <w:noProof/>
              <w:sz w:val="22"/>
            </w:rPr>
          </w:pPr>
          <w:hyperlink w:anchor="_Toc491803694" w:history="1">
            <w:r w:rsidR="000831D3" w:rsidRPr="009F302E">
              <w:rPr>
                <w:rStyle w:val="Hyperlink"/>
                <w:rFonts w:cs="Times New Roman"/>
                <w:noProof/>
              </w:rPr>
              <w:t>TÀI LIỆU THAM KHẢO</w:t>
            </w:r>
            <w:r w:rsidR="000831D3">
              <w:rPr>
                <w:noProof/>
                <w:webHidden/>
              </w:rPr>
              <w:tab/>
            </w:r>
            <w:r w:rsidR="000831D3">
              <w:rPr>
                <w:noProof/>
                <w:webHidden/>
              </w:rPr>
              <w:fldChar w:fldCharType="begin"/>
            </w:r>
            <w:r w:rsidR="000831D3">
              <w:rPr>
                <w:noProof/>
                <w:webHidden/>
              </w:rPr>
              <w:instrText xml:space="preserve"> PAGEREF _Toc491803694 \h </w:instrText>
            </w:r>
            <w:r w:rsidR="000831D3">
              <w:rPr>
                <w:noProof/>
                <w:webHidden/>
              </w:rPr>
            </w:r>
            <w:r w:rsidR="000831D3">
              <w:rPr>
                <w:noProof/>
                <w:webHidden/>
              </w:rPr>
              <w:fldChar w:fldCharType="separate"/>
            </w:r>
            <w:r>
              <w:rPr>
                <w:noProof/>
                <w:webHidden/>
              </w:rPr>
              <w:t>49</w:t>
            </w:r>
            <w:r w:rsidR="000831D3">
              <w:rPr>
                <w:noProof/>
                <w:webHidden/>
              </w:rPr>
              <w:fldChar w:fldCharType="end"/>
            </w:r>
          </w:hyperlink>
        </w:p>
        <w:p w14:paraId="69530A4C" w14:textId="77777777" w:rsidR="009A5F12" w:rsidRPr="008D0BE4" w:rsidRDefault="00512B61" w:rsidP="00E06815">
          <w:pPr>
            <w:rPr>
              <w:rFonts w:cs="Times New Roman"/>
              <w:szCs w:val="26"/>
            </w:rPr>
          </w:pPr>
          <w:r>
            <w:rPr>
              <w:rFonts w:cs="Times New Roman"/>
              <w:szCs w:val="26"/>
            </w:rPr>
            <w:fldChar w:fldCharType="end"/>
          </w:r>
        </w:p>
      </w:sdtContent>
    </w:sdt>
    <w:p w14:paraId="31BEEC1D" w14:textId="77777777" w:rsidR="0039192C" w:rsidRDefault="0039192C">
      <w:pPr>
        <w:spacing w:after="240" w:line="240" w:lineRule="auto"/>
        <w:jc w:val="center"/>
        <w:rPr>
          <w:rFonts w:cs="Times New Roman"/>
          <w:b/>
          <w:sz w:val="32"/>
        </w:rPr>
      </w:pPr>
      <w:r>
        <w:rPr>
          <w:rFonts w:cs="Times New Roman"/>
          <w:b/>
          <w:sz w:val="32"/>
        </w:rPr>
        <w:br w:type="page"/>
      </w:r>
    </w:p>
    <w:p w14:paraId="0474DA99" w14:textId="77777777" w:rsidR="0039192C" w:rsidRPr="0039192C" w:rsidRDefault="0039192C" w:rsidP="0039192C">
      <w:pPr>
        <w:jc w:val="center"/>
        <w:rPr>
          <w:rFonts w:cs="Times New Roman"/>
          <w:b/>
          <w:sz w:val="32"/>
        </w:rPr>
      </w:pPr>
      <w:r w:rsidRPr="0039192C">
        <w:rPr>
          <w:rFonts w:cs="Times New Roman"/>
          <w:b/>
          <w:sz w:val="32"/>
        </w:rPr>
        <w:lastRenderedPageBreak/>
        <w:t>DANH MỤC CÁC BẢNG</w:t>
      </w:r>
      <w:r w:rsidR="006F088E">
        <w:rPr>
          <w:rFonts w:cs="Times New Roman"/>
          <w:b/>
          <w:sz w:val="32"/>
        </w:rPr>
        <w:t>, BI</w:t>
      </w:r>
      <w:r w:rsidR="006F088E" w:rsidRPr="006F088E">
        <w:rPr>
          <w:rFonts w:cs="Times New Roman"/>
          <w:b/>
          <w:sz w:val="32"/>
        </w:rPr>
        <w:t>Ể</w:t>
      </w:r>
      <w:r w:rsidR="006F088E">
        <w:rPr>
          <w:rFonts w:cs="Times New Roman"/>
          <w:b/>
          <w:sz w:val="32"/>
        </w:rPr>
        <w:t>U M</w:t>
      </w:r>
      <w:r w:rsidR="006F088E" w:rsidRPr="006F088E">
        <w:rPr>
          <w:rFonts w:cs="Times New Roman"/>
          <w:b/>
          <w:sz w:val="32"/>
        </w:rPr>
        <w:t>Ẫ</w:t>
      </w:r>
      <w:r w:rsidR="006F088E">
        <w:rPr>
          <w:rFonts w:cs="Times New Roman"/>
          <w:b/>
          <w:sz w:val="32"/>
        </w:rPr>
        <w:t>U</w:t>
      </w:r>
    </w:p>
    <w:p w14:paraId="11F2CCB1" w14:textId="77777777" w:rsidR="006F088E" w:rsidRDefault="006F088E" w:rsidP="006F088E">
      <w:pPr>
        <w:spacing w:after="240" w:line="240" w:lineRule="auto"/>
        <w:rPr>
          <w:rFonts w:cs="Times New Roman"/>
          <w:b/>
          <w:szCs w:val="26"/>
        </w:rPr>
      </w:pPr>
    </w:p>
    <w:p w14:paraId="78458CC8" w14:textId="77777777" w:rsidR="000831D3" w:rsidRDefault="006F088E">
      <w:pPr>
        <w:pStyle w:val="TableofFigures"/>
        <w:tabs>
          <w:tab w:val="right" w:leader="dot" w:pos="8778"/>
        </w:tabs>
        <w:rPr>
          <w:rFonts w:asciiTheme="minorHAnsi" w:eastAsiaTheme="minorEastAsia" w:hAnsiTheme="minorHAnsi"/>
          <w:noProof/>
          <w:sz w:val="22"/>
        </w:rPr>
      </w:pPr>
      <w:r>
        <w:rPr>
          <w:rFonts w:cs="Times New Roman"/>
          <w:b/>
          <w:sz w:val="32"/>
        </w:rPr>
        <w:fldChar w:fldCharType="begin"/>
      </w:r>
      <w:r>
        <w:rPr>
          <w:rFonts w:cs="Times New Roman"/>
          <w:b/>
          <w:sz w:val="32"/>
        </w:rPr>
        <w:instrText xml:space="preserve"> TOC \h \z \c "Bảng" </w:instrText>
      </w:r>
      <w:r>
        <w:rPr>
          <w:rFonts w:cs="Times New Roman"/>
          <w:b/>
          <w:sz w:val="32"/>
        </w:rPr>
        <w:fldChar w:fldCharType="separate"/>
      </w:r>
      <w:hyperlink w:anchor="_Toc491803645" w:history="1">
        <w:r w:rsidR="000831D3" w:rsidRPr="00AA29CC">
          <w:rPr>
            <w:rStyle w:val="Hyperlink"/>
            <w:noProof/>
          </w:rPr>
          <w:t>Bảng 2</w:t>
        </w:r>
        <w:r w:rsidR="000831D3" w:rsidRPr="00AA29CC">
          <w:rPr>
            <w:rStyle w:val="Hyperlink"/>
            <w:noProof/>
          </w:rPr>
          <w:noBreakHyphen/>
          <w:t>1 Ví dụ CSDL tuần tự SDB</w:t>
        </w:r>
        <w:r w:rsidR="000831D3">
          <w:rPr>
            <w:noProof/>
            <w:webHidden/>
          </w:rPr>
          <w:tab/>
        </w:r>
        <w:r w:rsidR="000831D3">
          <w:rPr>
            <w:noProof/>
            <w:webHidden/>
          </w:rPr>
          <w:fldChar w:fldCharType="begin"/>
        </w:r>
        <w:r w:rsidR="000831D3">
          <w:rPr>
            <w:noProof/>
            <w:webHidden/>
          </w:rPr>
          <w:instrText xml:space="preserve"> PAGEREF _Toc491803645 \h </w:instrText>
        </w:r>
        <w:r w:rsidR="000831D3">
          <w:rPr>
            <w:noProof/>
            <w:webHidden/>
          </w:rPr>
        </w:r>
        <w:r w:rsidR="000831D3">
          <w:rPr>
            <w:noProof/>
            <w:webHidden/>
          </w:rPr>
          <w:fldChar w:fldCharType="separate"/>
        </w:r>
        <w:r w:rsidR="00C20869">
          <w:rPr>
            <w:noProof/>
            <w:webHidden/>
          </w:rPr>
          <w:t>9</w:t>
        </w:r>
        <w:r w:rsidR="000831D3">
          <w:rPr>
            <w:noProof/>
            <w:webHidden/>
          </w:rPr>
          <w:fldChar w:fldCharType="end"/>
        </w:r>
      </w:hyperlink>
    </w:p>
    <w:p w14:paraId="1F36D96E" w14:textId="77777777" w:rsidR="000831D3" w:rsidRDefault="00C20869">
      <w:pPr>
        <w:pStyle w:val="TableofFigures"/>
        <w:tabs>
          <w:tab w:val="right" w:leader="dot" w:pos="8778"/>
        </w:tabs>
        <w:rPr>
          <w:rFonts w:asciiTheme="minorHAnsi" w:eastAsiaTheme="minorEastAsia" w:hAnsiTheme="minorHAnsi"/>
          <w:noProof/>
          <w:sz w:val="22"/>
        </w:rPr>
      </w:pPr>
      <w:hyperlink w:anchor="_Toc491803646" w:history="1">
        <w:r w:rsidR="000831D3" w:rsidRPr="00AA29CC">
          <w:rPr>
            <w:rStyle w:val="Hyperlink"/>
            <w:noProof/>
          </w:rPr>
          <w:t>Bảng 2</w:t>
        </w:r>
        <w:r w:rsidR="000831D3" w:rsidRPr="00AA29CC">
          <w:rPr>
            <w:rStyle w:val="Hyperlink"/>
            <w:noProof/>
          </w:rPr>
          <w:noBreakHyphen/>
          <w:t>2 Cấu trúc CMAP của SDB trong CM-SPAM với minSup = 50%</w:t>
        </w:r>
        <w:r w:rsidR="000831D3">
          <w:rPr>
            <w:noProof/>
            <w:webHidden/>
          </w:rPr>
          <w:tab/>
        </w:r>
        <w:r w:rsidR="000831D3">
          <w:rPr>
            <w:noProof/>
            <w:webHidden/>
          </w:rPr>
          <w:fldChar w:fldCharType="begin"/>
        </w:r>
        <w:r w:rsidR="000831D3">
          <w:rPr>
            <w:noProof/>
            <w:webHidden/>
          </w:rPr>
          <w:instrText xml:space="preserve"> PAGEREF _Toc491803646 \h </w:instrText>
        </w:r>
        <w:r w:rsidR="000831D3">
          <w:rPr>
            <w:noProof/>
            <w:webHidden/>
          </w:rPr>
        </w:r>
        <w:r w:rsidR="000831D3">
          <w:rPr>
            <w:noProof/>
            <w:webHidden/>
          </w:rPr>
          <w:fldChar w:fldCharType="separate"/>
        </w:r>
        <w:r>
          <w:rPr>
            <w:noProof/>
            <w:webHidden/>
          </w:rPr>
          <w:t>18</w:t>
        </w:r>
        <w:r w:rsidR="000831D3">
          <w:rPr>
            <w:noProof/>
            <w:webHidden/>
          </w:rPr>
          <w:fldChar w:fldCharType="end"/>
        </w:r>
      </w:hyperlink>
    </w:p>
    <w:p w14:paraId="164025B5" w14:textId="77777777" w:rsidR="000831D3" w:rsidRDefault="00C20869">
      <w:pPr>
        <w:pStyle w:val="TableofFigures"/>
        <w:tabs>
          <w:tab w:val="right" w:leader="dot" w:pos="8778"/>
        </w:tabs>
        <w:rPr>
          <w:rFonts w:asciiTheme="minorHAnsi" w:eastAsiaTheme="minorEastAsia" w:hAnsiTheme="minorHAnsi"/>
          <w:noProof/>
          <w:sz w:val="22"/>
        </w:rPr>
      </w:pPr>
      <w:hyperlink w:anchor="_Toc491803647" w:history="1">
        <w:r w:rsidR="000831D3" w:rsidRPr="00AA29CC">
          <w:rPr>
            <w:rStyle w:val="Hyperlink"/>
            <w:noProof/>
          </w:rPr>
          <w:t>Bảng 2</w:t>
        </w:r>
        <w:r w:rsidR="000831D3" w:rsidRPr="00AA29CC">
          <w:rPr>
            <w:rStyle w:val="Hyperlink"/>
            <w:noProof/>
          </w:rPr>
          <w:noBreakHyphen/>
          <w:t>3 Ví dụ bảng vector bit 16 byte</w:t>
        </w:r>
        <w:r w:rsidR="000831D3">
          <w:rPr>
            <w:noProof/>
            <w:webHidden/>
          </w:rPr>
          <w:tab/>
        </w:r>
        <w:r w:rsidR="000831D3">
          <w:rPr>
            <w:noProof/>
            <w:webHidden/>
          </w:rPr>
          <w:fldChar w:fldCharType="begin"/>
        </w:r>
        <w:r w:rsidR="000831D3">
          <w:rPr>
            <w:noProof/>
            <w:webHidden/>
          </w:rPr>
          <w:instrText xml:space="preserve"> PAGEREF _Toc491803647 \h </w:instrText>
        </w:r>
        <w:r w:rsidR="000831D3">
          <w:rPr>
            <w:noProof/>
            <w:webHidden/>
          </w:rPr>
        </w:r>
        <w:r w:rsidR="000831D3">
          <w:rPr>
            <w:noProof/>
            <w:webHidden/>
          </w:rPr>
          <w:fldChar w:fldCharType="separate"/>
        </w:r>
        <w:r>
          <w:rPr>
            <w:noProof/>
            <w:webHidden/>
          </w:rPr>
          <w:t>18</w:t>
        </w:r>
        <w:r w:rsidR="000831D3">
          <w:rPr>
            <w:noProof/>
            <w:webHidden/>
          </w:rPr>
          <w:fldChar w:fldCharType="end"/>
        </w:r>
      </w:hyperlink>
    </w:p>
    <w:p w14:paraId="35F354F1" w14:textId="77777777" w:rsidR="000831D3" w:rsidRDefault="00C20869">
      <w:pPr>
        <w:pStyle w:val="TableofFigures"/>
        <w:tabs>
          <w:tab w:val="right" w:leader="dot" w:pos="8778"/>
        </w:tabs>
        <w:rPr>
          <w:rFonts w:asciiTheme="minorHAnsi" w:eastAsiaTheme="minorEastAsia" w:hAnsiTheme="minorHAnsi"/>
          <w:noProof/>
          <w:sz w:val="22"/>
        </w:rPr>
      </w:pPr>
      <w:hyperlink w:anchor="_Toc491803648" w:history="1">
        <w:r w:rsidR="000831D3" w:rsidRPr="00AA29CC">
          <w:rPr>
            <w:rStyle w:val="Hyperlink"/>
            <w:noProof/>
          </w:rPr>
          <w:t>Bảng 3</w:t>
        </w:r>
        <w:r w:rsidR="000831D3" w:rsidRPr="00AA29CC">
          <w:rPr>
            <w:rStyle w:val="Hyperlink"/>
            <w:noProof/>
          </w:rPr>
          <w:noBreakHyphen/>
          <w:t>1 Thuật toán DSPDBV</w:t>
        </w:r>
        <w:r w:rsidR="000831D3">
          <w:rPr>
            <w:noProof/>
            <w:webHidden/>
          </w:rPr>
          <w:tab/>
        </w:r>
        <w:r w:rsidR="000831D3">
          <w:rPr>
            <w:noProof/>
            <w:webHidden/>
          </w:rPr>
          <w:fldChar w:fldCharType="begin"/>
        </w:r>
        <w:r w:rsidR="000831D3">
          <w:rPr>
            <w:noProof/>
            <w:webHidden/>
          </w:rPr>
          <w:instrText xml:space="preserve"> PAGEREF _Toc491803648 \h </w:instrText>
        </w:r>
        <w:r w:rsidR="000831D3">
          <w:rPr>
            <w:noProof/>
            <w:webHidden/>
          </w:rPr>
        </w:r>
        <w:r w:rsidR="000831D3">
          <w:rPr>
            <w:noProof/>
            <w:webHidden/>
          </w:rPr>
          <w:fldChar w:fldCharType="separate"/>
        </w:r>
        <w:r>
          <w:rPr>
            <w:noProof/>
            <w:webHidden/>
          </w:rPr>
          <w:t>31</w:t>
        </w:r>
        <w:r w:rsidR="000831D3">
          <w:rPr>
            <w:noProof/>
            <w:webHidden/>
          </w:rPr>
          <w:fldChar w:fldCharType="end"/>
        </w:r>
      </w:hyperlink>
    </w:p>
    <w:p w14:paraId="530E6044" w14:textId="429E7F5E" w:rsidR="000831D3" w:rsidRDefault="00C20869">
      <w:pPr>
        <w:pStyle w:val="TableofFigures"/>
        <w:tabs>
          <w:tab w:val="right" w:leader="dot" w:pos="8778"/>
        </w:tabs>
        <w:rPr>
          <w:rFonts w:asciiTheme="minorHAnsi" w:eastAsiaTheme="minorEastAsia" w:hAnsiTheme="minorHAnsi"/>
          <w:noProof/>
          <w:sz w:val="22"/>
        </w:rPr>
      </w:pPr>
      <w:r>
        <w:fldChar w:fldCharType="begin"/>
      </w:r>
      <w:r>
        <w:instrText xml:space="preserve"> HYPERLINK \l "_Toc491803649" </w:instrText>
      </w:r>
      <w:r>
        <w:fldChar w:fldCharType="separate"/>
      </w:r>
      <w:r w:rsidR="000831D3" w:rsidRPr="00AA29CC">
        <w:rPr>
          <w:rStyle w:val="Hyperlink"/>
          <w:noProof/>
        </w:rPr>
        <w:t>Bảng 3</w:t>
      </w:r>
      <w:r w:rsidR="000831D3" w:rsidRPr="00AA29CC">
        <w:rPr>
          <w:rStyle w:val="Hyperlink"/>
          <w:noProof/>
        </w:rPr>
        <w:noBreakHyphen/>
        <w:t>2 Thuật toán DistributedDBVConversion</w:t>
      </w:r>
      <w:r w:rsidR="000831D3">
        <w:rPr>
          <w:noProof/>
          <w:webHidden/>
        </w:rPr>
        <w:tab/>
      </w:r>
      <w:r w:rsidR="000831D3">
        <w:rPr>
          <w:noProof/>
          <w:webHidden/>
        </w:rPr>
        <w:fldChar w:fldCharType="begin"/>
      </w:r>
      <w:r w:rsidR="000831D3">
        <w:rPr>
          <w:noProof/>
          <w:webHidden/>
        </w:rPr>
        <w:instrText xml:space="preserve"> PAGEREF _Toc491803649 \h </w:instrText>
      </w:r>
      <w:r w:rsidR="000831D3">
        <w:rPr>
          <w:noProof/>
          <w:webHidden/>
        </w:rPr>
      </w:r>
      <w:r w:rsidR="000831D3">
        <w:rPr>
          <w:noProof/>
          <w:webHidden/>
        </w:rPr>
        <w:fldChar w:fldCharType="separate"/>
      </w:r>
      <w:ins w:id="0" w:author="Tho" w:date="2017-10-03T10:27:00Z">
        <w:r>
          <w:rPr>
            <w:noProof/>
            <w:webHidden/>
          </w:rPr>
          <w:t>33</w:t>
        </w:r>
      </w:ins>
      <w:del w:id="1" w:author="Tho" w:date="2017-10-03T10:27:00Z">
        <w:r w:rsidR="000A71FE" w:rsidDel="00C20869">
          <w:rPr>
            <w:noProof/>
            <w:webHidden/>
          </w:rPr>
          <w:delText>34</w:delText>
        </w:r>
      </w:del>
      <w:r w:rsidR="000831D3">
        <w:rPr>
          <w:noProof/>
          <w:webHidden/>
        </w:rPr>
        <w:fldChar w:fldCharType="end"/>
      </w:r>
      <w:r>
        <w:rPr>
          <w:noProof/>
        </w:rPr>
        <w:fldChar w:fldCharType="end"/>
      </w:r>
    </w:p>
    <w:p w14:paraId="698FEBD0" w14:textId="77777777" w:rsidR="000831D3" w:rsidRDefault="00C20869">
      <w:pPr>
        <w:pStyle w:val="TableofFigures"/>
        <w:tabs>
          <w:tab w:val="right" w:leader="dot" w:pos="8778"/>
        </w:tabs>
        <w:rPr>
          <w:rFonts w:asciiTheme="minorHAnsi" w:eastAsiaTheme="minorEastAsia" w:hAnsiTheme="minorHAnsi"/>
          <w:noProof/>
          <w:sz w:val="22"/>
        </w:rPr>
      </w:pPr>
      <w:hyperlink w:anchor="_Toc491803650" w:history="1">
        <w:r w:rsidR="000831D3" w:rsidRPr="00AA29CC">
          <w:rPr>
            <w:rStyle w:val="Hyperlink"/>
            <w:noProof/>
          </w:rPr>
          <w:t>Bảng 3</w:t>
        </w:r>
        <w:r w:rsidR="000831D3" w:rsidRPr="00AA29CC">
          <w:rPr>
            <w:rStyle w:val="Hyperlink"/>
            <w:noProof/>
          </w:rPr>
          <w:noBreakHyphen/>
          <w:t>3 Thuật toán DistributedSequentialPatternMining</w:t>
        </w:r>
        <w:r w:rsidR="000831D3">
          <w:rPr>
            <w:noProof/>
            <w:webHidden/>
          </w:rPr>
          <w:tab/>
        </w:r>
        <w:r w:rsidR="000831D3">
          <w:rPr>
            <w:noProof/>
            <w:webHidden/>
          </w:rPr>
          <w:fldChar w:fldCharType="begin"/>
        </w:r>
        <w:r w:rsidR="000831D3">
          <w:rPr>
            <w:noProof/>
            <w:webHidden/>
          </w:rPr>
          <w:instrText xml:space="preserve"> PAGEREF _Toc491803650 \h </w:instrText>
        </w:r>
        <w:r w:rsidR="000831D3">
          <w:rPr>
            <w:noProof/>
            <w:webHidden/>
          </w:rPr>
        </w:r>
        <w:r w:rsidR="000831D3">
          <w:rPr>
            <w:noProof/>
            <w:webHidden/>
          </w:rPr>
          <w:fldChar w:fldCharType="separate"/>
        </w:r>
        <w:r>
          <w:rPr>
            <w:noProof/>
            <w:webHidden/>
          </w:rPr>
          <w:t>36</w:t>
        </w:r>
        <w:r w:rsidR="000831D3">
          <w:rPr>
            <w:noProof/>
            <w:webHidden/>
          </w:rPr>
          <w:fldChar w:fldCharType="end"/>
        </w:r>
      </w:hyperlink>
    </w:p>
    <w:p w14:paraId="515685F8" w14:textId="77777777" w:rsidR="000831D3" w:rsidRDefault="00C20869">
      <w:pPr>
        <w:pStyle w:val="TableofFigures"/>
        <w:tabs>
          <w:tab w:val="right" w:leader="dot" w:pos="8778"/>
        </w:tabs>
        <w:rPr>
          <w:rFonts w:asciiTheme="minorHAnsi" w:eastAsiaTheme="minorEastAsia" w:hAnsiTheme="minorHAnsi"/>
          <w:noProof/>
          <w:sz w:val="22"/>
        </w:rPr>
      </w:pPr>
      <w:hyperlink w:anchor="_Toc491803651" w:history="1">
        <w:r w:rsidR="000831D3" w:rsidRPr="00AA29CC">
          <w:rPr>
            <w:rStyle w:val="Hyperlink"/>
            <w:noProof/>
          </w:rPr>
          <w:t>Bảng 3</w:t>
        </w:r>
        <w:r w:rsidR="000831D3" w:rsidRPr="00AA29CC">
          <w:rPr>
            <w:rStyle w:val="Hyperlink"/>
            <w:noProof/>
          </w:rPr>
          <w:noBreakHyphen/>
          <w:t>4 Thuật toán DBVPatternExtension</w:t>
        </w:r>
        <w:r w:rsidR="000831D3">
          <w:rPr>
            <w:noProof/>
            <w:webHidden/>
          </w:rPr>
          <w:tab/>
        </w:r>
        <w:r w:rsidR="000831D3">
          <w:rPr>
            <w:noProof/>
            <w:webHidden/>
          </w:rPr>
          <w:fldChar w:fldCharType="begin"/>
        </w:r>
        <w:r w:rsidR="000831D3">
          <w:rPr>
            <w:noProof/>
            <w:webHidden/>
          </w:rPr>
          <w:instrText xml:space="preserve"> PAGEREF _Toc491803651 \h </w:instrText>
        </w:r>
        <w:r w:rsidR="000831D3">
          <w:rPr>
            <w:noProof/>
            <w:webHidden/>
          </w:rPr>
        </w:r>
        <w:r w:rsidR="000831D3">
          <w:rPr>
            <w:noProof/>
            <w:webHidden/>
          </w:rPr>
          <w:fldChar w:fldCharType="separate"/>
        </w:r>
        <w:r>
          <w:rPr>
            <w:noProof/>
            <w:webHidden/>
          </w:rPr>
          <w:t>38</w:t>
        </w:r>
        <w:r w:rsidR="000831D3">
          <w:rPr>
            <w:noProof/>
            <w:webHidden/>
          </w:rPr>
          <w:fldChar w:fldCharType="end"/>
        </w:r>
      </w:hyperlink>
    </w:p>
    <w:p w14:paraId="7F5E5B26" w14:textId="77777777" w:rsidR="000831D3" w:rsidRDefault="00C20869">
      <w:pPr>
        <w:pStyle w:val="TableofFigures"/>
        <w:tabs>
          <w:tab w:val="right" w:leader="dot" w:pos="8778"/>
        </w:tabs>
        <w:rPr>
          <w:rFonts w:asciiTheme="minorHAnsi" w:eastAsiaTheme="minorEastAsia" w:hAnsiTheme="minorHAnsi"/>
          <w:noProof/>
          <w:sz w:val="22"/>
        </w:rPr>
      </w:pPr>
      <w:hyperlink w:anchor="_Toc491803652" w:history="1">
        <w:r w:rsidR="000831D3" w:rsidRPr="00AA29CC">
          <w:rPr>
            <w:rStyle w:val="Hyperlink"/>
            <w:noProof/>
          </w:rPr>
          <w:t>Bảng 3</w:t>
        </w:r>
        <w:r w:rsidR="000831D3" w:rsidRPr="00AA29CC">
          <w:rPr>
            <w:rStyle w:val="Hyperlink"/>
            <w:noProof/>
          </w:rPr>
          <w:noBreakHyphen/>
          <w:t>5 Thuật toán OutputDBVPattern</w:t>
        </w:r>
        <w:r w:rsidR="000831D3">
          <w:rPr>
            <w:noProof/>
            <w:webHidden/>
          </w:rPr>
          <w:tab/>
        </w:r>
        <w:r w:rsidR="000831D3">
          <w:rPr>
            <w:noProof/>
            <w:webHidden/>
          </w:rPr>
          <w:fldChar w:fldCharType="begin"/>
        </w:r>
        <w:r w:rsidR="000831D3">
          <w:rPr>
            <w:noProof/>
            <w:webHidden/>
          </w:rPr>
          <w:instrText xml:space="preserve"> PAGEREF _Toc491803652 \h </w:instrText>
        </w:r>
        <w:r w:rsidR="000831D3">
          <w:rPr>
            <w:noProof/>
            <w:webHidden/>
          </w:rPr>
        </w:r>
        <w:r w:rsidR="000831D3">
          <w:rPr>
            <w:noProof/>
            <w:webHidden/>
          </w:rPr>
          <w:fldChar w:fldCharType="separate"/>
        </w:r>
        <w:r>
          <w:rPr>
            <w:noProof/>
            <w:webHidden/>
          </w:rPr>
          <w:t>39</w:t>
        </w:r>
        <w:r w:rsidR="000831D3">
          <w:rPr>
            <w:noProof/>
            <w:webHidden/>
          </w:rPr>
          <w:fldChar w:fldCharType="end"/>
        </w:r>
      </w:hyperlink>
    </w:p>
    <w:p w14:paraId="61DBBBC3" w14:textId="77777777" w:rsidR="000831D3" w:rsidRDefault="00C20869">
      <w:pPr>
        <w:pStyle w:val="TableofFigures"/>
        <w:tabs>
          <w:tab w:val="right" w:leader="dot" w:pos="8778"/>
        </w:tabs>
        <w:rPr>
          <w:rFonts w:asciiTheme="minorHAnsi" w:eastAsiaTheme="minorEastAsia" w:hAnsiTheme="minorHAnsi"/>
          <w:noProof/>
          <w:sz w:val="22"/>
        </w:rPr>
      </w:pPr>
      <w:hyperlink w:anchor="_Toc491803653" w:history="1">
        <w:r w:rsidR="000831D3" w:rsidRPr="00AA29CC">
          <w:rPr>
            <w:rStyle w:val="Hyperlink"/>
            <w:noProof/>
          </w:rPr>
          <w:t>Bảng 4</w:t>
        </w:r>
        <w:r w:rsidR="000831D3" w:rsidRPr="00AA29CC">
          <w:rPr>
            <w:rStyle w:val="Hyperlink"/>
            <w:noProof/>
          </w:rPr>
          <w:noBreakHyphen/>
          <w:t>1 Đặc điểm các bộ dữ liệu thực</w:t>
        </w:r>
        <w:r w:rsidR="000831D3">
          <w:rPr>
            <w:noProof/>
            <w:webHidden/>
          </w:rPr>
          <w:tab/>
        </w:r>
        <w:r w:rsidR="000831D3">
          <w:rPr>
            <w:noProof/>
            <w:webHidden/>
          </w:rPr>
          <w:fldChar w:fldCharType="begin"/>
        </w:r>
        <w:r w:rsidR="000831D3">
          <w:rPr>
            <w:noProof/>
            <w:webHidden/>
          </w:rPr>
          <w:instrText xml:space="preserve"> PAGEREF _Toc491803653 \h </w:instrText>
        </w:r>
        <w:r w:rsidR="000831D3">
          <w:rPr>
            <w:noProof/>
            <w:webHidden/>
          </w:rPr>
        </w:r>
        <w:r w:rsidR="000831D3">
          <w:rPr>
            <w:noProof/>
            <w:webHidden/>
          </w:rPr>
          <w:fldChar w:fldCharType="separate"/>
        </w:r>
        <w:r>
          <w:rPr>
            <w:noProof/>
            <w:webHidden/>
          </w:rPr>
          <w:t>41</w:t>
        </w:r>
        <w:r w:rsidR="000831D3">
          <w:rPr>
            <w:noProof/>
            <w:webHidden/>
          </w:rPr>
          <w:fldChar w:fldCharType="end"/>
        </w:r>
      </w:hyperlink>
    </w:p>
    <w:p w14:paraId="45BF0487" w14:textId="77777777" w:rsidR="000831D3" w:rsidRDefault="00C20869">
      <w:pPr>
        <w:pStyle w:val="TableofFigures"/>
        <w:tabs>
          <w:tab w:val="right" w:leader="dot" w:pos="8778"/>
        </w:tabs>
        <w:rPr>
          <w:rFonts w:asciiTheme="minorHAnsi" w:eastAsiaTheme="minorEastAsia" w:hAnsiTheme="minorHAnsi"/>
          <w:noProof/>
          <w:sz w:val="22"/>
        </w:rPr>
      </w:pPr>
      <w:hyperlink w:anchor="_Toc491803654" w:history="1">
        <w:r w:rsidR="000831D3" w:rsidRPr="00AA29CC">
          <w:rPr>
            <w:rStyle w:val="Hyperlink"/>
            <w:noProof/>
          </w:rPr>
          <w:t>Bảng 4</w:t>
        </w:r>
        <w:r w:rsidR="000831D3" w:rsidRPr="00AA29CC">
          <w:rPr>
            <w:rStyle w:val="Hyperlink"/>
            <w:noProof/>
          </w:rPr>
          <w:noBreakHyphen/>
          <w:t>2 Mô tả tham số bộ dữ liệu tổng hợp</w:t>
        </w:r>
        <w:r w:rsidR="000831D3">
          <w:rPr>
            <w:noProof/>
            <w:webHidden/>
          </w:rPr>
          <w:tab/>
        </w:r>
        <w:r w:rsidR="000831D3">
          <w:rPr>
            <w:noProof/>
            <w:webHidden/>
          </w:rPr>
          <w:fldChar w:fldCharType="begin"/>
        </w:r>
        <w:r w:rsidR="000831D3">
          <w:rPr>
            <w:noProof/>
            <w:webHidden/>
          </w:rPr>
          <w:instrText xml:space="preserve"> PAGEREF _Toc491803654 \h </w:instrText>
        </w:r>
        <w:r w:rsidR="000831D3">
          <w:rPr>
            <w:noProof/>
            <w:webHidden/>
          </w:rPr>
        </w:r>
        <w:r w:rsidR="000831D3">
          <w:rPr>
            <w:noProof/>
            <w:webHidden/>
          </w:rPr>
          <w:fldChar w:fldCharType="separate"/>
        </w:r>
        <w:r>
          <w:rPr>
            <w:noProof/>
            <w:webHidden/>
          </w:rPr>
          <w:t>41</w:t>
        </w:r>
        <w:r w:rsidR="000831D3">
          <w:rPr>
            <w:noProof/>
            <w:webHidden/>
          </w:rPr>
          <w:fldChar w:fldCharType="end"/>
        </w:r>
      </w:hyperlink>
    </w:p>
    <w:p w14:paraId="4C1D7CF8" w14:textId="77777777" w:rsidR="000831D3" w:rsidRDefault="00C20869">
      <w:pPr>
        <w:pStyle w:val="TableofFigures"/>
        <w:tabs>
          <w:tab w:val="right" w:leader="dot" w:pos="8778"/>
        </w:tabs>
        <w:rPr>
          <w:rFonts w:asciiTheme="minorHAnsi" w:eastAsiaTheme="minorEastAsia" w:hAnsiTheme="minorHAnsi"/>
          <w:noProof/>
          <w:sz w:val="22"/>
        </w:rPr>
      </w:pPr>
      <w:hyperlink w:anchor="_Toc491803655" w:history="1">
        <w:r w:rsidR="000831D3" w:rsidRPr="00AA29CC">
          <w:rPr>
            <w:rStyle w:val="Hyperlink"/>
            <w:noProof/>
          </w:rPr>
          <w:t>Bảng 4</w:t>
        </w:r>
        <w:r w:rsidR="000831D3" w:rsidRPr="00AA29CC">
          <w:rPr>
            <w:rStyle w:val="Hyperlink"/>
            <w:noProof/>
          </w:rPr>
          <w:noBreakHyphen/>
          <w:t>3 Thông tin cấu hình máy trong Hadoop Cluster</w:t>
        </w:r>
        <w:r w:rsidR="000831D3">
          <w:rPr>
            <w:noProof/>
            <w:webHidden/>
          </w:rPr>
          <w:tab/>
        </w:r>
        <w:r w:rsidR="000831D3">
          <w:rPr>
            <w:noProof/>
            <w:webHidden/>
          </w:rPr>
          <w:fldChar w:fldCharType="begin"/>
        </w:r>
        <w:r w:rsidR="000831D3">
          <w:rPr>
            <w:noProof/>
            <w:webHidden/>
          </w:rPr>
          <w:instrText xml:space="preserve"> PAGEREF _Toc491803655 \h </w:instrText>
        </w:r>
        <w:r w:rsidR="000831D3">
          <w:rPr>
            <w:noProof/>
            <w:webHidden/>
          </w:rPr>
        </w:r>
        <w:r w:rsidR="000831D3">
          <w:rPr>
            <w:noProof/>
            <w:webHidden/>
          </w:rPr>
          <w:fldChar w:fldCharType="separate"/>
        </w:r>
        <w:r>
          <w:rPr>
            <w:noProof/>
            <w:webHidden/>
          </w:rPr>
          <w:t>42</w:t>
        </w:r>
        <w:r w:rsidR="000831D3">
          <w:rPr>
            <w:noProof/>
            <w:webHidden/>
          </w:rPr>
          <w:fldChar w:fldCharType="end"/>
        </w:r>
      </w:hyperlink>
    </w:p>
    <w:p w14:paraId="22500C57" w14:textId="77777777" w:rsidR="000831D3" w:rsidRDefault="00C20869">
      <w:pPr>
        <w:pStyle w:val="TableofFigures"/>
        <w:tabs>
          <w:tab w:val="right" w:leader="dot" w:pos="8778"/>
        </w:tabs>
        <w:rPr>
          <w:rFonts w:asciiTheme="minorHAnsi" w:eastAsiaTheme="minorEastAsia" w:hAnsiTheme="minorHAnsi"/>
          <w:noProof/>
          <w:sz w:val="22"/>
        </w:rPr>
      </w:pPr>
      <w:hyperlink w:anchor="_Toc491803656" w:history="1">
        <w:r w:rsidR="000831D3" w:rsidRPr="00AA29CC">
          <w:rPr>
            <w:rStyle w:val="Hyperlink"/>
            <w:noProof/>
          </w:rPr>
          <w:t>Bảng 4</w:t>
        </w:r>
        <w:r w:rsidR="000831D3" w:rsidRPr="00AA29CC">
          <w:rPr>
            <w:rStyle w:val="Hyperlink"/>
            <w:noProof/>
          </w:rPr>
          <w:noBreakHyphen/>
          <w:t>4 Thống kê mẫu tuần tự khai thác trên bộ dữ thực</w:t>
        </w:r>
        <w:r w:rsidR="000831D3">
          <w:rPr>
            <w:noProof/>
            <w:webHidden/>
          </w:rPr>
          <w:tab/>
        </w:r>
        <w:r w:rsidR="000831D3">
          <w:rPr>
            <w:noProof/>
            <w:webHidden/>
          </w:rPr>
          <w:fldChar w:fldCharType="begin"/>
        </w:r>
        <w:r w:rsidR="000831D3">
          <w:rPr>
            <w:noProof/>
            <w:webHidden/>
          </w:rPr>
          <w:instrText xml:space="preserve"> PAGEREF _Toc491803656 \h </w:instrText>
        </w:r>
        <w:r w:rsidR="000831D3">
          <w:rPr>
            <w:noProof/>
            <w:webHidden/>
          </w:rPr>
        </w:r>
        <w:r w:rsidR="000831D3">
          <w:rPr>
            <w:noProof/>
            <w:webHidden/>
          </w:rPr>
          <w:fldChar w:fldCharType="separate"/>
        </w:r>
        <w:r>
          <w:rPr>
            <w:noProof/>
            <w:webHidden/>
          </w:rPr>
          <w:t>43</w:t>
        </w:r>
        <w:r w:rsidR="000831D3">
          <w:rPr>
            <w:noProof/>
            <w:webHidden/>
          </w:rPr>
          <w:fldChar w:fldCharType="end"/>
        </w:r>
      </w:hyperlink>
    </w:p>
    <w:p w14:paraId="484506F9" w14:textId="77777777" w:rsidR="0039192C" w:rsidRDefault="006F088E" w:rsidP="006F088E">
      <w:pPr>
        <w:spacing w:after="240" w:line="240" w:lineRule="auto"/>
        <w:rPr>
          <w:rFonts w:cs="Times New Roman"/>
          <w:b/>
          <w:sz w:val="32"/>
        </w:rPr>
      </w:pPr>
      <w:r>
        <w:rPr>
          <w:rFonts w:cs="Times New Roman"/>
          <w:b/>
          <w:sz w:val="32"/>
        </w:rPr>
        <w:fldChar w:fldCharType="end"/>
      </w:r>
      <w:r w:rsidR="0039192C">
        <w:rPr>
          <w:rFonts w:cs="Times New Roman"/>
          <w:b/>
          <w:sz w:val="32"/>
        </w:rPr>
        <w:br w:type="page"/>
      </w:r>
    </w:p>
    <w:p w14:paraId="1B294FFB" w14:textId="77777777" w:rsidR="0039192C" w:rsidRPr="0039192C" w:rsidRDefault="0039192C" w:rsidP="0039192C">
      <w:pPr>
        <w:jc w:val="center"/>
        <w:rPr>
          <w:rFonts w:cs="Times New Roman"/>
          <w:b/>
          <w:sz w:val="32"/>
        </w:rPr>
      </w:pPr>
      <w:r w:rsidRPr="0039192C">
        <w:rPr>
          <w:rFonts w:cs="Times New Roman"/>
          <w:b/>
          <w:sz w:val="32"/>
        </w:rPr>
        <w:lastRenderedPageBreak/>
        <w:t>DANH MỤC CÁC HÌNH VẼ, ĐỒ THỊ</w:t>
      </w:r>
    </w:p>
    <w:p w14:paraId="1AEE1BA4" w14:textId="77777777" w:rsidR="006F088E" w:rsidRDefault="006F088E" w:rsidP="006F088E">
      <w:pPr>
        <w:spacing w:after="240" w:line="240" w:lineRule="auto"/>
        <w:rPr>
          <w:rFonts w:cs="Times New Roman"/>
          <w:b/>
          <w:szCs w:val="26"/>
        </w:rPr>
      </w:pPr>
    </w:p>
    <w:p w14:paraId="24F041F6" w14:textId="77777777" w:rsidR="000831D3" w:rsidRDefault="006F088E">
      <w:pPr>
        <w:pStyle w:val="TableofFigures"/>
        <w:tabs>
          <w:tab w:val="right" w:leader="dot" w:pos="8778"/>
        </w:tabs>
        <w:rPr>
          <w:rFonts w:asciiTheme="minorHAnsi" w:eastAsiaTheme="minorEastAsia" w:hAnsiTheme="minorHAnsi"/>
          <w:noProof/>
          <w:sz w:val="22"/>
        </w:rPr>
      </w:pPr>
      <w:r>
        <w:rPr>
          <w:rFonts w:cs="Times New Roman"/>
          <w:b/>
          <w:sz w:val="32"/>
        </w:rPr>
        <w:fldChar w:fldCharType="begin"/>
      </w:r>
      <w:r>
        <w:rPr>
          <w:rFonts w:cs="Times New Roman"/>
          <w:b/>
          <w:sz w:val="32"/>
        </w:rPr>
        <w:instrText xml:space="preserve"> TOC \h \z \c "Hình" </w:instrText>
      </w:r>
      <w:r>
        <w:rPr>
          <w:rFonts w:cs="Times New Roman"/>
          <w:b/>
          <w:sz w:val="32"/>
        </w:rPr>
        <w:fldChar w:fldCharType="separate"/>
      </w:r>
      <w:hyperlink w:anchor="_Toc491803623" w:history="1">
        <w:r w:rsidR="000831D3" w:rsidRPr="00CB637F">
          <w:rPr>
            <w:rStyle w:val="Hyperlink"/>
            <w:noProof/>
          </w:rPr>
          <w:t>Hình 1</w:t>
        </w:r>
        <w:r w:rsidR="000831D3" w:rsidRPr="00CB637F">
          <w:rPr>
            <w:rStyle w:val="Hyperlink"/>
            <w:noProof/>
          </w:rPr>
          <w:noBreakHyphen/>
          <w:t>1 Ví dụ một mẫu chuỗi DNA</w:t>
        </w:r>
        <w:r w:rsidR="000831D3">
          <w:rPr>
            <w:noProof/>
            <w:webHidden/>
          </w:rPr>
          <w:tab/>
        </w:r>
        <w:r w:rsidR="000831D3">
          <w:rPr>
            <w:noProof/>
            <w:webHidden/>
          </w:rPr>
          <w:fldChar w:fldCharType="begin"/>
        </w:r>
        <w:r w:rsidR="000831D3">
          <w:rPr>
            <w:noProof/>
            <w:webHidden/>
          </w:rPr>
          <w:instrText xml:space="preserve"> PAGEREF _Toc491803623 \h </w:instrText>
        </w:r>
        <w:r w:rsidR="000831D3">
          <w:rPr>
            <w:noProof/>
            <w:webHidden/>
          </w:rPr>
        </w:r>
        <w:r w:rsidR="000831D3">
          <w:rPr>
            <w:noProof/>
            <w:webHidden/>
          </w:rPr>
          <w:fldChar w:fldCharType="separate"/>
        </w:r>
        <w:r w:rsidR="00C20869">
          <w:rPr>
            <w:noProof/>
            <w:webHidden/>
          </w:rPr>
          <w:t>4</w:t>
        </w:r>
        <w:r w:rsidR="000831D3">
          <w:rPr>
            <w:noProof/>
            <w:webHidden/>
          </w:rPr>
          <w:fldChar w:fldCharType="end"/>
        </w:r>
      </w:hyperlink>
    </w:p>
    <w:p w14:paraId="301F3E41" w14:textId="77777777" w:rsidR="000831D3" w:rsidRDefault="00C20869">
      <w:pPr>
        <w:pStyle w:val="TableofFigures"/>
        <w:tabs>
          <w:tab w:val="right" w:leader="dot" w:pos="8778"/>
        </w:tabs>
        <w:rPr>
          <w:rFonts w:asciiTheme="minorHAnsi" w:eastAsiaTheme="minorEastAsia" w:hAnsiTheme="minorHAnsi"/>
          <w:noProof/>
          <w:sz w:val="22"/>
        </w:rPr>
      </w:pPr>
      <w:hyperlink w:anchor="_Toc491803624" w:history="1">
        <w:r w:rsidR="000831D3" w:rsidRPr="00CB637F">
          <w:rPr>
            <w:rStyle w:val="Hyperlink"/>
            <w:noProof/>
          </w:rPr>
          <w:t>Hình 1</w:t>
        </w:r>
        <w:r w:rsidR="000831D3" w:rsidRPr="00CB637F">
          <w:rPr>
            <w:rStyle w:val="Hyperlink"/>
            <w:noProof/>
          </w:rPr>
          <w:noBreakHyphen/>
          <w:t>2 Ví dụ một mẫu chuỗi Protein</w:t>
        </w:r>
        <w:r w:rsidR="000831D3">
          <w:rPr>
            <w:noProof/>
            <w:webHidden/>
          </w:rPr>
          <w:tab/>
        </w:r>
        <w:r w:rsidR="000831D3">
          <w:rPr>
            <w:noProof/>
            <w:webHidden/>
          </w:rPr>
          <w:fldChar w:fldCharType="begin"/>
        </w:r>
        <w:r w:rsidR="000831D3">
          <w:rPr>
            <w:noProof/>
            <w:webHidden/>
          </w:rPr>
          <w:instrText xml:space="preserve"> PAGEREF _Toc491803624 \h </w:instrText>
        </w:r>
        <w:r w:rsidR="000831D3">
          <w:rPr>
            <w:noProof/>
            <w:webHidden/>
          </w:rPr>
        </w:r>
        <w:r w:rsidR="000831D3">
          <w:rPr>
            <w:noProof/>
            <w:webHidden/>
          </w:rPr>
          <w:fldChar w:fldCharType="separate"/>
        </w:r>
        <w:r>
          <w:rPr>
            <w:noProof/>
            <w:webHidden/>
          </w:rPr>
          <w:t>5</w:t>
        </w:r>
        <w:r w:rsidR="000831D3">
          <w:rPr>
            <w:noProof/>
            <w:webHidden/>
          </w:rPr>
          <w:fldChar w:fldCharType="end"/>
        </w:r>
      </w:hyperlink>
    </w:p>
    <w:p w14:paraId="39A40CD2" w14:textId="77777777" w:rsidR="000831D3" w:rsidRDefault="00C20869">
      <w:pPr>
        <w:pStyle w:val="TableofFigures"/>
        <w:tabs>
          <w:tab w:val="right" w:leader="dot" w:pos="8778"/>
        </w:tabs>
        <w:rPr>
          <w:rFonts w:asciiTheme="minorHAnsi" w:eastAsiaTheme="minorEastAsia" w:hAnsiTheme="minorHAnsi"/>
          <w:noProof/>
          <w:sz w:val="22"/>
        </w:rPr>
      </w:pPr>
      <w:hyperlink w:anchor="_Toc491803625" w:history="1">
        <w:r w:rsidR="000831D3" w:rsidRPr="00CB637F">
          <w:rPr>
            <w:rStyle w:val="Hyperlink"/>
            <w:noProof/>
          </w:rPr>
          <w:t>Hình 1</w:t>
        </w:r>
        <w:r w:rsidR="000831D3" w:rsidRPr="00CB637F">
          <w:rPr>
            <w:rStyle w:val="Hyperlink"/>
            <w:noProof/>
          </w:rPr>
          <w:noBreakHyphen/>
          <w:t>3 Ví dụ chuỗi truy cập trang web</w:t>
        </w:r>
        <w:r w:rsidR="000831D3">
          <w:rPr>
            <w:noProof/>
            <w:webHidden/>
          </w:rPr>
          <w:tab/>
        </w:r>
        <w:r w:rsidR="000831D3">
          <w:rPr>
            <w:noProof/>
            <w:webHidden/>
          </w:rPr>
          <w:fldChar w:fldCharType="begin"/>
        </w:r>
        <w:r w:rsidR="000831D3">
          <w:rPr>
            <w:noProof/>
            <w:webHidden/>
          </w:rPr>
          <w:instrText xml:space="preserve"> PAGEREF _Toc491803625 \h </w:instrText>
        </w:r>
        <w:r w:rsidR="000831D3">
          <w:rPr>
            <w:noProof/>
            <w:webHidden/>
          </w:rPr>
        </w:r>
        <w:r w:rsidR="000831D3">
          <w:rPr>
            <w:noProof/>
            <w:webHidden/>
          </w:rPr>
          <w:fldChar w:fldCharType="separate"/>
        </w:r>
        <w:r>
          <w:rPr>
            <w:noProof/>
            <w:webHidden/>
          </w:rPr>
          <w:t>5</w:t>
        </w:r>
        <w:r w:rsidR="000831D3">
          <w:rPr>
            <w:noProof/>
            <w:webHidden/>
          </w:rPr>
          <w:fldChar w:fldCharType="end"/>
        </w:r>
      </w:hyperlink>
    </w:p>
    <w:p w14:paraId="658C9985" w14:textId="77777777" w:rsidR="000831D3" w:rsidRDefault="00C20869">
      <w:pPr>
        <w:pStyle w:val="TableofFigures"/>
        <w:tabs>
          <w:tab w:val="right" w:leader="dot" w:pos="8778"/>
        </w:tabs>
        <w:rPr>
          <w:rFonts w:asciiTheme="minorHAnsi" w:eastAsiaTheme="minorEastAsia" w:hAnsiTheme="minorHAnsi"/>
          <w:noProof/>
          <w:sz w:val="22"/>
        </w:rPr>
      </w:pPr>
      <w:hyperlink w:anchor="_Toc491803626" w:history="1">
        <w:r w:rsidR="000831D3" w:rsidRPr="00CB637F">
          <w:rPr>
            <w:rStyle w:val="Hyperlink"/>
            <w:noProof/>
          </w:rPr>
          <w:t>Hình 1</w:t>
        </w:r>
        <w:r w:rsidR="000831D3" w:rsidRPr="00CB637F">
          <w:rPr>
            <w:rStyle w:val="Hyperlink"/>
            <w:noProof/>
          </w:rPr>
          <w:noBreakHyphen/>
          <w:t>4 Ví dụ thông tin mua hàng của khách hàng</w:t>
        </w:r>
        <w:r w:rsidR="000831D3">
          <w:rPr>
            <w:noProof/>
            <w:webHidden/>
          </w:rPr>
          <w:tab/>
        </w:r>
        <w:r w:rsidR="000831D3">
          <w:rPr>
            <w:noProof/>
            <w:webHidden/>
          </w:rPr>
          <w:fldChar w:fldCharType="begin"/>
        </w:r>
        <w:r w:rsidR="000831D3">
          <w:rPr>
            <w:noProof/>
            <w:webHidden/>
          </w:rPr>
          <w:instrText xml:space="preserve"> PAGEREF _Toc491803626 \h </w:instrText>
        </w:r>
        <w:r w:rsidR="000831D3">
          <w:rPr>
            <w:noProof/>
            <w:webHidden/>
          </w:rPr>
        </w:r>
        <w:r w:rsidR="000831D3">
          <w:rPr>
            <w:noProof/>
            <w:webHidden/>
          </w:rPr>
          <w:fldChar w:fldCharType="separate"/>
        </w:r>
        <w:r>
          <w:rPr>
            <w:noProof/>
            <w:webHidden/>
          </w:rPr>
          <w:t>6</w:t>
        </w:r>
        <w:r w:rsidR="000831D3">
          <w:rPr>
            <w:noProof/>
            <w:webHidden/>
          </w:rPr>
          <w:fldChar w:fldCharType="end"/>
        </w:r>
      </w:hyperlink>
    </w:p>
    <w:p w14:paraId="5DEA7D39" w14:textId="77777777" w:rsidR="000831D3" w:rsidRDefault="00C20869">
      <w:pPr>
        <w:pStyle w:val="TableofFigures"/>
        <w:tabs>
          <w:tab w:val="right" w:leader="dot" w:pos="8778"/>
        </w:tabs>
        <w:rPr>
          <w:rFonts w:asciiTheme="minorHAnsi" w:eastAsiaTheme="minorEastAsia" w:hAnsiTheme="minorHAnsi"/>
          <w:noProof/>
          <w:sz w:val="22"/>
        </w:rPr>
      </w:pPr>
      <w:hyperlink w:anchor="_Toc491803627" w:history="1">
        <w:r w:rsidR="000831D3" w:rsidRPr="00CB637F">
          <w:rPr>
            <w:rStyle w:val="Hyperlink"/>
            <w:noProof/>
          </w:rPr>
          <w:t>Hình 2</w:t>
        </w:r>
        <w:r w:rsidR="000831D3" w:rsidRPr="00CB637F">
          <w:rPr>
            <w:rStyle w:val="Hyperlink"/>
            <w:noProof/>
          </w:rPr>
          <w:noBreakHyphen/>
          <w:t>1 Cấu trúc dữ liệu bảng bit dạng dọc của SDB trong SPAM</w:t>
        </w:r>
        <w:r w:rsidR="000831D3">
          <w:rPr>
            <w:noProof/>
            <w:webHidden/>
          </w:rPr>
          <w:tab/>
        </w:r>
        <w:r w:rsidR="000831D3">
          <w:rPr>
            <w:noProof/>
            <w:webHidden/>
          </w:rPr>
          <w:fldChar w:fldCharType="begin"/>
        </w:r>
        <w:r w:rsidR="000831D3">
          <w:rPr>
            <w:noProof/>
            <w:webHidden/>
          </w:rPr>
          <w:instrText xml:space="preserve"> PAGEREF _Toc491803627 \h </w:instrText>
        </w:r>
        <w:r w:rsidR="000831D3">
          <w:rPr>
            <w:noProof/>
            <w:webHidden/>
          </w:rPr>
        </w:r>
        <w:r w:rsidR="000831D3">
          <w:rPr>
            <w:noProof/>
            <w:webHidden/>
          </w:rPr>
          <w:fldChar w:fldCharType="separate"/>
        </w:r>
        <w:r>
          <w:rPr>
            <w:noProof/>
            <w:webHidden/>
          </w:rPr>
          <w:t>14</w:t>
        </w:r>
        <w:r w:rsidR="000831D3">
          <w:rPr>
            <w:noProof/>
            <w:webHidden/>
          </w:rPr>
          <w:fldChar w:fldCharType="end"/>
        </w:r>
      </w:hyperlink>
    </w:p>
    <w:p w14:paraId="07D2E1DB" w14:textId="77777777" w:rsidR="000831D3" w:rsidRDefault="00C20869">
      <w:pPr>
        <w:pStyle w:val="TableofFigures"/>
        <w:tabs>
          <w:tab w:val="right" w:leader="dot" w:pos="8778"/>
        </w:tabs>
        <w:rPr>
          <w:rFonts w:asciiTheme="minorHAnsi" w:eastAsiaTheme="minorEastAsia" w:hAnsiTheme="minorHAnsi"/>
          <w:noProof/>
          <w:sz w:val="22"/>
        </w:rPr>
      </w:pPr>
      <w:hyperlink w:anchor="_Toc491803628" w:history="1">
        <w:r w:rsidR="000831D3" w:rsidRPr="00CB637F">
          <w:rPr>
            <w:rStyle w:val="Hyperlink"/>
            <w:noProof/>
          </w:rPr>
          <w:t>Hình 2</w:t>
        </w:r>
        <w:r w:rsidR="000831D3" w:rsidRPr="00CB637F">
          <w:rPr>
            <w:rStyle w:val="Hyperlink"/>
            <w:noProof/>
          </w:rPr>
          <w:noBreakHyphen/>
          <w:t>2 Minh họa cây thứ tự từ điển trong SPAM</w:t>
        </w:r>
        <w:r w:rsidR="000831D3">
          <w:rPr>
            <w:noProof/>
            <w:webHidden/>
          </w:rPr>
          <w:tab/>
        </w:r>
        <w:r w:rsidR="000831D3">
          <w:rPr>
            <w:noProof/>
            <w:webHidden/>
          </w:rPr>
          <w:fldChar w:fldCharType="begin"/>
        </w:r>
        <w:r w:rsidR="000831D3">
          <w:rPr>
            <w:noProof/>
            <w:webHidden/>
          </w:rPr>
          <w:instrText xml:space="preserve"> PAGEREF _Toc491803628 \h </w:instrText>
        </w:r>
        <w:r w:rsidR="000831D3">
          <w:rPr>
            <w:noProof/>
            <w:webHidden/>
          </w:rPr>
        </w:r>
        <w:r w:rsidR="000831D3">
          <w:rPr>
            <w:noProof/>
            <w:webHidden/>
          </w:rPr>
          <w:fldChar w:fldCharType="separate"/>
        </w:r>
        <w:r>
          <w:rPr>
            <w:noProof/>
            <w:webHidden/>
          </w:rPr>
          <w:t>15</w:t>
        </w:r>
        <w:r w:rsidR="000831D3">
          <w:rPr>
            <w:noProof/>
            <w:webHidden/>
          </w:rPr>
          <w:fldChar w:fldCharType="end"/>
        </w:r>
      </w:hyperlink>
    </w:p>
    <w:p w14:paraId="402F427C" w14:textId="77777777" w:rsidR="000831D3" w:rsidRDefault="00C20869">
      <w:pPr>
        <w:pStyle w:val="TableofFigures"/>
        <w:tabs>
          <w:tab w:val="right" w:leader="dot" w:pos="8778"/>
        </w:tabs>
        <w:rPr>
          <w:rFonts w:asciiTheme="minorHAnsi" w:eastAsiaTheme="minorEastAsia" w:hAnsiTheme="minorHAnsi"/>
          <w:noProof/>
          <w:sz w:val="22"/>
        </w:rPr>
      </w:pPr>
      <w:hyperlink w:anchor="_Toc491803629" w:history="1">
        <w:r w:rsidR="000831D3" w:rsidRPr="00CB637F">
          <w:rPr>
            <w:rStyle w:val="Hyperlink"/>
            <w:noProof/>
          </w:rPr>
          <w:t>Hình 2</w:t>
        </w:r>
        <w:r w:rsidR="000831D3" w:rsidRPr="00CB637F">
          <w:rPr>
            <w:rStyle w:val="Hyperlink"/>
            <w:noProof/>
          </w:rPr>
          <w:noBreakHyphen/>
          <w:t>3 Minh hoạ bước S-Step (a) và bước I-Step (b) trong SPAM</w:t>
        </w:r>
        <w:r w:rsidR="000831D3">
          <w:rPr>
            <w:noProof/>
            <w:webHidden/>
          </w:rPr>
          <w:tab/>
        </w:r>
        <w:r w:rsidR="000831D3">
          <w:rPr>
            <w:noProof/>
            <w:webHidden/>
          </w:rPr>
          <w:fldChar w:fldCharType="begin"/>
        </w:r>
        <w:r w:rsidR="000831D3">
          <w:rPr>
            <w:noProof/>
            <w:webHidden/>
          </w:rPr>
          <w:instrText xml:space="preserve"> PAGEREF _Toc491803629 \h </w:instrText>
        </w:r>
        <w:r w:rsidR="000831D3">
          <w:rPr>
            <w:noProof/>
            <w:webHidden/>
          </w:rPr>
        </w:r>
        <w:r w:rsidR="000831D3">
          <w:rPr>
            <w:noProof/>
            <w:webHidden/>
          </w:rPr>
          <w:fldChar w:fldCharType="separate"/>
        </w:r>
        <w:r>
          <w:rPr>
            <w:noProof/>
            <w:webHidden/>
          </w:rPr>
          <w:t>16</w:t>
        </w:r>
        <w:r w:rsidR="000831D3">
          <w:rPr>
            <w:noProof/>
            <w:webHidden/>
          </w:rPr>
          <w:fldChar w:fldCharType="end"/>
        </w:r>
      </w:hyperlink>
    </w:p>
    <w:p w14:paraId="7016642A" w14:textId="77777777" w:rsidR="000831D3" w:rsidRDefault="00C20869">
      <w:pPr>
        <w:pStyle w:val="TableofFigures"/>
        <w:tabs>
          <w:tab w:val="right" w:leader="dot" w:pos="8778"/>
        </w:tabs>
        <w:rPr>
          <w:rFonts w:asciiTheme="minorHAnsi" w:eastAsiaTheme="minorEastAsia" w:hAnsiTheme="minorHAnsi"/>
          <w:noProof/>
          <w:sz w:val="22"/>
        </w:rPr>
      </w:pPr>
      <w:hyperlink w:anchor="_Toc491803630" w:history="1">
        <w:r w:rsidR="000831D3" w:rsidRPr="00CB637F">
          <w:rPr>
            <w:rStyle w:val="Hyperlink"/>
            <w:noProof/>
          </w:rPr>
          <w:t>Hình 2</w:t>
        </w:r>
        <w:r w:rsidR="000831D3" w:rsidRPr="00CB637F">
          <w:rPr>
            <w:rStyle w:val="Hyperlink"/>
            <w:noProof/>
          </w:rPr>
          <w:noBreakHyphen/>
          <w:t>4 Chuyển đổi bảng vector bit trong Bảng 2-3 sang DBV</w:t>
        </w:r>
        <w:r w:rsidR="000831D3">
          <w:rPr>
            <w:noProof/>
            <w:webHidden/>
          </w:rPr>
          <w:tab/>
        </w:r>
        <w:r w:rsidR="000831D3">
          <w:rPr>
            <w:noProof/>
            <w:webHidden/>
          </w:rPr>
          <w:fldChar w:fldCharType="begin"/>
        </w:r>
        <w:r w:rsidR="000831D3">
          <w:rPr>
            <w:noProof/>
            <w:webHidden/>
          </w:rPr>
          <w:instrText xml:space="preserve"> PAGEREF _Toc491803630 \h </w:instrText>
        </w:r>
        <w:r w:rsidR="000831D3">
          <w:rPr>
            <w:noProof/>
            <w:webHidden/>
          </w:rPr>
        </w:r>
        <w:r w:rsidR="000831D3">
          <w:rPr>
            <w:noProof/>
            <w:webHidden/>
          </w:rPr>
          <w:fldChar w:fldCharType="separate"/>
        </w:r>
        <w:r>
          <w:rPr>
            <w:noProof/>
            <w:webHidden/>
          </w:rPr>
          <w:t>19</w:t>
        </w:r>
        <w:r w:rsidR="000831D3">
          <w:rPr>
            <w:noProof/>
            <w:webHidden/>
          </w:rPr>
          <w:fldChar w:fldCharType="end"/>
        </w:r>
      </w:hyperlink>
    </w:p>
    <w:p w14:paraId="260D8649" w14:textId="77777777" w:rsidR="000831D3" w:rsidRDefault="00C20869">
      <w:pPr>
        <w:pStyle w:val="TableofFigures"/>
        <w:tabs>
          <w:tab w:val="right" w:leader="dot" w:pos="8778"/>
        </w:tabs>
        <w:rPr>
          <w:rFonts w:asciiTheme="minorHAnsi" w:eastAsiaTheme="minorEastAsia" w:hAnsiTheme="minorHAnsi"/>
          <w:noProof/>
          <w:sz w:val="22"/>
        </w:rPr>
      </w:pPr>
      <w:hyperlink w:anchor="_Toc491803631" w:history="1">
        <w:r w:rsidR="000831D3" w:rsidRPr="00CB637F">
          <w:rPr>
            <w:rStyle w:val="Hyperlink"/>
            <w:noProof/>
          </w:rPr>
          <w:t>Hình 2</w:t>
        </w:r>
        <w:r w:rsidR="000831D3" w:rsidRPr="00CB637F">
          <w:rPr>
            <w:rStyle w:val="Hyperlink"/>
            <w:noProof/>
          </w:rPr>
          <w:noBreakHyphen/>
          <w:t>5 Biểu diễn dữ liệu dùng DBV</w:t>
        </w:r>
        <w:r w:rsidR="000831D3">
          <w:rPr>
            <w:noProof/>
            <w:webHidden/>
          </w:rPr>
          <w:tab/>
        </w:r>
        <w:r w:rsidR="000831D3">
          <w:rPr>
            <w:noProof/>
            <w:webHidden/>
          </w:rPr>
          <w:fldChar w:fldCharType="begin"/>
        </w:r>
        <w:r w:rsidR="000831D3">
          <w:rPr>
            <w:noProof/>
            <w:webHidden/>
          </w:rPr>
          <w:instrText xml:space="preserve"> PAGEREF _Toc491803631 \h </w:instrText>
        </w:r>
        <w:r w:rsidR="000831D3">
          <w:rPr>
            <w:noProof/>
            <w:webHidden/>
          </w:rPr>
        </w:r>
        <w:r w:rsidR="000831D3">
          <w:rPr>
            <w:noProof/>
            <w:webHidden/>
          </w:rPr>
          <w:fldChar w:fldCharType="separate"/>
        </w:r>
        <w:r>
          <w:rPr>
            <w:noProof/>
            <w:webHidden/>
          </w:rPr>
          <w:t>20</w:t>
        </w:r>
        <w:r w:rsidR="000831D3">
          <w:rPr>
            <w:noProof/>
            <w:webHidden/>
          </w:rPr>
          <w:fldChar w:fldCharType="end"/>
        </w:r>
      </w:hyperlink>
    </w:p>
    <w:p w14:paraId="6FE56F11" w14:textId="77777777" w:rsidR="000831D3" w:rsidRDefault="00C20869">
      <w:pPr>
        <w:pStyle w:val="TableofFigures"/>
        <w:tabs>
          <w:tab w:val="right" w:leader="dot" w:pos="8778"/>
        </w:tabs>
        <w:rPr>
          <w:rFonts w:asciiTheme="minorHAnsi" w:eastAsiaTheme="minorEastAsia" w:hAnsiTheme="minorHAnsi"/>
          <w:noProof/>
          <w:sz w:val="22"/>
        </w:rPr>
      </w:pPr>
      <w:hyperlink w:anchor="_Toc491803632" w:history="1">
        <w:r w:rsidR="000831D3" w:rsidRPr="00CB637F">
          <w:rPr>
            <w:rStyle w:val="Hyperlink"/>
            <w:noProof/>
          </w:rPr>
          <w:t>Hình 2</w:t>
        </w:r>
        <w:r w:rsidR="000831D3" w:rsidRPr="00CB637F">
          <w:rPr>
            <w:rStyle w:val="Hyperlink"/>
            <w:noProof/>
          </w:rPr>
          <w:noBreakHyphen/>
          <w:t>6 Mô hình thực thi MapReduce của Google</w:t>
        </w:r>
        <w:r w:rsidR="000831D3">
          <w:rPr>
            <w:noProof/>
            <w:webHidden/>
          </w:rPr>
          <w:tab/>
        </w:r>
        <w:r w:rsidR="000831D3">
          <w:rPr>
            <w:noProof/>
            <w:webHidden/>
          </w:rPr>
          <w:fldChar w:fldCharType="begin"/>
        </w:r>
        <w:r w:rsidR="000831D3">
          <w:rPr>
            <w:noProof/>
            <w:webHidden/>
          </w:rPr>
          <w:instrText xml:space="preserve"> PAGEREF _Toc491803632 \h </w:instrText>
        </w:r>
        <w:r w:rsidR="000831D3">
          <w:rPr>
            <w:noProof/>
            <w:webHidden/>
          </w:rPr>
        </w:r>
        <w:r w:rsidR="000831D3">
          <w:rPr>
            <w:noProof/>
            <w:webHidden/>
          </w:rPr>
          <w:fldChar w:fldCharType="separate"/>
        </w:r>
        <w:r>
          <w:rPr>
            <w:noProof/>
            <w:webHidden/>
          </w:rPr>
          <w:t>21</w:t>
        </w:r>
        <w:r w:rsidR="000831D3">
          <w:rPr>
            <w:noProof/>
            <w:webHidden/>
          </w:rPr>
          <w:fldChar w:fldCharType="end"/>
        </w:r>
      </w:hyperlink>
    </w:p>
    <w:p w14:paraId="4FE2C321" w14:textId="77777777" w:rsidR="000831D3" w:rsidRDefault="00C20869">
      <w:pPr>
        <w:pStyle w:val="TableofFigures"/>
        <w:tabs>
          <w:tab w:val="right" w:leader="dot" w:pos="8778"/>
        </w:tabs>
        <w:rPr>
          <w:rFonts w:asciiTheme="minorHAnsi" w:eastAsiaTheme="minorEastAsia" w:hAnsiTheme="minorHAnsi"/>
          <w:noProof/>
          <w:sz w:val="22"/>
        </w:rPr>
      </w:pPr>
      <w:hyperlink w:anchor="_Toc491803633" w:history="1">
        <w:r w:rsidR="000831D3" w:rsidRPr="00CB637F">
          <w:rPr>
            <w:rStyle w:val="Hyperlink"/>
            <w:noProof/>
          </w:rPr>
          <w:t>Hình 2</w:t>
        </w:r>
        <w:r w:rsidR="000831D3" w:rsidRPr="00CB637F">
          <w:rPr>
            <w:rStyle w:val="Hyperlink"/>
            <w:noProof/>
          </w:rPr>
          <w:noBreakHyphen/>
          <w:t>7 Kiến trúc Hadoop</w:t>
        </w:r>
        <w:r w:rsidR="000831D3">
          <w:rPr>
            <w:noProof/>
            <w:webHidden/>
          </w:rPr>
          <w:tab/>
        </w:r>
        <w:r w:rsidR="000831D3">
          <w:rPr>
            <w:noProof/>
            <w:webHidden/>
          </w:rPr>
          <w:fldChar w:fldCharType="begin"/>
        </w:r>
        <w:r w:rsidR="000831D3">
          <w:rPr>
            <w:noProof/>
            <w:webHidden/>
          </w:rPr>
          <w:instrText xml:space="preserve"> PAGEREF _Toc491803633 \h </w:instrText>
        </w:r>
        <w:r w:rsidR="000831D3">
          <w:rPr>
            <w:noProof/>
            <w:webHidden/>
          </w:rPr>
        </w:r>
        <w:r w:rsidR="000831D3">
          <w:rPr>
            <w:noProof/>
            <w:webHidden/>
          </w:rPr>
          <w:fldChar w:fldCharType="separate"/>
        </w:r>
        <w:r>
          <w:rPr>
            <w:noProof/>
            <w:webHidden/>
          </w:rPr>
          <w:t>22</w:t>
        </w:r>
        <w:r w:rsidR="000831D3">
          <w:rPr>
            <w:noProof/>
            <w:webHidden/>
          </w:rPr>
          <w:fldChar w:fldCharType="end"/>
        </w:r>
      </w:hyperlink>
    </w:p>
    <w:p w14:paraId="4964AED1" w14:textId="77777777" w:rsidR="000831D3" w:rsidRDefault="00C20869">
      <w:pPr>
        <w:pStyle w:val="TableofFigures"/>
        <w:tabs>
          <w:tab w:val="right" w:leader="dot" w:pos="8778"/>
        </w:tabs>
        <w:rPr>
          <w:rFonts w:asciiTheme="minorHAnsi" w:eastAsiaTheme="minorEastAsia" w:hAnsiTheme="minorHAnsi"/>
          <w:noProof/>
          <w:sz w:val="22"/>
        </w:rPr>
      </w:pPr>
      <w:hyperlink w:anchor="_Toc491803634" w:history="1">
        <w:r w:rsidR="000831D3" w:rsidRPr="00CB637F">
          <w:rPr>
            <w:rStyle w:val="Hyperlink"/>
            <w:noProof/>
          </w:rPr>
          <w:t>Hình 2</w:t>
        </w:r>
        <w:r w:rsidR="000831D3" w:rsidRPr="00CB637F">
          <w:rPr>
            <w:rStyle w:val="Hyperlink"/>
            <w:noProof/>
          </w:rPr>
          <w:noBreakHyphen/>
          <w:t>8 Ví dụ minh họa thực thi Hadoop MapReduce</w:t>
        </w:r>
        <w:r w:rsidR="000831D3">
          <w:rPr>
            <w:noProof/>
            <w:webHidden/>
          </w:rPr>
          <w:tab/>
        </w:r>
        <w:r w:rsidR="000831D3">
          <w:rPr>
            <w:noProof/>
            <w:webHidden/>
          </w:rPr>
          <w:fldChar w:fldCharType="begin"/>
        </w:r>
        <w:r w:rsidR="000831D3">
          <w:rPr>
            <w:noProof/>
            <w:webHidden/>
          </w:rPr>
          <w:instrText xml:space="preserve"> PAGEREF _Toc491803634 \h </w:instrText>
        </w:r>
        <w:r w:rsidR="000831D3">
          <w:rPr>
            <w:noProof/>
            <w:webHidden/>
          </w:rPr>
        </w:r>
        <w:r w:rsidR="000831D3">
          <w:rPr>
            <w:noProof/>
            <w:webHidden/>
          </w:rPr>
          <w:fldChar w:fldCharType="separate"/>
        </w:r>
        <w:r>
          <w:rPr>
            <w:noProof/>
            <w:webHidden/>
          </w:rPr>
          <w:t>23</w:t>
        </w:r>
        <w:r w:rsidR="000831D3">
          <w:rPr>
            <w:noProof/>
            <w:webHidden/>
          </w:rPr>
          <w:fldChar w:fldCharType="end"/>
        </w:r>
      </w:hyperlink>
    </w:p>
    <w:p w14:paraId="36935BFF" w14:textId="77777777" w:rsidR="000831D3" w:rsidRDefault="00C20869">
      <w:pPr>
        <w:pStyle w:val="TableofFigures"/>
        <w:tabs>
          <w:tab w:val="right" w:leader="dot" w:pos="8778"/>
        </w:tabs>
        <w:rPr>
          <w:rFonts w:asciiTheme="minorHAnsi" w:eastAsiaTheme="minorEastAsia" w:hAnsiTheme="minorHAnsi"/>
          <w:noProof/>
          <w:sz w:val="22"/>
        </w:rPr>
      </w:pPr>
      <w:hyperlink w:anchor="_Toc491803635" w:history="1">
        <w:r w:rsidR="000831D3" w:rsidRPr="00CB637F">
          <w:rPr>
            <w:rStyle w:val="Hyperlink"/>
            <w:noProof/>
          </w:rPr>
          <w:t>Hình 2</w:t>
        </w:r>
        <w:r w:rsidR="000831D3" w:rsidRPr="00CB637F">
          <w:rPr>
            <w:rStyle w:val="Hyperlink"/>
            <w:noProof/>
          </w:rPr>
          <w:noBreakHyphen/>
          <w:t>9 Quá trình khai thác của thuật toán SPAMC</w:t>
        </w:r>
        <w:r w:rsidR="000831D3">
          <w:rPr>
            <w:noProof/>
            <w:webHidden/>
          </w:rPr>
          <w:tab/>
        </w:r>
        <w:r w:rsidR="000831D3">
          <w:rPr>
            <w:noProof/>
            <w:webHidden/>
          </w:rPr>
          <w:fldChar w:fldCharType="begin"/>
        </w:r>
        <w:r w:rsidR="000831D3">
          <w:rPr>
            <w:noProof/>
            <w:webHidden/>
          </w:rPr>
          <w:instrText xml:space="preserve"> PAGEREF _Toc491803635 \h </w:instrText>
        </w:r>
        <w:r w:rsidR="000831D3">
          <w:rPr>
            <w:noProof/>
            <w:webHidden/>
          </w:rPr>
        </w:r>
        <w:r w:rsidR="000831D3">
          <w:rPr>
            <w:noProof/>
            <w:webHidden/>
          </w:rPr>
          <w:fldChar w:fldCharType="separate"/>
        </w:r>
        <w:r>
          <w:rPr>
            <w:noProof/>
            <w:webHidden/>
          </w:rPr>
          <w:t>24</w:t>
        </w:r>
        <w:r w:rsidR="000831D3">
          <w:rPr>
            <w:noProof/>
            <w:webHidden/>
          </w:rPr>
          <w:fldChar w:fldCharType="end"/>
        </w:r>
      </w:hyperlink>
    </w:p>
    <w:p w14:paraId="4E3D17D5" w14:textId="77777777" w:rsidR="000831D3" w:rsidRDefault="00C20869">
      <w:pPr>
        <w:pStyle w:val="TableofFigures"/>
        <w:tabs>
          <w:tab w:val="right" w:leader="dot" w:pos="8778"/>
        </w:tabs>
        <w:rPr>
          <w:rFonts w:asciiTheme="minorHAnsi" w:eastAsiaTheme="minorEastAsia" w:hAnsiTheme="minorHAnsi"/>
          <w:noProof/>
          <w:sz w:val="22"/>
        </w:rPr>
      </w:pPr>
      <w:hyperlink w:anchor="_Toc491803636" w:history="1">
        <w:r w:rsidR="000831D3" w:rsidRPr="00CB637F">
          <w:rPr>
            <w:rStyle w:val="Hyperlink"/>
            <w:noProof/>
          </w:rPr>
          <w:t>Hình 2</w:t>
        </w:r>
        <w:r w:rsidR="000831D3" w:rsidRPr="00CB637F">
          <w:rPr>
            <w:rStyle w:val="Hyperlink"/>
            <w:noProof/>
          </w:rPr>
          <w:noBreakHyphen/>
          <w:t>10 Minh họa DHT của SDB với minSup = 50%</w:t>
        </w:r>
        <w:r w:rsidR="000831D3">
          <w:rPr>
            <w:noProof/>
            <w:webHidden/>
          </w:rPr>
          <w:tab/>
        </w:r>
        <w:r w:rsidR="000831D3">
          <w:rPr>
            <w:noProof/>
            <w:webHidden/>
          </w:rPr>
          <w:fldChar w:fldCharType="begin"/>
        </w:r>
        <w:r w:rsidR="000831D3">
          <w:rPr>
            <w:noProof/>
            <w:webHidden/>
          </w:rPr>
          <w:instrText xml:space="preserve"> PAGEREF _Toc491803636 \h </w:instrText>
        </w:r>
        <w:r w:rsidR="000831D3">
          <w:rPr>
            <w:noProof/>
            <w:webHidden/>
          </w:rPr>
        </w:r>
        <w:r w:rsidR="000831D3">
          <w:rPr>
            <w:noProof/>
            <w:webHidden/>
          </w:rPr>
          <w:fldChar w:fldCharType="separate"/>
        </w:r>
        <w:r>
          <w:rPr>
            <w:noProof/>
            <w:webHidden/>
          </w:rPr>
          <w:t>25</w:t>
        </w:r>
        <w:r w:rsidR="000831D3">
          <w:rPr>
            <w:noProof/>
            <w:webHidden/>
          </w:rPr>
          <w:fldChar w:fldCharType="end"/>
        </w:r>
      </w:hyperlink>
    </w:p>
    <w:p w14:paraId="18C82A30" w14:textId="77777777" w:rsidR="000831D3" w:rsidRDefault="00C20869">
      <w:pPr>
        <w:pStyle w:val="TableofFigures"/>
        <w:tabs>
          <w:tab w:val="right" w:leader="dot" w:pos="8778"/>
        </w:tabs>
        <w:rPr>
          <w:rFonts w:asciiTheme="minorHAnsi" w:eastAsiaTheme="minorEastAsia" w:hAnsiTheme="minorHAnsi"/>
          <w:noProof/>
          <w:sz w:val="22"/>
        </w:rPr>
      </w:pPr>
      <w:hyperlink w:anchor="_Toc491803637" w:history="1">
        <w:r w:rsidR="000831D3" w:rsidRPr="00CB637F">
          <w:rPr>
            <w:rStyle w:val="Hyperlink"/>
            <w:noProof/>
          </w:rPr>
          <w:t>Hình 3</w:t>
        </w:r>
        <w:r w:rsidR="000831D3" w:rsidRPr="00CB637F">
          <w:rPr>
            <w:rStyle w:val="Hyperlink"/>
            <w:noProof/>
          </w:rPr>
          <w:noBreakHyphen/>
          <w:t>1 Cấu trúc DBVItem của các sự kiện có trong SDB</w:t>
        </w:r>
        <w:r w:rsidR="000831D3">
          <w:rPr>
            <w:noProof/>
            <w:webHidden/>
          </w:rPr>
          <w:tab/>
        </w:r>
        <w:r w:rsidR="000831D3">
          <w:rPr>
            <w:noProof/>
            <w:webHidden/>
          </w:rPr>
          <w:fldChar w:fldCharType="begin"/>
        </w:r>
        <w:r w:rsidR="000831D3">
          <w:rPr>
            <w:noProof/>
            <w:webHidden/>
          </w:rPr>
          <w:instrText xml:space="preserve"> PAGEREF _Toc491803637 \h </w:instrText>
        </w:r>
        <w:r w:rsidR="000831D3">
          <w:rPr>
            <w:noProof/>
            <w:webHidden/>
          </w:rPr>
        </w:r>
        <w:r w:rsidR="000831D3">
          <w:rPr>
            <w:noProof/>
            <w:webHidden/>
          </w:rPr>
          <w:fldChar w:fldCharType="separate"/>
        </w:r>
        <w:r>
          <w:rPr>
            <w:noProof/>
            <w:webHidden/>
          </w:rPr>
          <w:t>28</w:t>
        </w:r>
        <w:r w:rsidR="000831D3">
          <w:rPr>
            <w:noProof/>
            <w:webHidden/>
          </w:rPr>
          <w:fldChar w:fldCharType="end"/>
        </w:r>
      </w:hyperlink>
    </w:p>
    <w:p w14:paraId="520724D1" w14:textId="77777777" w:rsidR="000831D3" w:rsidRDefault="00C20869">
      <w:pPr>
        <w:pStyle w:val="TableofFigures"/>
        <w:tabs>
          <w:tab w:val="right" w:leader="dot" w:pos="8778"/>
        </w:tabs>
        <w:rPr>
          <w:rFonts w:asciiTheme="minorHAnsi" w:eastAsiaTheme="minorEastAsia" w:hAnsiTheme="minorHAnsi"/>
          <w:noProof/>
          <w:sz w:val="22"/>
        </w:rPr>
      </w:pPr>
      <w:hyperlink w:anchor="_Toc491803638" w:history="1">
        <w:r w:rsidR="000831D3" w:rsidRPr="00CB637F">
          <w:rPr>
            <w:rStyle w:val="Hyperlink"/>
            <w:noProof/>
          </w:rPr>
          <w:t>Hình 3</w:t>
        </w:r>
        <w:r w:rsidR="000831D3" w:rsidRPr="00CB637F">
          <w:rPr>
            <w:rStyle w:val="Hyperlink"/>
            <w:noProof/>
          </w:rPr>
          <w:noBreakHyphen/>
          <w:t>2 Minh họa mở rộng chuỗi của DBVPattern</w:t>
        </w:r>
        <w:r w:rsidR="000831D3">
          <w:rPr>
            <w:noProof/>
            <w:webHidden/>
          </w:rPr>
          <w:tab/>
        </w:r>
        <w:r w:rsidR="000831D3">
          <w:rPr>
            <w:noProof/>
            <w:webHidden/>
          </w:rPr>
          <w:fldChar w:fldCharType="begin"/>
        </w:r>
        <w:r w:rsidR="000831D3">
          <w:rPr>
            <w:noProof/>
            <w:webHidden/>
          </w:rPr>
          <w:instrText xml:space="preserve"> PAGEREF _Toc491803638 \h </w:instrText>
        </w:r>
        <w:r w:rsidR="000831D3">
          <w:rPr>
            <w:noProof/>
            <w:webHidden/>
          </w:rPr>
        </w:r>
        <w:r w:rsidR="000831D3">
          <w:rPr>
            <w:noProof/>
            <w:webHidden/>
          </w:rPr>
          <w:fldChar w:fldCharType="separate"/>
        </w:r>
        <w:r>
          <w:rPr>
            <w:noProof/>
            <w:webHidden/>
          </w:rPr>
          <w:t>28</w:t>
        </w:r>
        <w:r w:rsidR="000831D3">
          <w:rPr>
            <w:noProof/>
            <w:webHidden/>
          </w:rPr>
          <w:fldChar w:fldCharType="end"/>
        </w:r>
      </w:hyperlink>
    </w:p>
    <w:p w14:paraId="771C344C" w14:textId="77777777" w:rsidR="000831D3" w:rsidRDefault="00C20869">
      <w:pPr>
        <w:pStyle w:val="TableofFigures"/>
        <w:tabs>
          <w:tab w:val="right" w:leader="dot" w:pos="8778"/>
        </w:tabs>
        <w:rPr>
          <w:rFonts w:asciiTheme="minorHAnsi" w:eastAsiaTheme="minorEastAsia" w:hAnsiTheme="minorHAnsi"/>
          <w:noProof/>
          <w:sz w:val="22"/>
        </w:rPr>
      </w:pPr>
      <w:hyperlink w:anchor="_Toc491803639" w:history="1">
        <w:r w:rsidR="000831D3" w:rsidRPr="00CB637F">
          <w:rPr>
            <w:rStyle w:val="Hyperlink"/>
            <w:noProof/>
          </w:rPr>
          <w:t>Hình 3</w:t>
        </w:r>
        <w:r w:rsidR="000831D3" w:rsidRPr="00CB637F">
          <w:rPr>
            <w:rStyle w:val="Hyperlink"/>
            <w:noProof/>
          </w:rPr>
          <w:noBreakHyphen/>
          <w:t>3 Minh họa mở rộng tập sự kiện của DBVPattern</w:t>
        </w:r>
        <w:r w:rsidR="000831D3">
          <w:rPr>
            <w:noProof/>
            <w:webHidden/>
          </w:rPr>
          <w:tab/>
        </w:r>
        <w:r w:rsidR="000831D3">
          <w:rPr>
            <w:noProof/>
            <w:webHidden/>
          </w:rPr>
          <w:fldChar w:fldCharType="begin"/>
        </w:r>
        <w:r w:rsidR="000831D3">
          <w:rPr>
            <w:noProof/>
            <w:webHidden/>
          </w:rPr>
          <w:instrText xml:space="preserve"> PAGEREF _Toc491803639 \h </w:instrText>
        </w:r>
        <w:r w:rsidR="000831D3">
          <w:rPr>
            <w:noProof/>
            <w:webHidden/>
          </w:rPr>
        </w:r>
        <w:r w:rsidR="000831D3">
          <w:rPr>
            <w:noProof/>
            <w:webHidden/>
          </w:rPr>
          <w:fldChar w:fldCharType="separate"/>
        </w:r>
        <w:r>
          <w:rPr>
            <w:noProof/>
            <w:webHidden/>
          </w:rPr>
          <w:t>28</w:t>
        </w:r>
        <w:r w:rsidR="000831D3">
          <w:rPr>
            <w:noProof/>
            <w:webHidden/>
          </w:rPr>
          <w:fldChar w:fldCharType="end"/>
        </w:r>
      </w:hyperlink>
    </w:p>
    <w:p w14:paraId="100F47AA" w14:textId="77777777" w:rsidR="000831D3" w:rsidRDefault="00C20869">
      <w:pPr>
        <w:pStyle w:val="TableofFigures"/>
        <w:tabs>
          <w:tab w:val="right" w:leader="dot" w:pos="8778"/>
        </w:tabs>
        <w:rPr>
          <w:rFonts w:asciiTheme="minorHAnsi" w:eastAsiaTheme="minorEastAsia" w:hAnsiTheme="minorHAnsi"/>
          <w:noProof/>
          <w:sz w:val="22"/>
        </w:rPr>
      </w:pPr>
      <w:hyperlink w:anchor="_Toc491803640" w:history="1">
        <w:r w:rsidR="000831D3" w:rsidRPr="00CB637F">
          <w:rPr>
            <w:rStyle w:val="Hyperlink"/>
            <w:noProof/>
          </w:rPr>
          <w:t>Hình 3</w:t>
        </w:r>
        <w:r w:rsidR="000831D3" w:rsidRPr="00CB637F">
          <w:rPr>
            <w:rStyle w:val="Hyperlink"/>
            <w:noProof/>
          </w:rPr>
          <w:noBreakHyphen/>
          <w:t>4 Quá trình khai thác của thuật toán DSPDBV</w:t>
        </w:r>
        <w:r w:rsidR="000831D3">
          <w:rPr>
            <w:noProof/>
            <w:webHidden/>
          </w:rPr>
          <w:tab/>
        </w:r>
        <w:r w:rsidR="000831D3">
          <w:rPr>
            <w:noProof/>
            <w:webHidden/>
          </w:rPr>
          <w:fldChar w:fldCharType="begin"/>
        </w:r>
        <w:r w:rsidR="000831D3">
          <w:rPr>
            <w:noProof/>
            <w:webHidden/>
          </w:rPr>
          <w:instrText xml:space="preserve"> PAGEREF _Toc491803640 \h </w:instrText>
        </w:r>
        <w:r w:rsidR="000831D3">
          <w:rPr>
            <w:noProof/>
            <w:webHidden/>
          </w:rPr>
        </w:r>
        <w:r w:rsidR="000831D3">
          <w:rPr>
            <w:noProof/>
            <w:webHidden/>
          </w:rPr>
          <w:fldChar w:fldCharType="separate"/>
        </w:r>
        <w:r>
          <w:rPr>
            <w:noProof/>
            <w:webHidden/>
          </w:rPr>
          <w:t>29</w:t>
        </w:r>
        <w:r w:rsidR="000831D3">
          <w:rPr>
            <w:noProof/>
            <w:webHidden/>
          </w:rPr>
          <w:fldChar w:fldCharType="end"/>
        </w:r>
      </w:hyperlink>
    </w:p>
    <w:p w14:paraId="353D0892" w14:textId="77777777" w:rsidR="000831D3" w:rsidRDefault="00C20869">
      <w:pPr>
        <w:pStyle w:val="TableofFigures"/>
        <w:tabs>
          <w:tab w:val="right" w:leader="dot" w:pos="8778"/>
        </w:tabs>
        <w:rPr>
          <w:rFonts w:asciiTheme="minorHAnsi" w:eastAsiaTheme="minorEastAsia" w:hAnsiTheme="minorHAnsi"/>
          <w:noProof/>
          <w:sz w:val="22"/>
        </w:rPr>
      </w:pPr>
      <w:hyperlink w:anchor="_Toc491803641" w:history="1">
        <w:r w:rsidR="000831D3" w:rsidRPr="00CB637F">
          <w:rPr>
            <w:rStyle w:val="Hyperlink"/>
            <w:noProof/>
          </w:rPr>
          <w:t>Hình 3</w:t>
        </w:r>
        <w:r w:rsidR="000831D3" w:rsidRPr="00CB637F">
          <w:rPr>
            <w:rStyle w:val="Hyperlink"/>
            <w:noProof/>
          </w:rPr>
          <w:noBreakHyphen/>
          <w:t>5 Kết quả chuyển đổi dữ liệu CSDL SDB</w:t>
        </w:r>
        <w:r w:rsidR="000831D3">
          <w:rPr>
            <w:noProof/>
            <w:webHidden/>
          </w:rPr>
          <w:tab/>
        </w:r>
        <w:r w:rsidR="000831D3">
          <w:rPr>
            <w:noProof/>
            <w:webHidden/>
          </w:rPr>
          <w:fldChar w:fldCharType="begin"/>
        </w:r>
        <w:r w:rsidR="000831D3">
          <w:rPr>
            <w:noProof/>
            <w:webHidden/>
          </w:rPr>
          <w:instrText xml:space="preserve"> PAGEREF _Toc491803641 \h </w:instrText>
        </w:r>
        <w:r w:rsidR="000831D3">
          <w:rPr>
            <w:noProof/>
            <w:webHidden/>
          </w:rPr>
        </w:r>
        <w:r w:rsidR="000831D3">
          <w:rPr>
            <w:noProof/>
            <w:webHidden/>
          </w:rPr>
          <w:fldChar w:fldCharType="separate"/>
        </w:r>
        <w:r>
          <w:rPr>
            <w:noProof/>
            <w:webHidden/>
          </w:rPr>
          <w:t>35</w:t>
        </w:r>
        <w:r w:rsidR="000831D3">
          <w:rPr>
            <w:noProof/>
            <w:webHidden/>
          </w:rPr>
          <w:fldChar w:fldCharType="end"/>
        </w:r>
      </w:hyperlink>
    </w:p>
    <w:p w14:paraId="017E8B48" w14:textId="77777777" w:rsidR="000831D3" w:rsidRDefault="00C20869">
      <w:pPr>
        <w:pStyle w:val="TableofFigures"/>
        <w:tabs>
          <w:tab w:val="right" w:leader="dot" w:pos="8778"/>
        </w:tabs>
        <w:rPr>
          <w:rFonts w:asciiTheme="minorHAnsi" w:eastAsiaTheme="minorEastAsia" w:hAnsiTheme="minorHAnsi"/>
          <w:noProof/>
          <w:sz w:val="22"/>
        </w:rPr>
      </w:pPr>
      <w:hyperlink w:anchor="_Toc491803642" w:history="1">
        <w:r w:rsidR="000831D3" w:rsidRPr="00CB637F">
          <w:rPr>
            <w:rStyle w:val="Hyperlink"/>
            <w:noProof/>
          </w:rPr>
          <w:t>Hình 4</w:t>
        </w:r>
        <w:r w:rsidR="000831D3" w:rsidRPr="00CB637F">
          <w:rPr>
            <w:rStyle w:val="Hyperlink"/>
            <w:noProof/>
          </w:rPr>
          <w:noBreakHyphen/>
          <w:t>1 So sánh thời gian thực thi giữa DSPDBV và SPAMC</w:t>
        </w:r>
        <w:r w:rsidR="000831D3">
          <w:rPr>
            <w:noProof/>
            <w:webHidden/>
          </w:rPr>
          <w:tab/>
        </w:r>
        <w:r w:rsidR="000831D3">
          <w:rPr>
            <w:noProof/>
            <w:webHidden/>
          </w:rPr>
          <w:fldChar w:fldCharType="begin"/>
        </w:r>
        <w:r w:rsidR="000831D3">
          <w:rPr>
            <w:noProof/>
            <w:webHidden/>
          </w:rPr>
          <w:instrText xml:space="preserve"> PAGEREF _Toc491803642 \h </w:instrText>
        </w:r>
        <w:r w:rsidR="000831D3">
          <w:rPr>
            <w:noProof/>
            <w:webHidden/>
          </w:rPr>
        </w:r>
        <w:r w:rsidR="000831D3">
          <w:rPr>
            <w:noProof/>
            <w:webHidden/>
          </w:rPr>
          <w:fldChar w:fldCharType="separate"/>
        </w:r>
        <w:r>
          <w:rPr>
            <w:noProof/>
            <w:webHidden/>
          </w:rPr>
          <w:t>44</w:t>
        </w:r>
        <w:r w:rsidR="000831D3">
          <w:rPr>
            <w:noProof/>
            <w:webHidden/>
          </w:rPr>
          <w:fldChar w:fldCharType="end"/>
        </w:r>
      </w:hyperlink>
    </w:p>
    <w:p w14:paraId="6EB1EC25" w14:textId="77777777" w:rsidR="000831D3" w:rsidRDefault="00C20869">
      <w:pPr>
        <w:pStyle w:val="TableofFigures"/>
        <w:tabs>
          <w:tab w:val="right" w:leader="dot" w:pos="8778"/>
        </w:tabs>
        <w:rPr>
          <w:rFonts w:asciiTheme="minorHAnsi" w:eastAsiaTheme="minorEastAsia" w:hAnsiTheme="minorHAnsi"/>
          <w:noProof/>
          <w:sz w:val="22"/>
        </w:rPr>
      </w:pPr>
      <w:hyperlink w:anchor="_Toc491803643" w:history="1">
        <w:r w:rsidR="000831D3" w:rsidRPr="00CB637F">
          <w:rPr>
            <w:rStyle w:val="Hyperlink"/>
            <w:noProof/>
          </w:rPr>
          <w:t>Hình 4</w:t>
        </w:r>
        <w:r w:rsidR="000831D3" w:rsidRPr="00CB637F">
          <w:rPr>
            <w:rStyle w:val="Hyperlink"/>
            <w:noProof/>
          </w:rPr>
          <w:noBreakHyphen/>
          <w:t>2 Tác động của tập dữ liệu đối với hiệu quả khai thác</w:t>
        </w:r>
        <w:r w:rsidR="000831D3">
          <w:rPr>
            <w:noProof/>
            <w:webHidden/>
          </w:rPr>
          <w:tab/>
        </w:r>
        <w:r w:rsidR="000831D3">
          <w:rPr>
            <w:noProof/>
            <w:webHidden/>
          </w:rPr>
          <w:fldChar w:fldCharType="begin"/>
        </w:r>
        <w:r w:rsidR="000831D3">
          <w:rPr>
            <w:noProof/>
            <w:webHidden/>
          </w:rPr>
          <w:instrText xml:space="preserve"> PAGEREF _Toc491803643 \h </w:instrText>
        </w:r>
        <w:r w:rsidR="000831D3">
          <w:rPr>
            <w:noProof/>
            <w:webHidden/>
          </w:rPr>
        </w:r>
        <w:r w:rsidR="000831D3">
          <w:rPr>
            <w:noProof/>
            <w:webHidden/>
          </w:rPr>
          <w:fldChar w:fldCharType="separate"/>
        </w:r>
        <w:r>
          <w:rPr>
            <w:noProof/>
            <w:webHidden/>
          </w:rPr>
          <w:t>44</w:t>
        </w:r>
        <w:r w:rsidR="000831D3">
          <w:rPr>
            <w:noProof/>
            <w:webHidden/>
          </w:rPr>
          <w:fldChar w:fldCharType="end"/>
        </w:r>
      </w:hyperlink>
    </w:p>
    <w:p w14:paraId="3ABD40FA" w14:textId="77777777" w:rsidR="000831D3" w:rsidRDefault="00C20869">
      <w:pPr>
        <w:pStyle w:val="TableofFigures"/>
        <w:tabs>
          <w:tab w:val="right" w:leader="dot" w:pos="8778"/>
        </w:tabs>
        <w:rPr>
          <w:rFonts w:asciiTheme="minorHAnsi" w:eastAsiaTheme="minorEastAsia" w:hAnsiTheme="minorHAnsi"/>
          <w:noProof/>
          <w:sz w:val="22"/>
        </w:rPr>
      </w:pPr>
      <w:hyperlink w:anchor="_Toc491803644" w:history="1">
        <w:r w:rsidR="000831D3" w:rsidRPr="00CB637F">
          <w:rPr>
            <w:rStyle w:val="Hyperlink"/>
            <w:noProof/>
          </w:rPr>
          <w:t>Hình 4</w:t>
        </w:r>
        <w:r w:rsidR="000831D3" w:rsidRPr="00CB637F">
          <w:rPr>
            <w:rStyle w:val="Hyperlink"/>
            <w:noProof/>
          </w:rPr>
          <w:noBreakHyphen/>
          <w:t>3 Tác động của số lượng máy đối với hiệu quả khai thác</w:t>
        </w:r>
        <w:r w:rsidR="000831D3">
          <w:rPr>
            <w:noProof/>
            <w:webHidden/>
          </w:rPr>
          <w:tab/>
        </w:r>
        <w:r w:rsidR="000831D3">
          <w:rPr>
            <w:noProof/>
            <w:webHidden/>
          </w:rPr>
          <w:fldChar w:fldCharType="begin"/>
        </w:r>
        <w:r w:rsidR="000831D3">
          <w:rPr>
            <w:noProof/>
            <w:webHidden/>
          </w:rPr>
          <w:instrText xml:space="preserve"> PAGEREF _Toc491803644 \h </w:instrText>
        </w:r>
        <w:r w:rsidR="000831D3">
          <w:rPr>
            <w:noProof/>
            <w:webHidden/>
          </w:rPr>
        </w:r>
        <w:r w:rsidR="000831D3">
          <w:rPr>
            <w:noProof/>
            <w:webHidden/>
          </w:rPr>
          <w:fldChar w:fldCharType="separate"/>
        </w:r>
        <w:r>
          <w:rPr>
            <w:noProof/>
            <w:webHidden/>
          </w:rPr>
          <w:t>45</w:t>
        </w:r>
        <w:r w:rsidR="000831D3">
          <w:rPr>
            <w:noProof/>
            <w:webHidden/>
          </w:rPr>
          <w:fldChar w:fldCharType="end"/>
        </w:r>
      </w:hyperlink>
    </w:p>
    <w:p w14:paraId="3D141C2D" w14:textId="77777777" w:rsidR="0039192C" w:rsidRDefault="006F088E" w:rsidP="006F088E">
      <w:pPr>
        <w:spacing w:after="240" w:line="240" w:lineRule="auto"/>
        <w:rPr>
          <w:rFonts w:cs="Times New Roman"/>
          <w:b/>
          <w:sz w:val="32"/>
        </w:rPr>
      </w:pPr>
      <w:r>
        <w:rPr>
          <w:rFonts w:cs="Times New Roman"/>
          <w:b/>
          <w:sz w:val="32"/>
        </w:rPr>
        <w:fldChar w:fldCharType="end"/>
      </w:r>
      <w:r w:rsidR="0039192C">
        <w:rPr>
          <w:rFonts w:cs="Times New Roman"/>
          <w:b/>
          <w:sz w:val="32"/>
        </w:rPr>
        <w:br w:type="page"/>
      </w:r>
    </w:p>
    <w:p w14:paraId="4789C815" w14:textId="77777777" w:rsidR="005920C9" w:rsidRDefault="0039192C" w:rsidP="0039192C">
      <w:pPr>
        <w:jc w:val="center"/>
        <w:rPr>
          <w:rFonts w:cs="Times New Roman"/>
          <w:b/>
          <w:sz w:val="32"/>
        </w:rPr>
      </w:pPr>
      <w:r w:rsidRPr="0039192C">
        <w:rPr>
          <w:rFonts w:cs="Times New Roman"/>
          <w:b/>
          <w:sz w:val="32"/>
        </w:rPr>
        <w:lastRenderedPageBreak/>
        <w:t>DANH MỤC CÁC TỪ VIẾT TẮT</w:t>
      </w:r>
    </w:p>
    <w:p w14:paraId="0BCDB063" w14:textId="77777777" w:rsidR="005920C9" w:rsidRDefault="005920C9" w:rsidP="0039192C">
      <w:pPr>
        <w:jc w:val="center"/>
        <w:rPr>
          <w:rFonts w:cs="Times New Roman"/>
          <w:b/>
          <w:sz w:val="32"/>
        </w:rPr>
      </w:pPr>
    </w:p>
    <w:tbl>
      <w:tblPr>
        <w:tblStyle w:val="TableGrid"/>
        <w:tblW w:w="0" w:type="auto"/>
        <w:tblLook w:val="04A0" w:firstRow="1" w:lastRow="0" w:firstColumn="1" w:lastColumn="0" w:noHBand="0" w:noVBand="1"/>
      </w:tblPr>
      <w:tblGrid>
        <w:gridCol w:w="830"/>
        <w:gridCol w:w="2305"/>
        <w:gridCol w:w="5643"/>
      </w:tblGrid>
      <w:tr w:rsidR="005920C9" w:rsidRPr="00FB53B0" w14:paraId="015F6CA8" w14:textId="77777777" w:rsidTr="005920C9">
        <w:tc>
          <w:tcPr>
            <w:tcW w:w="835" w:type="dxa"/>
            <w:tcMar>
              <w:top w:w="72" w:type="dxa"/>
              <w:left w:w="115" w:type="dxa"/>
              <w:right w:w="115" w:type="dxa"/>
            </w:tcMar>
            <w:vAlign w:val="center"/>
          </w:tcPr>
          <w:p w14:paraId="6CF488E0" w14:textId="77777777" w:rsidR="005920C9" w:rsidRPr="00FB53B0" w:rsidRDefault="005920C9" w:rsidP="00FB53B0">
            <w:pPr>
              <w:jc w:val="center"/>
              <w:rPr>
                <w:b/>
              </w:rPr>
            </w:pPr>
            <w:r w:rsidRPr="00FB53B0">
              <w:rPr>
                <w:b/>
              </w:rPr>
              <w:t>STT</w:t>
            </w:r>
          </w:p>
        </w:tc>
        <w:tc>
          <w:tcPr>
            <w:tcW w:w="2340" w:type="dxa"/>
            <w:tcMar>
              <w:top w:w="72" w:type="dxa"/>
              <w:left w:w="115" w:type="dxa"/>
              <w:right w:w="115" w:type="dxa"/>
            </w:tcMar>
            <w:vAlign w:val="center"/>
          </w:tcPr>
          <w:p w14:paraId="7C33DB14" w14:textId="77777777" w:rsidR="005920C9" w:rsidRPr="00FB53B0" w:rsidRDefault="005920C9" w:rsidP="005920C9">
            <w:pPr>
              <w:rPr>
                <w:b/>
              </w:rPr>
            </w:pPr>
            <w:r w:rsidRPr="00FB53B0">
              <w:rPr>
                <w:b/>
              </w:rPr>
              <w:t>Từ viết tắt</w:t>
            </w:r>
          </w:p>
        </w:tc>
        <w:tc>
          <w:tcPr>
            <w:tcW w:w="5829" w:type="dxa"/>
            <w:tcMar>
              <w:top w:w="72" w:type="dxa"/>
              <w:left w:w="115" w:type="dxa"/>
              <w:right w:w="115" w:type="dxa"/>
            </w:tcMar>
            <w:vAlign w:val="center"/>
          </w:tcPr>
          <w:p w14:paraId="6C688912" w14:textId="77777777" w:rsidR="005920C9" w:rsidRPr="00FB53B0" w:rsidRDefault="005920C9" w:rsidP="005920C9">
            <w:pPr>
              <w:rPr>
                <w:b/>
              </w:rPr>
            </w:pPr>
            <w:r w:rsidRPr="00FB53B0">
              <w:rPr>
                <w:b/>
              </w:rPr>
              <w:t>Ý nghĩa</w:t>
            </w:r>
          </w:p>
        </w:tc>
      </w:tr>
      <w:tr w:rsidR="005920C9" w14:paraId="7F3A1C9E" w14:textId="77777777" w:rsidTr="005920C9">
        <w:tc>
          <w:tcPr>
            <w:tcW w:w="835" w:type="dxa"/>
            <w:tcMar>
              <w:top w:w="72" w:type="dxa"/>
              <w:left w:w="115" w:type="dxa"/>
              <w:right w:w="115" w:type="dxa"/>
            </w:tcMar>
            <w:vAlign w:val="center"/>
          </w:tcPr>
          <w:p w14:paraId="44D818E9" w14:textId="77777777" w:rsidR="005920C9" w:rsidRDefault="005920C9" w:rsidP="00FB53B0">
            <w:pPr>
              <w:jc w:val="center"/>
            </w:pPr>
            <w:r>
              <w:t>01</w:t>
            </w:r>
          </w:p>
        </w:tc>
        <w:tc>
          <w:tcPr>
            <w:tcW w:w="2340" w:type="dxa"/>
            <w:tcMar>
              <w:top w:w="72" w:type="dxa"/>
              <w:left w:w="115" w:type="dxa"/>
              <w:right w:w="115" w:type="dxa"/>
            </w:tcMar>
            <w:vAlign w:val="center"/>
          </w:tcPr>
          <w:p w14:paraId="31407F1C" w14:textId="77777777" w:rsidR="005920C9" w:rsidRDefault="005920C9" w:rsidP="005920C9">
            <w:r>
              <w:t>CSDL</w:t>
            </w:r>
          </w:p>
        </w:tc>
        <w:tc>
          <w:tcPr>
            <w:tcW w:w="5829" w:type="dxa"/>
            <w:tcMar>
              <w:top w:w="72" w:type="dxa"/>
              <w:left w:w="115" w:type="dxa"/>
              <w:right w:w="115" w:type="dxa"/>
            </w:tcMar>
            <w:vAlign w:val="center"/>
          </w:tcPr>
          <w:p w14:paraId="125919A9" w14:textId="77777777" w:rsidR="005920C9" w:rsidRDefault="005920C9" w:rsidP="005920C9">
            <w:r>
              <w:t>Cơ sở dữ liệu</w:t>
            </w:r>
          </w:p>
        </w:tc>
      </w:tr>
      <w:tr w:rsidR="0017103D" w14:paraId="75A71250" w14:textId="77777777" w:rsidTr="005920C9">
        <w:tc>
          <w:tcPr>
            <w:tcW w:w="835" w:type="dxa"/>
            <w:tcMar>
              <w:top w:w="72" w:type="dxa"/>
              <w:left w:w="115" w:type="dxa"/>
              <w:right w:w="115" w:type="dxa"/>
            </w:tcMar>
            <w:vAlign w:val="center"/>
          </w:tcPr>
          <w:p w14:paraId="7368CA63" w14:textId="77777777" w:rsidR="0017103D" w:rsidRDefault="0017103D" w:rsidP="00FB53B0">
            <w:pPr>
              <w:jc w:val="center"/>
            </w:pPr>
            <w:r>
              <w:t>02</w:t>
            </w:r>
          </w:p>
        </w:tc>
        <w:tc>
          <w:tcPr>
            <w:tcW w:w="2340" w:type="dxa"/>
            <w:tcMar>
              <w:top w:w="72" w:type="dxa"/>
              <w:left w:w="115" w:type="dxa"/>
              <w:right w:w="115" w:type="dxa"/>
            </w:tcMar>
            <w:vAlign w:val="center"/>
          </w:tcPr>
          <w:p w14:paraId="162934E0" w14:textId="77777777" w:rsidR="0017103D" w:rsidRDefault="0017103D" w:rsidP="005920C9">
            <w:r>
              <w:t>SDB</w:t>
            </w:r>
          </w:p>
        </w:tc>
        <w:tc>
          <w:tcPr>
            <w:tcW w:w="5829" w:type="dxa"/>
            <w:tcMar>
              <w:top w:w="72" w:type="dxa"/>
              <w:left w:w="115" w:type="dxa"/>
              <w:right w:w="115" w:type="dxa"/>
            </w:tcMar>
            <w:vAlign w:val="center"/>
          </w:tcPr>
          <w:p w14:paraId="45DE210F" w14:textId="6CAF4476" w:rsidR="0017103D" w:rsidRDefault="00753E0D" w:rsidP="00DC5BF4">
            <w:r>
              <w:t xml:space="preserve">Sequence Database - </w:t>
            </w:r>
            <w:r w:rsidR="0017103D">
              <w:t>Cơ sở dữ liệu</w:t>
            </w:r>
            <w:r w:rsidR="00656C81">
              <w:t xml:space="preserve"> </w:t>
            </w:r>
            <w:r w:rsidR="00115F09">
              <w:t>chuỗi</w:t>
            </w:r>
          </w:p>
        </w:tc>
      </w:tr>
      <w:tr w:rsidR="0017103D" w14:paraId="54EF1A72" w14:textId="77777777" w:rsidTr="005920C9">
        <w:tc>
          <w:tcPr>
            <w:tcW w:w="835" w:type="dxa"/>
            <w:tcMar>
              <w:top w:w="72" w:type="dxa"/>
              <w:left w:w="115" w:type="dxa"/>
              <w:right w:w="115" w:type="dxa"/>
            </w:tcMar>
            <w:vAlign w:val="center"/>
          </w:tcPr>
          <w:p w14:paraId="25768D69" w14:textId="77777777" w:rsidR="0017103D" w:rsidRDefault="0017103D" w:rsidP="00FB53B0">
            <w:pPr>
              <w:jc w:val="center"/>
            </w:pPr>
            <w:r>
              <w:t>03</w:t>
            </w:r>
          </w:p>
        </w:tc>
        <w:tc>
          <w:tcPr>
            <w:tcW w:w="2340" w:type="dxa"/>
            <w:tcMar>
              <w:top w:w="72" w:type="dxa"/>
              <w:left w:w="115" w:type="dxa"/>
              <w:right w:w="115" w:type="dxa"/>
            </w:tcMar>
            <w:vAlign w:val="center"/>
          </w:tcPr>
          <w:p w14:paraId="501BC2D8" w14:textId="77777777" w:rsidR="0017103D" w:rsidRDefault="0017103D" w:rsidP="005920C9">
            <w:r>
              <w:t>SID</w:t>
            </w:r>
          </w:p>
        </w:tc>
        <w:tc>
          <w:tcPr>
            <w:tcW w:w="5829" w:type="dxa"/>
            <w:tcMar>
              <w:top w:w="72" w:type="dxa"/>
              <w:left w:w="115" w:type="dxa"/>
              <w:right w:w="115" w:type="dxa"/>
            </w:tcMar>
            <w:vAlign w:val="center"/>
          </w:tcPr>
          <w:p w14:paraId="540EC02B" w14:textId="77777777" w:rsidR="0017103D" w:rsidRDefault="00753E0D" w:rsidP="005920C9">
            <w:r>
              <w:t xml:space="preserve">Sequence Identify </w:t>
            </w:r>
            <w:r w:rsidR="008662DB">
              <w:t xml:space="preserve">- </w:t>
            </w:r>
            <w:r w:rsidR="0017103D">
              <w:t>Định danh chuỗi</w:t>
            </w:r>
          </w:p>
        </w:tc>
      </w:tr>
      <w:tr w:rsidR="0017103D" w14:paraId="0C8445B6" w14:textId="77777777" w:rsidTr="005920C9">
        <w:tc>
          <w:tcPr>
            <w:tcW w:w="835" w:type="dxa"/>
            <w:tcMar>
              <w:top w:w="72" w:type="dxa"/>
              <w:left w:w="115" w:type="dxa"/>
              <w:right w:w="115" w:type="dxa"/>
            </w:tcMar>
            <w:vAlign w:val="center"/>
          </w:tcPr>
          <w:p w14:paraId="73D665AC" w14:textId="77777777" w:rsidR="0017103D" w:rsidRDefault="0017103D" w:rsidP="00FB53B0">
            <w:pPr>
              <w:jc w:val="center"/>
            </w:pPr>
            <w:r>
              <w:t>04</w:t>
            </w:r>
          </w:p>
        </w:tc>
        <w:tc>
          <w:tcPr>
            <w:tcW w:w="2340" w:type="dxa"/>
            <w:tcMar>
              <w:top w:w="72" w:type="dxa"/>
              <w:left w:w="115" w:type="dxa"/>
              <w:right w:w="115" w:type="dxa"/>
            </w:tcMar>
            <w:vAlign w:val="center"/>
          </w:tcPr>
          <w:p w14:paraId="030764A9" w14:textId="77777777" w:rsidR="0017103D" w:rsidRDefault="0017103D" w:rsidP="005920C9">
            <w:r>
              <w:t>DBV</w:t>
            </w:r>
          </w:p>
        </w:tc>
        <w:tc>
          <w:tcPr>
            <w:tcW w:w="5829" w:type="dxa"/>
            <w:tcMar>
              <w:top w:w="72" w:type="dxa"/>
              <w:left w:w="115" w:type="dxa"/>
              <w:right w:w="115" w:type="dxa"/>
            </w:tcMar>
            <w:vAlign w:val="center"/>
          </w:tcPr>
          <w:p w14:paraId="4DAD4D88" w14:textId="52224938" w:rsidR="0017103D" w:rsidRDefault="00656C81" w:rsidP="000E17BA">
            <w:r>
              <w:t xml:space="preserve">Dynamic </w:t>
            </w:r>
            <w:r w:rsidR="004D31E4">
              <w:t xml:space="preserve">Bit </w:t>
            </w:r>
            <w:r w:rsidR="00503EF5">
              <w:t>Vector</w:t>
            </w:r>
            <w:r>
              <w:t xml:space="preserve"> </w:t>
            </w:r>
            <w:r w:rsidR="00497049">
              <w:t>-</w:t>
            </w:r>
            <w:r w:rsidR="004D31E4">
              <w:t xml:space="preserve"> Vector bit động</w:t>
            </w:r>
          </w:p>
        </w:tc>
      </w:tr>
      <w:tr w:rsidR="00FB53B0" w14:paraId="1590825C" w14:textId="77777777" w:rsidTr="005920C9">
        <w:tc>
          <w:tcPr>
            <w:tcW w:w="835" w:type="dxa"/>
            <w:tcMar>
              <w:top w:w="72" w:type="dxa"/>
              <w:left w:w="115" w:type="dxa"/>
              <w:right w:w="115" w:type="dxa"/>
            </w:tcMar>
            <w:vAlign w:val="center"/>
          </w:tcPr>
          <w:p w14:paraId="4972FF6E" w14:textId="77777777" w:rsidR="00FB53B0" w:rsidRDefault="00FB53B0" w:rsidP="00FB53B0">
            <w:pPr>
              <w:jc w:val="center"/>
            </w:pPr>
            <w:r>
              <w:t>05</w:t>
            </w:r>
          </w:p>
        </w:tc>
        <w:tc>
          <w:tcPr>
            <w:tcW w:w="2340" w:type="dxa"/>
            <w:tcMar>
              <w:top w:w="72" w:type="dxa"/>
              <w:left w:w="115" w:type="dxa"/>
              <w:right w:w="115" w:type="dxa"/>
            </w:tcMar>
            <w:vAlign w:val="center"/>
          </w:tcPr>
          <w:p w14:paraId="5BBDEE29" w14:textId="77777777" w:rsidR="00FB53B0" w:rsidRDefault="00FB53B0" w:rsidP="005920C9">
            <w:r>
              <w:t>CMAP</w:t>
            </w:r>
          </w:p>
        </w:tc>
        <w:tc>
          <w:tcPr>
            <w:tcW w:w="5829" w:type="dxa"/>
            <w:tcMar>
              <w:top w:w="72" w:type="dxa"/>
              <w:left w:w="115" w:type="dxa"/>
              <w:right w:w="115" w:type="dxa"/>
            </w:tcMar>
            <w:vAlign w:val="center"/>
          </w:tcPr>
          <w:p w14:paraId="20667483" w14:textId="77777777" w:rsidR="00FB53B0" w:rsidRDefault="00753E0D" w:rsidP="005920C9">
            <w:r w:rsidRPr="00753E0D">
              <w:t>Co-occurrence</w:t>
            </w:r>
            <w:r>
              <w:t xml:space="preserve"> Map - </w:t>
            </w:r>
            <w:r w:rsidR="00FB53B0">
              <w:t>Ánh xạ đồng xuất hiện</w:t>
            </w:r>
          </w:p>
        </w:tc>
      </w:tr>
      <w:tr w:rsidR="00CF06B4" w14:paraId="54854E55" w14:textId="77777777" w:rsidTr="005920C9">
        <w:tc>
          <w:tcPr>
            <w:tcW w:w="835" w:type="dxa"/>
            <w:tcMar>
              <w:top w:w="72" w:type="dxa"/>
              <w:left w:w="115" w:type="dxa"/>
              <w:right w:w="115" w:type="dxa"/>
            </w:tcMar>
            <w:vAlign w:val="center"/>
          </w:tcPr>
          <w:p w14:paraId="63E5C2CF" w14:textId="77777777" w:rsidR="00CF06B4" w:rsidRDefault="00CF06B4" w:rsidP="00FB53B0">
            <w:pPr>
              <w:jc w:val="center"/>
            </w:pPr>
            <w:r>
              <w:t>06</w:t>
            </w:r>
          </w:p>
        </w:tc>
        <w:tc>
          <w:tcPr>
            <w:tcW w:w="2340" w:type="dxa"/>
            <w:tcMar>
              <w:top w:w="72" w:type="dxa"/>
              <w:left w:w="115" w:type="dxa"/>
              <w:right w:w="115" w:type="dxa"/>
            </w:tcMar>
            <w:vAlign w:val="center"/>
          </w:tcPr>
          <w:p w14:paraId="006F72AB" w14:textId="77777777" w:rsidR="00CF06B4" w:rsidRDefault="00CF06B4" w:rsidP="005920C9">
            <w:r>
              <w:t>HDFS</w:t>
            </w:r>
          </w:p>
        </w:tc>
        <w:tc>
          <w:tcPr>
            <w:tcW w:w="5829" w:type="dxa"/>
            <w:tcMar>
              <w:top w:w="72" w:type="dxa"/>
              <w:left w:w="115" w:type="dxa"/>
              <w:right w:w="115" w:type="dxa"/>
            </w:tcMar>
            <w:vAlign w:val="center"/>
          </w:tcPr>
          <w:p w14:paraId="4E8EBA13" w14:textId="77777777" w:rsidR="00CF06B4" w:rsidRDefault="00CF06B4" w:rsidP="005920C9">
            <w:r w:rsidRPr="00CF06B4">
              <w:t>Hadoop Distributed File System</w:t>
            </w:r>
          </w:p>
        </w:tc>
      </w:tr>
      <w:tr w:rsidR="004A0425" w14:paraId="4F917E12" w14:textId="77777777" w:rsidTr="005920C9">
        <w:tc>
          <w:tcPr>
            <w:tcW w:w="835" w:type="dxa"/>
            <w:tcMar>
              <w:top w:w="72" w:type="dxa"/>
              <w:left w:w="115" w:type="dxa"/>
              <w:right w:w="115" w:type="dxa"/>
            </w:tcMar>
            <w:vAlign w:val="center"/>
          </w:tcPr>
          <w:p w14:paraId="191AF99C" w14:textId="77777777" w:rsidR="004A0425" w:rsidRDefault="004A0425" w:rsidP="00FB53B0">
            <w:pPr>
              <w:jc w:val="center"/>
            </w:pPr>
            <w:r>
              <w:t>07</w:t>
            </w:r>
          </w:p>
        </w:tc>
        <w:tc>
          <w:tcPr>
            <w:tcW w:w="2340" w:type="dxa"/>
            <w:tcMar>
              <w:top w:w="72" w:type="dxa"/>
              <w:left w:w="115" w:type="dxa"/>
              <w:right w:w="115" w:type="dxa"/>
            </w:tcMar>
            <w:vAlign w:val="center"/>
          </w:tcPr>
          <w:p w14:paraId="3AE68A46" w14:textId="77777777" w:rsidR="004A0425" w:rsidRDefault="004A0425" w:rsidP="005920C9">
            <w:r>
              <w:t>DBVPattern</w:t>
            </w:r>
          </w:p>
        </w:tc>
        <w:tc>
          <w:tcPr>
            <w:tcW w:w="5829" w:type="dxa"/>
            <w:tcMar>
              <w:top w:w="72" w:type="dxa"/>
              <w:left w:w="115" w:type="dxa"/>
              <w:right w:w="115" w:type="dxa"/>
            </w:tcMar>
            <w:vAlign w:val="center"/>
          </w:tcPr>
          <w:p w14:paraId="3953668A" w14:textId="1859D8A2" w:rsidR="004A0425" w:rsidRPr="00CF06B4" w:rsidRDefault="007B097E" w:rsidP="005920C9">
            <w:r>
              <w:t>Biểu diễn m</w:t>
            </w:r>
            <w:r w:rsidR="004A0425" w:rsidRPr="004A0425">
              <w:t>ẫ</w:t>
            </w:r>
            <w:r w:rsidR="004A0425">
              <w:t>u tu</w:t>
            </w:r>
            <w:r w:rsidR="004A0425" w:rsidRPr="004A0425">
              <w:t>ầ</w:t>
            </w:r>
            <w:r w:rsidR="004A0425">
              <w:t>n t</w:t>
            </w:r>
            <w:r w:rsidR="004A0425" w:rsidRPr="004A0425">
              <w:t>ự</w:t>
            </w:r>
            <w:r w:rsidR="004A0425">
              <w:t xml:space="preserve"> theo </w:t>
            </w:r>
            <w:r w:rsidR="008662DB">
              <w:t xml:space="preserve">vector </w:t>
            </w:r>
            <w:r w:rsidR="00503EF5">
              <w:t>bit</w:t>
            </w:r>
            <w:r w:rsidR="004D31E4">
              <w:t xml:space="preserve"> </w:t>
            </w:r>
            <w:r w:rsidR="004A0425" w:rsidRPr="004A0425">
              <w:t>động</w:t>
            </w:r>
          </w:p>
        </w:tc>
      </w:tr>
      <w:tr w:rsidR="00BE25D8" w14:paraId="7ABA8F45" w14:textId="77777777" w:rsidTr="005920C9">
        <w:tc>
          <w:tcPr>
            <w:tcW w:w="835" w:type="dxa"/>
            <w:tcMar>
              <w:top w:w="72" w:type="dxa"/>
              <w:left w:w="115" w:type="dxa"/>
              <w:right w:w="115" w:type="dxa"/>
            </w:tcMar>
            <w:vAlign w:val="center"/>
          </w:tcPr>
          <w:p w14:paraId="1B9E4C63" w14:textId="77777777" w:rsidR="00BE25D8" w:rsidRDefault="00BE25D8" w:rsidP="00FB53B0">
            <w:pPr>
              <w:jc w:val="center"/>
            </w:pPr>
            <w:r>
              <w:t>08</w:t>
            </w:r>
          </w:p>
        </w:tc>
        <w:tc>
          <w:tcPr>
            <w:tcW w:w="2340" w:type="dxa"/>
            <w:tcMar>
              <w:top w:w="72" w:type="dxa"/>
              <w:left w:w="115" w:type="dxa"/>
              <w:right w:w="115" w:type="dxa"/>
            </w:tcMar>
            <w:vAlign w:val="center"/>
          </w:tcPr>
          <w:p w14:paraId="22E52F42" w14:textId="77777777" w:rsidR="00BE25D8" w:rsidRDefault="00BE25D8" w:rsidP="005920C9">
            <w:r>
              <w:t>DBVItem</w:t>
            </w:r>
          </w:p>
        </w:tc>
        <w:tc>
          <w:tcPr>
            <w:tcW w:w="5829" w:type="dxa"/>
            <w:tcMar>
              <w:top w:w="72" w:type="dxa"/>
              <w:left w:w="115" w:type="dxa"/>
              <w:right w:w="115" w:type="dxa"/>
            </w:tcMar>
            <w:vAlign w:val="center"/>
          </w:tcPr>
          <w:p w14:paraId="4D52C0C8" w14:textId="2156AB0B" w:rsidR="00BE25D8" w:rsidRDefault="007B097E" w:rsidP="000E17BA">
            <w:r>
              <w:t>Biểu diễn s</w:t>
            </w:r>
            <w:r w:rsidR="00BE25D8">
              <w:t xml:space="preserve">ự kiện theo </w:t>
            </w:r>
            <w:r w:rsidR="008662DB">
              <w:t xml:space="preserve">vector </w:t>
            </w:r>
            <w:r w:rsidR="004D31E4">
              <w:t xml:space="preserve">bit </w:t>
            </w:r>
            <w:r w:rsidR="00BE25D8">
              <w:t>động</w:t>
            </w:r>
          </w:p>
        </w:tc>
      </w:tr>
      <w:tr w:rsidR="00401F61" w14:paraId="2C393E68" w14:textId="77777777" w:rsidTr="005920C9">
        <w:tc>
          <w:tcPr>
            <w:tcW w:w="835" w:type="dxa"/>
            <w:tcMar>
              <w:top w:w="72" w:type="dxa"/>
              <w:left w:w="115" w:type="dxa"/>
              <w:right w:w="115" w:type="dxa"/>
            </w:tcMar>
            <w:vAlign w:val="center"/>
          </w:tcPr>
          <w:p w14:paraId="6217495E" w14:textId="77777777" w:rsidR="00401F61" w:rsidRDefault="00401F61" w:rsidP="00FB53B0">
            <w:pPr>
              <w:jc w:val="center"/>
            </w:pPr>
            <w:r>
              <w:t>09</w:t>
            </w:r>
          </w:p>
        </w:tc>
        <w:tc>
          <w:tcPr>
            <w:tcW w:w="2340" w:type="dxa"/>
            <w:tcMar>
              <w:top w:w="72" w:type="dxa"/>
              <w:left w:w="115" w:type="dxa"/>
              <w:right w:w="115" w:type="dxa"/>
            </w:tcMar>
            <w:vAlign w:val="center"/>
          </w:tcPr>
          <w:p w14:paraId="32668C5E" w14:textId="77777777" w:rsidR="00401F61" w:rsidRDefault="00401F61" w:rsidP="005920C9">
            <w:r>
              <w:t>DHT</w:t>
            </w:r>
          </w:p>
        </w:tc>
        <w:tc>
          <w:tcPr>
            <w:tcW w:w="5829" w:type="dxa"/>
            <w:tcMar>
              <w:top w:w="72" w:type="dxa"/>
              <w:left w:w="115" w:type="dxa"/>
              <w:right w:w="115" w:type="dxa"/>
            </w:tcMar>
            <w:vAlign w:val="center"/>
          </w:tcPr>
          <w:p w14:paraId="2323B73C" w14:textId="77777777" w:rsidR="00401F61" w:rsidRDefault="00401F61" w:rsidP="005920C9">
            <w:r>
              <w:t>Distributed Hash Table</w:t>
            </w:r>
          </w:p>
        </w:tc>
      </w:tr>
      <w:tr w:rsidR="005957B9" w14:paraId="3B9D3525" w14:textId="77777777" w:rsidTr="005920C9">
        <w:tc>
          <w:tcPr>
            <w:tcW w:w="835" w:type="dxa"/>
            <w:tcMar>
              <w:top w:w="72" w:type="dxa"/>
              <w:left w:w="115" w:type="dxa"/>
              <w:right w:w="115" w:type="dxa"/>
            </w:tcMar>
            <w:vAlign w:val="center"/>
          </w:tcPr>
          <w:p w14:paraId="2B1BEBCE" w14:textId="77777777" w:rsidR="005957B9" w:rsidRDefault="005957B9" w:rsidP="00FB53B0">
            <w:pPr>
              <w:jc w:val="center"/>
            </w:pPr>
            <w:r>
              <w:t>10</w:t>
            </w:r>
          </w:p>
        </w:tc>
        <w:tc>
          <w:tcPr>
            <w:tcW w:w="2340" w:type="dxa"/>
            <w:tcMar>
              <w:top w:w="72" w:type="dxa"/>
              <w:left w:w="115" w:type="dxa"/>
              <w:right w:w="115" w:type="dxa"/>
            </w:tcMar>
            <w:vAlign w:val="center"/>
          </w:tcPr>
          <w:p w14:paraId="69321760" w14:textId="77777777" w:rsidR="005957B9" w:rsidRDefault="005957B9" w:rsidP="005920C9">
            <w:r>
              <w:t>TID</w:t>
            </w:r>
          </w:p>
        </w:tc>
        <w:tc>
          <w:tcPr>
            <w:tcW w:w="5829" w:type="dxa"/>
            <w:tcMar>
              <w:top w:w="72" w:type="dxa"/>
              <w:left w:w="115" w:type="dxa"/>
              <w:right w:w="115" w:type="dxa"/>
            </w:tcMar>
            <w:vAlign w:val="center"/>
          </w:tcPr>
          <w:p w14:paraId="41B79A09" w14:textId="77777777" w:rsidR="005957B9" w:rsidRDefault="00753E0D" w:rsidP="005920C9">
            <w:r>
              <w:t xml:space="preserve">Transaction Identify - </w:t>
            </w:r>
            <w:r w:rsidR="005957B9">
              <w:t>Định danh giao dịch</w:t>
            </w:r>
          </w:p>
        </w:tc>
      </w:tr>
    </w:tbl>
    <w:p w14:paraId="190C992C" w14:textId="77777777" w:rsidR="006F088E" w:rsidRPr="008D0BE4" w:rsidRDefault="006F088E" w:rsidP="000D10B8">
      <w:pPr>
        <w:jc w:val="center"/>
        <w:rPr>
          <w:rFonts w:eastAsia="Arial" w:cs="Times New Roman"/>
          <w:szCs w:val="26"/>
        </w:rPr>
        <w:sectPr w:rsidR="006F088E" w:rsidRPr="008D0BE4" w:rsidSect="00E9381B">
          <w:pgSz w:w="11907" w:h="16840" w:code="9"/>
          <w:pgMar w:top="1985" w:right="1134" w:bottom="1701" w:left="1985" w:header="567" w:footer="567" w:gutter="0"/>
          <w:pgNumType w:start="1"/>
          <w:cols w:space="720"/>
          <w:docGrid w:linePitch="360"/>
        </w:sectPr>
      </w:pPr>
    </w:p>
    <w:p w14:paraId="135CE077" w14:textId="77777777" w:rsidR="00961DE6" w:rsidRDefault="0027373E" w:rsidP="007B1445">
      <w:pPr>
        <w:pStyle w:val="Heading1"/>
        <w:numPr>
          <w:ilvl w:val="0"/>
          <w:numId w:val="0"/>
        </w:numPr>
        <w:jc w:val="center"/>
        <w:rPr>
          <w:rFonts w:ascii="Times New Roman" w:hAnsi="Times New Roman" w:cs="Times New Roman"/>
        </w:rPr>
      </w:pPr>
      <w:bookmarkStart w:id="2" w:name="_Toc491803657"/>
      <w:r>
        <w:rPr>
          <w:rFonts w:ascii="Times New Roman" w:hAnsi="Times New Roman" w:cs="Times New Roman"/>
        </w:rPr>
        <w:lastRenderedPageBreak/>
        <w:t>MỞ ĐẦU</w:t>
      </w:r>
      <w:bookmarkEnd w:id="2"/>
    </w:p>
    <w:p w14:paraId="6D1BE089" w14:textId="1F207F33" w:rsidR="00A82AB0" w:rsidRDefault="007B1445" w:rsidP="005A08B7">
      <w:pPr>
        <w:ind w:firstLine="567"/>
      </w:pPr>
      <w:bookmarkStart w:id="3" w:name="OLE_LINK1"/>
      <w:bookmarkStart w:id="4" w:name="OLE_LINK2"/>
      <w:bookmarkStart w:id="5" w:name="OLE_LINK3"/>
      <w:r>
        <w:t xml:space="preserve">Trong thời đại công nghệ phát triển vượt bậc và đóng vai trò quan </w:t>
      </w:r>
      <w:r w:rsidR="00AE765B">
        <w:t xml:space="preserve">trọng </w:t>
      </w:r>
      <w:r>
        <w:t>trong cuộc sống hiện nay, khối lượng dữ liệu thu thập được từ các ứng</w:t>
      </w:r>
      <w:r w:rsidR="009B3987">
        <w:t xml:space="preserve"> dụng ngày càng nhiều. </w:t>
      </w:r>
      <w:r w:rsidR="005A08B7">
        <w:t>Tất cả thông tin liên quan đến cuộc sống hằng ngày của con người đều có khả năng được thể hiện và lưu trữ, thông qua các ứng dụng máy tính, dưới dạng dữ liệu. Vấn đề là làm thế nào</w:t>
      </w:r>
      <w:r w:rsidR="009B3987">
        <w:t xml:space="preserve"> khai thác được các dữ liệu này một cách có hiệu quả nhằm tìm kiếm những thông tin quý giá, những tri thức cần thiết tiềm ẩn trong khối </w:t>
      </w:r>
      <w:r w:rsidR="005A08B7">
        <w:t>lượng</w:t>
      </w:r>
      <w:r w:rsidR="009B3987">
        <w:t xml:space="preserve"> dữ liệu </w:t>
      </w:r>
      <w:r w:rsidR="007B097E">
        <w:t xml:space="preserve">khổng lồ </w:t>
      </w:r>
      <w:r w:rsidR="009B3987">
        <w:t>đó</w:t>
      </w:r>
      <w:r w:rsidR="005A08B7">
        <w:t xml:space="preserve">. </w:t>
      </w:r>
      <w:r w:rsidR="009B3987">
        <w:t>Do đó, lĩnh vực khai thác dữ liệu trở thành</w:t>
      </w:r>
      <w:r w:rsidR="005A08B7">
        <w:t xml:space="preserve"> </w:t>
      </w:r>
      <w:r w:rsidR="009B3987">
        <w:t xml:space="preserve">một trong những lĩnh vực nghiên cứu </w:t>
      </w:r>
      <w:r w:rsidR="005A08B7">
        <w:t>đóng vai trò quan trọng trong thực tiễn cuộc sống và trong khoa học</w:t>
      </w:r>
      <w:r w:rsidR="009B3987">
        <w:t>.</w:t>
      </w:r>
    </w:p>
    <w:p w14:paraId="6181E785" w14:textId="08EA2FC9" w:rsidR="00A82AB0" w:rsidRDefault="00A82AB0" w:rsidP="00E221EB">
      <w:pPr>
        <w:ind w:firstLine="567"/>
      </w:pPr>
      <w:r>
        <w:t xml:space="preserve">Trong kinh tế, ta có thể tìm ra những hành vi phổ biến của một đối tượng </w:t>
      </w:r>
      <w:r w:rsidR="00EE4E84">
        <w:t>hoặc</w:t>
      </w:r>
      <w:r>
        <w:t xml:space="preserve"> nhóm các đối tượng từ đó xác định </w:t>
      </w:r>
      <w:r w:rsidR="007B097E">
        <w:t xml:space="preserve">được </w:t>
      </w:r>
      <w:r>
        <w:t>mối liên hệ giữa chúng. Ví dụ như trong siêu thị</w:t>
      </w:r>
      <w:r w:rsidR="007E319A">
        <w:t>:</w:t>
      </w:r>
      <w:r>
        <w:t xml:space="preserve"> có thể phân tích thói quen mua sắm củ</w:t>
      </w:r>
      <w:r w:rsidR="00EE4E84">
        <w:t>a khách hàng</w:t>
      </w:r>
      <w:r>
        <w:t>. Trong các lĩnh vực địa chất, khí hậu: có thể giúp dự báo, phát hiện các thảm hoạ</w:t>
      </w:r>
      <w:r w:rsidR="005C664A">
        <w:t xml:space="preserve"> thiên nhiên</w:t>
      </w:r>
      <w:r>
        <w:t>. Trong lĩnh vực thương mại điện tử: giúp khai thác hành vi sử dụng Web</w:t>
      </w:r>
      <w:r w:rsidR="007E319A">
        <w:t>,</w:t>
      </w:r>
      <w:r>
        <w:t xml:space="preserve"> được sử dụng trong việc tổ chức lại cấu trúc trang Web cho phù hợp với ngữ cảnh sử dụng của người dùng. Trong lĩnh vực sinh học, y học</w:t>
      </w:r>
      <w:r w:rsidR="00EE4E84">
        <w:t>:</w:t>
      </w:r>
      <w:r>
        <w:t xml:space="preserve"> những mẫu phổ biến này có thể được dùng để phát hiện các bất thường của cấu trúc Protein, DNA. Hay trong lĩnh vực phần mềm</w:t>
      </w:r>
      <w:r w:rsidR="00EE4E84">
        <w:t>:</w:t>
      </w:r>
      <w:r>
        <w:t xml:space="preserve"> giúp dự báo những đoạn mã lệnh không nhất quán hay bất thường, cũng như trong lĩnh vực phân tích cụm từ trong xử lý tài liệu văn bản.</w:t>
      </w:r>
    </w:p>
    <w:p w14:paraId="4F9BCDFB" w14:textId="26297A26" w:rsidR="005A08B7" w:rsidRDefault="005A08B7" w:rsidP="00E221EB">
      <w:pPr>
        <w:ind w:firstLine="567"/>
      </w:pPr>
      <w:r>
        <w:t xml:space="preserve">Vấn đề khai thác mẫu tuần tự từ </w:t>
      </w:r>
      <w:r w:rsidR="007C45B8">
        <w:t>cơ sở dữ liệu</w:t>
      </w:r>
      <w:r>
        <w:t xml:space="preserve"> </w:t>
      </w:r>
      <w:r w:rsidR="007B097E">
        <w:t xml:space="preserve">(CSDL) </w:t>
      </w:r>
      <w:r>
        <w:t xml:space="preserve">chuỗi đã có nhiều nhóm tác giả nghiên cứu. Cho đến nay, nhiều phương pháp tiếp tục được đề xuất nhằm tăng cường hiệu quả khai thác </w:t>
      </w:r>
      <w:r w:rsidR="007B097E">
        <w:t>dữ liệu</w:t>
      </w:r>
      <w:r w:rsidR="007C45B8">
        <w:t xml:space="preserve"> </w:t>
      </w:r>
      <w:r w:rsidR="007B097E">
        <w:t>dạng này</w:t>
      </w:r>
      <w:r>
        <w:t>. Tuy nhiên, điểm hạn chế của các phương pháp hiện nay là chỉ mới dừng lại ở việc khai thác cục bộ, xử lý trên máy tính đơn và dữ liệu thực thi có kích thước tương đối nhỏ. Điều này không còn phù hợp với bối cảnh hiện tại.</w:t>
      </w:r>
      <w:r w:rsidR="005A7A07">
        <w:t xml:space="preserve"> Do đó, x</w:t>
      </w:r>
      <w:r w:rsidR="005A7A07" w:rsidRPr="00EB44F5">
        <w:t xml:space="preserve">ử lý song song là vấn đề cần thiết trong bài toán khai thác </w:t>
      </w:r>
      <w:r w:rsidR="00115F09">
        <w:t>chuỗi</w:t>
      </w:r>
      <w:r w:rsidR="005A7A07" w:rsidRPr="00EB44F5">
        <w:t xml:space="preserve"> phổ biến khi mà kích thước các tập dữ </w:t>
      </w:r>
      <w:r w:rsidR="007B097E">
        <w:t xml:space="preserve">liệu </w:t>
      </w:r>
      <w:r w:rsidR="005A7A07" w:rsidRPr="00EB44F5">
        <w:t xml:space="preserve">ngày càng </w:t>
      </w:r>
      <w:r w:rsidR="005A7A07">
        <w:t>tăng, việc khai thác cục bộ hay xử lý trên máy tính đơn bộc lộ nhiều hạn chế.</w:t>
      </w:r>
    </w:p>
    <w:p w14:paraId="2739E8E8" w14:textId="2DE8DA03" w:rsidR="00DC0900" w:rsidRDefault="00772351" w:rsidP="007C45B8">
      <w:pPr>
        <w:ind w:firstLine="567"/>
      </w:pPr>
      <w:r w:rsidRPr="00772351">
        <w:lastRenderedPageBreak/>
        <w:t xml:space="preserve">Hadoop là một </w:t>
      </w:r>
      <w:r>
        <w:t>khung làm việc (</w:t>
      </w:r>
      <w:r w:rsidRPr="00772351">
        <w:t>framework</w:t>
      </w:r>
      <w:r>
        <w:t>)</w:t>
      </w:r>
      <w:r w:rsidRPr="00772351">
        <w:t xml:space="preserve"> dùng để chạy những ứng dụng trên </w:t>
      </w:r>
      <w:r w:rsidR="008662DB">
        <w:t>một</w:t>
      </w:r>
      <w:r w:rsidRPr="00772351">
        <w:t xml:space="preserve"> </w:t>
      </w:r>
      <w:r>
        <w:t>cụm (clus</w:t>
      </w:r>
      <w:r w:rsidR="00E221EB">
        <w:t>t</w:t>
      </w:r>
      <w:r>
        <w:t>er) máy tính</w:t>
      </w:r>
      <w:r w:rsidRPr="00772351">
        <w:t xml:space="preserve"> lớn</w:t>
      </w:r>
      <w:r w:rsidR="007B097E">
        <w:t>,</w:t>
      </w:r>
      <w:r w:rsidRPr="00772351">
        <w:t xml:space="preserve"> được xây dựng trên những phần cứng thông thường. </w:t>
      </w:r>
      <w:r w:rsidR="009C085F" w:rsidRPr="009C085F">
        <w:t>Hadoop</w:t>
      </w:r>
      <w:r w:rsidR="005A4E6C">
        <w:t xml:space="preserve"> MapReduce</w:t>
      </w:r>
      <w:r w:rsidR="009C085F" w:rsidRPr="009C085F">
        <w:t xml:space="preserve"> </w:t>
      </w:r>
      <w:r w:rsidR="005A4E6C">
        <w:t>c</w:t>
      </w:r>
      <w:r w:rsidR="009C085F" w:rsidRPr="009C085F">
        <w:t>ho phép</w:t>
      </w:r>
      <w:r w:rsidR="005A4E6C">
        <w:t xml:space="preserve"> </w:t>
      </w:r>
      <w:r w:rsidR="009C085F" w:rsidRPr="009C085F">
        <w:t>xử lý phân tán (distributed processing) các tập dữ liệu lớn trên các cụm máy tính (clusters of computers) thông qua mô hình lập trình đơn giả</w:t>
      </w:r>
      <w:r w:rsidR="00EB44F5">
        <w:t>n.</w:t>
      </w:r>
      <w:r w:rsidR="00A110E7">
        <w:t xml:space="preserve"> </w:t>
      </w:r>
      <w:r w:rsidR="00E837E8">
        <w:t xml:space="preserve">Nghiên cứu mô hình Hadoop MapReduce nhằm áp dụng vào bài toán khai thác mẫu tuần tự từ </w:t>
      </w:r>
      <w:r w:rsidR="007B097E">
        <w:t xml:space="preserve">CSDL </w:t>
      </w:r>
      <w:r w:rsidR="00E837E8">
        <w:t xml:space="preserve">chuỗi là vấn đề mang tính </w:t>
      </w:r>
      <w:r w:rsidR="005A7A07">
        <w:t>cần</w:t>
      </w:r>
      <w:r w:rsidR="00E837E8">
        <w:t xml:space="preserve"> thiế</w:t>
      </w:r>
      <w:r w:rsidR="00E221EB">
        <w:t>t</w:t>
      </w:r>
      <w:r w:rsidR="005A7A07">
        <w:t xml:space="preserve"> trong bối cảnh hiện nay</w:t>
      </w:r>
      <w:r w:rsidR="00EB44F5" w:rsidRPr="00EB44F5">
        <w:t>.</w:t>
      </w:r>
      <w:bookmarkEnd w:id="3"/>
      <w:bookmarkEnd w:id="4"/>
      <w:bookmarkEnd w:id="5"/>
    </w:p>
    <w:p w14:paraId="73A8D422" w14:textId="2991F4E9" w:rsidR="00A47DA2" w:rsidRPr="00A47DA2" w:rsidRDefault="00505F5F" w:rsidP="00AF44DB">
      <w:pPr>
        <w:ind w:firstLine="567"/>
        <w:rPr>
          <w:b/>
        </w:rPr>
      </w:pPr>
      <w:r>
        <w:t xml:space="preserve">Xuất phát từ tình hình thực tế, </w:t>
      </w:r>
      <w:r w:rsidR="007C45B8">
        <w:t xml:space="preserve">luận văn tập trung nghiên cứu giải pháp cho bài toán khai thác mẫu tuần tự từ </w:t>
      </w:r>
      <w:r w:rsidR="007B097E">
        <w:t xml:space="preserve">CSDL </w:t>
      </w:r>
      <w:r w:rsidR="007C45B8">
        <w:t xml:space="preserve">chuỗi trên mô hình Hadoop MapReduce. </w:t>
      </w:r>
      <w:r w:rsidR="00AF44DB">
        <w:t>Cụ thể, luận văn sẽ tập trung vào vấn đề song song hoá quá trình khai thác mẫu tuần tự từ CSDL chuỗi dựa trên mô hình Hadoop MapReduce. Mục tiêu là thuật toán khai thác có khả năng thực thi trên dữ liệu có kích thước lớn với việc tối ưu hiệu quả thời gian.</w:t>
      </w:r>
      <w:r w:rsidR="00A47DA2" w:rsidRPr="00A47DA2">
        <w:rPr>
          <w:b/>
        </w:rPr>
        <w:t xml:space="preserve"> </w:t>
      </w:r>
    </w:p>
    <w:p w14:paraId="2EDF23F9" w14:textId="77777777" w:rsidR="00AF44DB" w:rsidRDefault="00AF44DB" w:rsidP="0086063E">
      <w:pPr>
        <w:ind w:firstLine="567"/>
      </w:pPr>
      <w:r>
        <w:t>Ngoài phần mở đầu, danh mục tài liệu tham khảo và phụ lục, bố cục của luậ</w:t>
      </w:r>
      <w:r w:rsidR="0086063E">
        <w:t xml:space="preserve">n </w:t>
      </w:r>
      <w:r>
        <w:t xml:space="preserve">văn gồm có 05 chương: </w:t>
      </w:r>
    </w:p>
    <w:p w14:paraId="4173D89B" w14:textId="1467AD30" w:rsidR="00AF44DB" w:rsidRPr="00AF44DB" w:rsidRDefault="00AF44DB" w:rsidP="00AF44DB">
      <w:pPr>
        <w:pStyle w:val="ListParagraph"/>
        <w:numPr>
          <w:ilvl w:val="0"/>
          <w:numId w:val="8"/>
        </w:numPr>
        <w:ind w:left="900"/>
        <w:rPr>
          <w:shd w:val="clear" w:color="auto" w:fill="FFFFFF"/>
        </w:rPr>
      </w:pPr>
      <w:r>
        <w:t xml:space="preserve">Chương 1: Giới thiệu </w:t>
      </w:r>
      <w:r w:rsidR="0086063E">
        <w:t>tổng quan</w:t>
      </w:r>
      <w:r>
        <w:t xml:space="preserve"> về bài toán khai thác cơ sở dữ liệu chuỗi; hướng tiếp cận và đóng góp của </w:t>
      </w:r>
      <w:r w:rsidR="008662DB">
        <w:t>luận văn</w:t>
      </w:r>
      <w:r>
        <w:t xml:space="preserve">. </w:t>
      </w:r>
    </w:p>
    <w:p w14:paraId="14498149" w14:textId="791FB2FE" w:rsidR="00AF44DB" w:rsidRPr="00D61C76" w:rsidRDefault="00AF44DB" w:rsidP="00AF44DB">
      <w:pPr>
        <w:pStyle w:val="ListParagraph"/>
        <w:numPr>
          <w:ilvl w:val="0"/>
          <w:numId w:val="8"/>
        </w:numPr>
        <w:ind w:left="900"/>
        <w:rPr>
          <w:shd w:val="clear" w:color="auto" w:fill="FFFFFF"/>
        </w:rPr>
      </w:pPr>
      <w:r>
        <w:t xml:space="preserve">Chương 2: Trình bày cơ sở lý thuyết </w:t>
      </w:r>
      <w:r w:rsidR="0086063E">
        <w:t xml:space="preserve">và các công trình nghiên cứu đã công bố liên quan đến </w:t>
      </w:r>
      <w:r w:rsidR="008662DB">
        <w:t>luận văn</w:t>
      </w:r>
      <w:r w:rsidR="00D61C76">
        <w:t>.</w:t>
      </w:r>
    </w:p>
    <w:p w14:paraId="62F1923A" w14:textId="720FC69B" w:rsidR="00D61C76" w:rsidRPr="00D61C76" w:rsidRDefault="00D61C76" w:rsidP="007B097E">
      <w:pPr>
        <w:pStyle w:val="ListParagraph"/>
        <w:numPr>
          <w:ilvl w:val="0"/>
          <w:numId w:val="8"/>
        </w:numPr>
        <w:ind w:left="900"/>
        <w:rPr>
          <w:shd w:val="clear" w:color="auto" w:fill="FFFFFF"/>
        </w:rPr>
      </w:pPr>
      <w:r>
        <w:t>Chương 3: Trình bày chi tiết phương pháp</w:t>
      </w:r>
      <w:r w:rsidR="00574721">
        <w:t xml:space="preserve"> đề xuất cho bài toán</w:t>
      </w:r>
      <w:r>
        <w:t xml:space="preserve"> khai thác </w:t>
      </w:r>
      <w:r w:rsidR="00115F09">
        <w:t>chuỗi</w:t>
      </w:r>
      <w:r>
        <w:t xml:space="preserve"> từ cơ sở dữ liệu chuỗi trên mô hình Hadoop MapReduce.</w:t>
      </w:r>
    </w:p>
    <w:p w14:paraId="6883AA90" w14:textId="77777777" w:rsidR="00D61C76" w:rsidRPr="00D61C76" w:rsidRDefault="00D61C76" w:rsidP="00AF44DB">
      <w:pPr>
        <w:pStyle w:val="ListParagraph"/>
        <w:numPr>
          <w:ilvl w:val="0"/>
          <w:numId w:val="8"/>
        </w:numPr>
        <w:ind w:left="900"/>
        <w:rPr>
          <w:shd w:val="clear" w:color="auto" w:fill="FFFFFF"/>
        </w:rPr>
      </w:pPr>
      <w:r>
        <w:t>Chương 4: Trình bày kết quả thực nghiệm của phương pháp đề xuất</w:t>
      </w:r>
    </w:p>
    <w:p w14:paraId="1E333AF2" w14:textId="07B1EC7F" w:rsidR="00D61C76" w:rsidRPr="00AF44DB" w:rsidRDefault="00D61C76" w:rsidP="00AF44DB">
      <w:pPr>
        <w:pStyle w:val="ListParagraph"/>
        <w:numPr>
          <w:ilvl w:val="0"/>
          <w:numId w:val="8"/>
        </w:numPr>
        <w:ind w:left="900"/>
        <w:rPr>
          <w:shd w:val="clear" w:color="auto" w:fill="FFFFFF"/>
        </w:rPr>
      </w:pPr>
      <w:r>
        <w:t xml:space="preserve">Chương 5: Trình bày kết luận và hướng phát triển của </w:t>
      </w:r>
      <w:r w:rsidR="008662DB">
        <w:t>luận văn</w:t>
      </w:r>
      <w:r>
        <w:t>.</w:t>
      </w:r>
    </w:p>
    <w:p w14:paraId="2E690738" w14:textId="77777777" w:rsidR="00877BA4" w:rsidRDefault="00877BA4" w:rsidP="00446FEA">
      <w:pPr>
        <w:pStyle w:val="ListParagraph"/>
        <w:numPr>
          <w:ilvl w:val="0"/>
          <w:numId w:val="8"/>
        </w:numPr>
        <w:ind w:left="567"/>
      </w:pPr>
      <w:r>
        <w:br w:type="page"/>
      </w:r>
    </w:p>
    <w:p w14:paraId="0E46B6C1" w14:textId="77777777" w:rsidR="00002BEB" w:rsidRPr="00584945" w:rsidRDefault="006E3B80" w:rsidP="00584945">
      <w:pPr>
        <w:pStyle w:val="Heading1"/>
      </w:pPr>
      <w:r>
        <w:lastRenderedPageBreak/>
        <w:t xml:space="preserve"> </w:t>
      </w:r>
      <w:bookmarkStart w:id="6" w:name="_Toc491803658"/>
      <w:r w:rsidR="00502547" w:rsidRPr="00584945">
        <w:rPr>
          <w:rFonts w:ascii="Times New Roman" w:hAnsi="Times New Roman" w:cs="Times New Roman"/>
        </w:rPr>
        <w:t>TỔNG QUAN</w:t>
      </w:r>
      <w:bookmarkEnd w:id="6"/>
    </w:p>
    <w:p w14:paraId="49DDC18F" w14:textId="77777777" w:rsidR="00002BEB" w:rsidRDefault="00081F0D" w:rsidP="00002BEB">
      <w:pPr>
        <w:pStyle w:val="Heading2"/>
        <w:rPr>
          <w:shd w:val="clear" w:color="auto" w:fill="FFFFFF"/>
        </w:rPr>
      </w:pPr>
      <w:bookmarkStart w:id="7" w:name="_Toc491803659"/>
      <w:r>
        <w:rPr>
          <w:shd w:val="clear" w:color="auto" w:fill="FFFFFF"/>
        </w:rPr>
        <w:t>Giới thiệu</w:t>
      </w:r>
      <w:bookmarkEnd w:id="7"/>
      <w:r w:rsidR="00002BEB">
        <w:rPr>
          <w:shd w:val="clear" w:color="auto" w:fill="FFFFFF"/>
        </w:rPr>
        <w:t xml:space="preserve"> </w:t>
      </w:r>
    </w:p>
    <w:p w14:paraId="5B5774AC" w14:textId="4AB19C14" w:rsidR="00EC7B07" w:rsidRDefault="00EC7B07" w:rsidP="00EC7B07">
      <w:pPr>
        <w:ind w:firstLine="567"/>
      </w:pPr>
      <w:r>
        <w:t>Việc khai thác luật tuần tự (sequential rule mining) từ các mẫu tuần tự (frequent sequence hay sequential pattern) trong CSDL chuỗi (Sequence Database) đóng một vai trò quan trọng trong thực tiễn cuộc sống và trong khoa học.</w:t>
      </w:r>
    </w:p>
    <w:p w14:paraId="4523CFA3" w14:textId="77777777" w:rsidR="00145BE7" w:rsidRDefault="00EC7B07" w:rsidP="00EC7B07">
      <w:pPr>
        <w:ind w:firstLine="567"/>
      </w:pPr>
      <w:r>
        <w:t xml:space="preserve">Trong kinh tế, ta có thể tìm ra những hành vi phổ biến của một đối tượng hoặc nhóm các đối tượng từ đó xác định mối liên hệ giữa chúng. Ví dụ như trong siêu thị, có thể phân tích thói quen mua sắm của khách hàng </w:t>
      </w:r>
      <w:sdt>
        <w:sdtPr>
          <w:id w:val="-841001289"/>
          <w:citation/>
        </w:sdtPr>
        <w:sdtContent>
          <w:r>
            <w:fldChar w:fldCharType="begin"/>
          </w:r>
          <w:r>
            <w:instrText xml:space="preserve"> CITATION Wat06 \l 1033 </w:instrText>
          </w:r>
          <w:r>
            <w:fldChar w:fldCharType="separate"/>
          </w:r>
          <w:r w:rsidR="00FB6C91">
            <w:rPr>
              <w:noProof/>
            </w:rPr>
            <w:t>[1]</w:t>
          </w:r>
          <w:r>
            <w:fldChar w:fldCharType="end"/>
          </w:r>
        </w:sdtContent>
      </w:sdt>
      <w:r>
        <w:t xml:space="preserve">. Trong các lĩnh vực địa chất, khí hậu: có thể giúp dự báo, phát hiện các thảm hoạ thiên nhiên </w:t>
      </w:r>
      <w:sdt>
        <w:sdtPr>
          <w:id w:val="-50624068"/>
          <w:citation/>
        </w:sdtPr>
        <w:sdtContent>
          <w:r>
            <w:fldChar w:fldCharType="begin"/>
          </w:r>
          <w:r>
            <w:instrText xml:space="preserve"> CITATION Cer06 \l 1033 </w:instrText>
          </w:r>
          <w:r>
            <w:fldChar w:fldCharType="separate"/>
          </w:r>
          <w:r w:rsidR="00FB6C91">
            <w:rPr>
              <w:noProof/>
            </w:rPr>
            <w:t>[2]</w:t>
          </w:r>
          <w:r>
            <w:fldChar w:fldCharType="end"/>
          </w:r>
        </w:sdtContent>
      </w:sdt>
      <w:r>
        <w:t xml:space="preserve">. Trong lĩnh vực thương mại điện tử: giúp khai thác hành vi sử dụng Web được sử dụng trong việc tổ chức lại cấu trúc trang Web cho phù hợp với ngữ cảnh sử dụng của người dùng </w:t>
      </w:r>
      <w:sdt>
        <w:sdtPr>
          <w:id w:val="1195050174"/>
          <w:citation/>
        </w:sdtPr>
        <w:sdtContent>
          <w:r>
            <w:fldChar w:fldCharType="begin"/>
          </w:r>
          <w:r>
            <w:instrText xml:space="preserve"> CITATION Vij10 \l 1033 </w:instrText>
          </w:r>
          <w:r>
            <w:fldChar w:fldCharType="separate"/>
          </w:r>
          <w:r w:rsidR="00FB6C91">
            <w:rPr>
              <w:noProof/>
            </w:rPr>
            <w:t>[3]</w:t>
          </w:r>
          <w:r>
            <w:fldChar w:fldCharType="end"/>
          </w:r>
        </w:sdtContent>
      </w:sdt>
      <w:r>
        <w:t xml:space="preserve">. Trong lĩnh vực sinh học, y học: những mẫu phổ biến này có thể được dùng để phát hiện các bất thường của cấu trúc Protein, DNA </w:t>
      </w:r>
      <w:sdt>
        <w:sdtPr>
          <w:id w:val="654338367"/>
          <w:citation/>
        </w:sdtPr>
        <w:sdtContent>
          <w:r>
            <w:fldChar w:fldCharType="begin"/>
          </w:r>
          <w:r>
            <w:instrText xml:space="preserve"> CITATION Bar08 \l 1033 </w:instrText>
          </w:r>
          <w:r>
            <w:fldChar w:fldCharType="separate"/>
          </w:r>
          <w:r w:rsidR="00FB6C91">
            <w:rPr>
              <w:noProof/>
            </w:rPr>
            <w:t>[4]</w:t>
          </w:r>
          <w:r>
            <w:fldChar w:fldCharType="end"/>
          </w:r>
        </w:sdtContent>
      </w:sdt>
      <w:r>
        <w:t xml:space="preserve">. Hay trong lĩnh vực phần mềm: giúp dự báo những đoạn mã lệnh không nhất quán hay bất thường </w:t>
      </w:r>
      <w:sdt>
        <w:sdtPr>
          <w:id w:val="-118457280"/>
          <w:citation/>
        </w:sdtPr>
        <w:sdtContent>
          <w:r>
            <w:fldChar w:fldCharType="begin"/>
          </w:r>
          <w:r>
            <w:instrText xml:space="preserve"> CITATION Yan06 \l 1033 </w:instrText>
          </w:r>
          <w:r>
            <w:fldChar w:fldCharType="separate"/>
          </w:r>
          <w:r w:rsidR="00FB6C91">
            <w:rPr>
              <w:noProof/>
            </w:rPr>
            <w:t>[5]</w:t>
          </w:r>
          <w:r>
            <w:fldChar w:fldCharType="end"/>
          </w:r>
        </w:sdtContent>
      </w:sdt>
      <w:r>
        <w:t xml:space="preserve">, cũng như trong lĩnh vực phân tích cụm từ trong xử lý tài liệu văn bản </w:t>
      </w:r>
      <w:sdt>
        <w:sdtPr>
          <w:id w:val="-21092709"/>
          <w:citation/>
        </w:sdtPr>
        <w:sdtContent>
          <w:r>
            <w:fldChar w:fldCharType="begin"/>
          </w:r>
          <w:r>
            <w:instrText xml:space="preserve"> CITATION Len97 \l 1033 </w:instrText>
          </w:r>
          <w:r>
            <w:fldChar w:fldCharType="separate"/>
          </w:r>
          <w:r w:rsidR="00FB6C91">
            <w:rPr>
              <w:noProof/>
            </w:rPr>
            <w:t>[6]</w:t>
          </w:r>
          <w:r>
            <w:fldChar w:fldCharType="end"/>
          </w:r>
        </w:sdtContent>
      </w:sdt>
      <w:r>
        <w:t>.</w:t>
      </w:r>
    </w:p>
    <w:p w14:paraId="09E1824D" w14:textId="77777777" w:rsidR="002B308E" w:rsidRDefault="002B308E" w:rsidP="002B308E">
      <w:pPr>
        <w:ind w:firstLine="567"/>
      </w:pPr>
      <w:r>
        <w:t xml:space="preserve">Chính vì những ứng dụng rất thiết thực của việc khai thác CSDL chuỗi, nhiều nhà khoa học đã sớm tập trung vào nghiên cứu và có những kết quả rất khả quan. </w:t>
      </w:r>
    </w:p>
    <w:p w14:paraId="2B506E89" w14:textId="77777777" w:rsidR="00145BE7" w:rsidRDefault="002B308E" w:rsidP="002B308E">
      <w:pPr>
        <w:ind w:firstLine="567"/>
      </w:pPr>
      <w:r>
        <w:t xml:space="preserve">Một cách tổng quát, CSDL chuỗi thể hiện các sự kiện xảy ra theo thứ tự thời gian. Việc khai thác luật tuần tự từ các mẫu tuần tự trong CSDL chuỗi giúp hỗ trợ các tổ chức dự đoán các xu hướng, các biến đổi của dữ liệu nhằm tìm ra cách thức tổ chức, quản lý công việc tốt hơn. </w:t>
      </w:r>
      <w:r w:rsidR="00145BE7" w:rsidRPr="00145BE7">
        <w:t>Khai thác CSDL chuỗi thường được chia làm hai giai đoạn chính:</w:t>
      </w:r>
    </w:p>
    <w:p w14:paraId="47AD37D7" w14:textId="1AA04A3D" w:rsidR="00145BE7" w:rsidRDefault="00145BE7" w:rsidP="00FF5E77">
      <w:pPr>
        <w:pStyle w:val="ListParagraph"/>
        <w:ind w:left="540"/>
      </w:pPr>
      <w:r>
        <w:t xml:space="preserve">(1) Giai đoạn khai thác mẫu tuần tự (sequential pattern mining): Là quá trình tìm kiếm các </w:t>
      </w:r>
      <w:r w:rsidR="00115F09">
        <w:t>chuỗi</w:t>
      </w:r>
      <w:r>
        <w:t xml:space="preserve"> phổ biến trong CSDL chuỗi. Bài toán cho trước một CSDL chuỗi và giá trị ngưỡng hỗ trợ nhỏ nhất. Yêu cầu của bài toán là tìm ra tất cả các </w:t>
      </w:r>
      <w:r w:rsidR="00115F09">
        <w:t>chuỗi</w:t>
      </w:r>
      <w:r>
        <w:t xml:space="preserve"> con có số lần xuất hiện (độ hỗ trợ) lớn hơn hoặc bằng giá trị ngưỡng hỗ trợ nhỏ nhất cho trước.</w:t>
      </w:r>
    </w:p>
    <w:p w14:paraId="5B44042D" w14:textId="77777777" w:rsidR="00EC7B07" w:rsidRDefault="006746D5" w:rsidP="00FF5E77">
      <w:pPr>
        <w:pStyle w:val="ListParagraph"/>
        <w:ind w:left="540"/>
      </w:pPr>
      <w:r>
        <w:lastRenderedPageBreak/>
        <w:t>(2) Giai</w:t>
      </w:r>
      <w:r w:rsidR="00145BE7" w:rsidRPr="00145BE7">
        <w:t xml:space="preserve"> đoạn sinh luật từ các mẫu trong giai đoạn đầu</w:t>
      </w:r>
      <w:r w:rsidR="00145BE7">
        <w:t xml:space="preserve"> (</w:t>
      </w:r>
      <w:r w:rsidR="00145BE7" w:rsidRPr="00145BE7">
        <w:t>sequential rule mining</w:t>
      </w:r>
      <w:r w:rsidR="00145BE7">
        <w:t xml:space="preserve">): Là quá trình tìm ra mối quan hệ giữa các sự kiện trong CSDL chuỗi. Mối quan hệ giữa các sự kiện này được biểu thị bởi một luật có dạng X </w:t>
      </w:r>
      <w:r w:rsidR="00145BE7">
        <w:sym w:font="Wingdings" w:char="F0E0"/>
      </w:r>
      <w:r w:rsidR="00145BE7">
        <w:t xml:space="preserve"> Y, nghĩa là với một sự kiện X xảy ra trước thì sẽ có một sự kiện Y xảy ra ngay sau đó.</w:t>
      </w:r>
    </w:p>
    <w:p w14:paraId="600B1325" w14:textId="07B9AE3F" w:rsidR="002A4EE8" w:rsidRDefault="002A4EE8" w:rsidP="00FF5E77">
      <w:pPr>
        <w:pStyle w:val="Heading2"/>
      </w:pPr>
      <w:bookmarkStart w:id="8" w:name="_Toc491803660"/>
      <w:r>
        <w:t xml:space="preserve">Một số ứng dụng </w:t>
      </w:r>
      <w:r w:rsidR="00F60A79">
        <w:t xml:space="preserve">trong khai thác </w:t>
      </w:r>
      <w:r w:rsidR="00115F09">
        <w:t>chuỗi</w:t>
      </w:r>
      <w:bookmarkEnd w:id="8"/>
    </w:p>
    <w:p w14:paraId="5F9DED59" w14:textId="63628732" w:rsidR="00F60A79" w:rsidRDefault="00F60A79" w:rsidP="00FF5E77">
      <w:pPr>
        <w:ind w:firstLine="567"/>
      </w:pPr>
      <w:r w:rsidRPr="00F60A79">
        <w:t>Khai thác mẫu tuần tự là lĩnh vực nghiên cứu quan trọng và có nhiều ứng dụng trong các lĩnh vực khác nhau</w:t>
      </w:r>
      <w:r>
        <w:t xml:space="preserve"> </w:t>
      </w:r>
      <w:sdt>
        <w:sdtPr>
          <w:id w:val="239144407"/>
          <w:citation/>
        </w:sdtPr>
        <w:sdtContent>
          <w:r>
            <w:fldChar w:fldCharType="begin"/>
          </w:r>
          <w:r>
            <w:instrText xml:space="preserve"> CITATION Wat06 \l 1033 </w:instrText>
          </w:r>
          <w:r>
            <w:fldChar w:fldCharType="separate"/>
          </w:r>
          <w:r w:rsidR="00FB6C91">
            <w:rPr>
              <w:noProof/>
            </w:rPr>
            <w:t>[1]</w:t>
          </w:r>
          <w:r>
            <w:fldChar w:fldCharType="end"/>
          </w:r>
        </w:sdtContent>
      </w:sdt>
      <w:r>
        <w:t xml:space="preserve">, </w:t>
      </w:r>
      <w:sdt>
        <w:sdtPr>
          <w:id w:val="662746005"/>
          <w:citation/>
        </w:sdtPr>
        <w:sdtContent>
          <w:r>
            <w:fldChar w:fldCharType="begin"/>
          </w:r>
          <w:r>
            <w:instrText xml:space="preserve"> CITATION Cer06 \l 1033 </w:instrText>
          </w:r>
          <w:r>
            <w:fldChar w:fldCharType="separate"/>
          </w:r>
          <w:r w:rsidR="00FB6C91">
            <w:rPr>
              <w:noProof/>
            </w:rPr>
            <w:t>[2]</w:t>
          </w:r>
          <w:r>
            <w:fldChar w:fldCharType="end"/>
          </w:r>
        </w:sdtContent>
      </w:sdt>
      <w:r w:rsidR="00343531">
        <w:t xml:space="preserve">, </w:t>
      </w:r>
      <w:sdt>
        <w:sdtPr>
          <w:id w:val="665364430"/>
          <w:citation/>
        </w:sdtPr>
        <w:sdtContent>
          <w:r w:rsidR="00343531">
            <w:fldChar w:fldCharType="begin"/>
          </w:r>
          <w:r w:rsidR="00343531">
            <w:instrText xml:space="preserve"> CITATION Vij10 \l 1033 </w:instrText>
          </w:r>
          <w:r w:rsidR="00343531">
            <w:fldChar w:fldCharType="separate"/>
          </w:r>
          <w:r w:rsidR="00FB6C91">
            <w:rPr>
              <w:noProof/>
            </w:rPr>
            <w:t>[3]</w:t>
          </w:r>
          <w:r w:rsidR="00343531">
            <w:fldChar w:fldCharType="end"/>
          </w:r>
        </w:sdtContent>
      </w:sdt>
      <w:r w:rsidR="00343531">
        <w:t xml:space="preserve">, </w:t>
      </w:r>
      <w:sdt>
        <w:sdtPr>
          <w:id w:val="1524890494"/>
          <w:citation/>
        </w:sdtPr>
        <w:sdtContent>
          <w:r w:rsidR="00343531">
            <w:fldChar w:fldCharType="begin"/>
          </w:r>
          <w:r w:rsidR="00343531">
            <w:instrText xml:space="preserve"> CITATION Bar08 \l 1033 </w:instrText>
          </w:r>
          <w:r w:rsidR="00343531">
            <w:fldChar w:fldCharType="separate"/>
          </w:r>
          <w:r w:rsidR="00FB6C91">
            <w:rPr>
              <w:noProof/>
            </w:rPr>
            <w:t>[4]</w:t>
          </w:r>
          <w:r w:rsidR="00343531">
            <w:fldChar w:fldCharType="end"/>
          </w:r>
        </w:sdtContent>
      </w:sdt>
      <w:r w:rsidR="00343531">
        <w:t xml:space="preserve">, </w:t>
      </w:r>
      <w:sdt>
        <w:sdtPr>
          <w:id w:val="-32421534"/>
          <w:citation/>
        </w:sdtPr>
        <w:sdtContent>
          <w:r w:rsidR="00343531">
            <w:fldChar w:fldCharType="begin"/>
          </w:r>
          <w:r w:rsidR="00343531">
            <w:instrText xml:space="preserve"> CITATION Yan06 \l 1033 </w:instrText>
          </w:r>
          <w:r w:rsidR="00343531">
            <w:fldChar w:fldCharType="separate"/>
          </w:r>
          <w:r w:rsidR="00FB6C91">
            <w:rPr>
              <w:noProof/>
            </w:rPr>
            <w:t>[5]</w:t>
          </w:r>
          <w:r w:rsidR="00343531">
            <w:fldChar w:fldCharType="end"/>
          </w:r>
        </w:sdtContent>
      </w:sdt>
      <w:r w:rsidR="00343531">
        <w:t xml:space="preserve">, </w:t>
      </w:r>
      <w:sdt>
        <w:sdtPr>
          <w:id w:val="-1491635354"/>
          <w:citation/>
        </w:sdtPr>
        <w:sdtContent>
          <w:r w:rsidR="00343531">
            <w:fldChar w:fldCharType="begin"/>
          </w:r>
          <w:r w:rsidR="00343531">
            <w:instrText xml:space="preserve"> CITATION Len97 \l 1033 </w:instrText>
          </w:r>
          <w:r w:rsidR="00343531">
            <w:fldChar w:fldCharType="separate"/>
          </w:r>
          <w:r w:rsidR="00FB6C91">
            <w:rPr>
              <w:noProof/>
            </w:rPr>
            <w:t>[6]</w:t>
          </w:r>
          <w:r w:rsidR="00343531">
            <w:fldChar w:fldCharType="end"/>
          </w:r>
        </w:sdtContent>
      </w:sdt>
      <w:r w:rsidR="00343531">
        <w:t xml:space="preserve">, </w:t>
      </w:r>
      <w:sdt>
        <w:sdtPr>
          <w:id w:val="1113873587"/>
          <w:citation/>
        </w:sdtPr>
        <w:sdtContent>
          <w:r w:rsidR="00343531">
            <w:fldChar w:fldCharType="begin"/>
          </w:r>
          <w:r w:rsidR="00343531">
            <w:instrText xml:space="preserve"> CITATION Don07 \l 1033 </w:instrText>
          </w:r>
          <w:r w:rsidR="00343531">
            <w:fldChar w:fldCharType="separate"/>
          </w:r>
          <w:r w:rsidR="00FB6C91">
            <w:rPr>
              <w:noProof/>
            </w:rPr>
            <w:t>[7]</w:t>
          </w:r>
          <w:r w:rsidR="00343531">
            <w:fldChar w:fldCharType="end"/>
          </w:r>
        </w:sdtContent>
      </w:sdt>
      <w:r w:rsidR="00343531">
        <w:t xml:space="preserve">, </w:t>
      </w:r>
      <w:sdt>
        <w:sdtPr>
          <w:id w:val="1607919942"/>
          <w:citation/>
        </w:sdtPr>
        <w:sdtContent>
          <w:r w:rsidR="00411327">
            <w:fldChar w:fldCharType="begin"/>
          </w:r>
          <w:r w:rsidR="00411327">
            <w:instrText xml:space="preserve"> CITATION Gup11 \l 1033 </w:instrText>
          </w:r>
          <w:r w:rsidR="00411327">
            <w:fldChar w:fldCharType="separate"/>
          </w:r>
          <w:r w:rsidR="00FB6C91">
            <w:rPr>
              <w:noProof/>
            </w:rPr>
            <w:t>[8]</w:t>
          </w:r>
          <w:r w:rsidR="00411327">
            <w:fldChar w:fldCharType="end"/>
          </w:r>
        </w:sdtContent>
      </w:sdt>
      <w:r w:rsidR="00BB15CE">
        <w:t>:</w:t>
      </w:r>
    </w:p>
    <w:p w14:paraId="2CBFBF91" w14:textId="3D868086" w:rsidR="00B44DDF" w:rsidRDefault="00BB15CE" w:rsidP="00FF5E77">
      <w:pPr>
        <w:ind w:firstLine="567"/>
      </w:pPr>
      <w:r w:rsidRPr="00FF5E77">
        <w:rPr>
          <w:b/>
        </w:rPr>
        <w:t>Trong lĩnh vực y tế</w:t>
      </w:r>
      <w:r w:rsidR="00B06DB9" w:rsidRPr="00FF5E77">
        <w:rPr>
          <w:b/>
        </w:rPr>
        <w:t>, chăm sóc sức khỏe</w:t>
      </w:r>
      <w:r w:rsidR="00DE055B" w:rsidRPr="00FF5E77">
        <w:rPr>
          <w:b/>
        </w:rPr>
        <w:t>:</w:t>
      </w:r>
      <w:r w:rsidR="00B06DB9">
        <w:t xml:space="preserve"> các mẫu tuần tự được khai thác từ </w:t>
      </w:r>
      <w:r w:rsidR="00BD4CC5">
        <w:t>hồ sơ bệnh án,</w:t>
      </w:r>
      <w:r w:rsidR="00B06DB9">
        <w:t xml:space="preserve"> triệu chứng, biểu hiện quan sát được; thông tin sức khỏe, các hoạt động hằng ngày của bệnh nhân. Thông tin từ các mẫu tuần tự </w:t>
      </w:r>
      <w:r w:rsidR="00BD4CC5">
        <w:t xml:space="preserve">khai thác từ </w:t>
      </w:r>
      <w:r w:rsidR="00B06DB9">
        <w:t xml:space="preserve">mối quan hệ giữa triệu chứng và bệnh giúp bác sĩ chuẩn đoán bệnh sớm cũng như có những phương án y tế dự phòng. </w:t>
      </w:r>
      <w:r w:rsidR="00A36E4E">
        <w:t xml:space="preserve">Mẫu tuần tự từ quá trình sử dụng thuốc đối với từng loại bệnh trên từng bệnh nhân giúp các nhà chuyên môn có những đánh giá chính xác về tác dụng thuốc cũng như liều lượng </w:t>
      </w:r>
      <w:r w:rsidR="00BD4CC5">
        <w:t>sử</w:t>
      </w:r>
      <w:r w:rsidR="00A36E4E">
        <w:t xml:space="preserve"> dụng đối với từng bệnh nhận khác nhau. </w:t>
      </w:r>
      <w:r w:rsidR="00907E17">
        <w:t xml:space="preserve">Khai thác mẫu tuần tự từ hoạt động hằng ngày của bệnh nhân giúp </w:t>
      </w:r>
      <w:r w:rsidR="008F0ED0">
        <w:t xml:space="preserve">phát hiện sớm các hành vi không phù hợp với hành vi bình thường, đưa ra các dự </w:t>
      </w:r>
      <w:r w:rsidR="00FB6C91">
        <w:t xml:space="preserve">đoán </w:t>
      </w:r>
      <w:r w:rsidR="008F0ED0">
        <w:t xml:space="preserve">về những vấn </w:t>
      </w:r>
      <w:r w:rsidR="00AE765B">
        <w:t>đề</w:t>
      </w:r>
      <w:r w:rsidR="008F0ED0">
        <w:t xml:space="preserve"> sức khỏe bất thường.</w:t>
      </w:r>
      <w:r w:rsidR="00997331">
        <w:t xml:space="preserve"> Ngoài ra, kết quả khai thác có thể được sử dụng để dự đoán lượng bệnh nhân trong phân loại bệnh. Từ đó, đề xuất các quy trình phù hợp </w:t>
      </w:r>
      <w:r w:rsidR="00997331" w:rsidRPr="00997331">
        <w:t>để đảm bảo rằng bệnh nhân được chăm sóc thích hợp ở đúng nơi và vào đúng thời điểm</w:t>
      </w:r>
      <w:r w:rsidR="00997331">
        <w:t xml:space="preserve">. Đồng thời, </w:t>
      </w:r>
      <w:r w:rsidR="00997331" w:rsidRPr="00997331">
        <w:t>các hãng bảo hiểm chăm sóc sức khoẻ</w:t>
      </w:r>
      <w:r w:rsidR="00997331">
        <w:t xml:space="preserve"> có thể</w:t>
      </w:r>
      <w:r w:rsidR="00997331" w:rsidRPr="00997331">
        <w:t xml:space="preserve"> phát hiện gian lận và lạm dụng</w:t>
      </w:r>
      <w:r w:rsidR="00BD4CC5">
        <w:t xml:space="preserve"> của khách hàng</w:t>
      </w:r>
      <w:r w:rsidR="00364BC0">
        <w:t>.</w:t>
      </w:r>
    </w:p>
    <w:p w14:paraId="302A5744" w14:textId="0EE79AD6" w:rsidR="00BB15CE" w:rsidRDefault="00DE055B" w:rsidP="00FF5E77">
      <w:pPr>
        <w:ind w:firstLine="567"/>
      </w:pPr>
      <w:r w:rsidRPr="00FF5E77">
        <w:rPr>
          <w:b/>
        </w:rPr>
        <w:t>Trong sinh học:</w:t>
      </w:r>
      <w:r>
        <w:t xml:space="preserve"> </w:t>
      </w:r>
      <w:r w:rsidR="004E26EB">
        <w:t>Chuỗi dữ liệu sinh họ</w:t>
      </w:r>
      <w:r w:rsidR="00C500FB">
        <w:t>c giúp chúng ta hiểu rõ cấu trúc cũng như chức năng của các loại tế bào khác nhau, có nhiều lợi ích trong việc chuẩn đoán và chữa bệnh. Ba loại chuỗi sinh học phổ biến là chuỗi deoxyribonucleic acid (DNA), chuỗi amino acid (hay còn gọi là P</w:t>
      </w:r>
      <w:r w:rsidR="00C500FB" w:rsidRPr="00C500FB">
        <w:t>eptide</w:t>
      </w:r>
      <w:r w:rsidR="00C500FB">
        <w:t xml:space="preserve"> hoặc Protein) và ribonucleic acid (RNA). Hình 1.1 và 1.2 minh họa một </w:t>
      </w:r>
      <w:r w:rsidR="007B144E">
        <w:t>mẫu</w:t>
      </w:r>
      <w:r w:rsidR="00C500FB">
        <w:t xml:space="preserve"> chuỗi DNA và chuỗi protein.</w:t>
      </w:r>
      <w:r w:rsidR="00907E17">
        <w:t xml:space="preserve"> </w:t>
      </w:r>
    </w:p>
    <w:tbl>
      <w:tblPr>
        <w:tblStyle w:val="TableGrid"/>
        <w:tblW w:w="0" w:type="auto"/>
        <w:tblLook w:val="04A0" w:firstRow="1" w:lastRow="0" w:firstColumn="1" w:lastColumn="0" w:noHBand="0" w:noVBand="1"/>
      </w:tblPr>
      <w:tblGrid>
        <w:gridCol w:w="8778"/>
      </w:tblGrid>
      <w:tr w:rsidR="007F0115" w:rsidRPr="00FF5E77" w14:paraId="54D36718" w14:textId="77777777" w:rsidTr="007F0115">
        <w:tc>
          <w:tcPr>
            <w:tcW w:w="8778" w:type="dxa"/>
          </w:tcPr>
          <w:p w14:paraId="2F9DD3CF" w14:textId="3E01D383" w:rsidR="007F0115" w:rsidRPr="00FF5E77" w:rsidRDefault="007F0115" w:rsidP="007F0115">
            <w:pPr>
              <w:rPr>
                <w:rFonts w:ascii="Verdana" w:hAnsi="Verdana"/>
                <w:sz w:val="20"/>
                <w:szCs w:val="20"/>
              </w:rPr>
            </w:pPr>
            <w:r w:rsidRPr="00FF5E77">
              <w:rPr>
                <w:rFonts w:ascii="Verdana" w:hAnsi="Verdana"/>
                <w:sz w:val="20"/>
                <w:szCs w:val="20"/>
              </w:rPr>
              <w:t>GAATTCTCTGTAACACTAAGCTCTCTTCCTCAAAACCAGAGGTAGATAGAATGTGTAATAATTTACAGAATTTCTAGACTTCAACGATCTGATTTTTTAAATTTATTTTTATTTTTTCAGGTTGAGACTGAGCTAAAGTTAATCTGTGGC</w:t>
            </w:r>
          </w:p>
        </w:tc>
      </w:tr>
    </w:tbl>
    <w:p w14:paraId="5FEBE40C" w14:textId="1C0416D2" w:rsidR="008147B0" w:rsidRDefault="008147B0" w:rsidP="00FF5E77">
      <w:pPr>
        <w:pStyle w:val="Caption"/>
      </w:pPr>
      <w:bookmarkStart w:id="9" w:name="_Toc491803623"/>
      <w:r>
        <w:t xml:space="preserve">Hình </w:t>
      </w:r>
      <w:fldSimple w:instr=" STYLEREF 1 \s ">
        <w:r w:rsidR="00C20869">
          <w:rPr>
            <w:noProof/>
          </w:rPr>
          <w:t>1</w:t>
        </w:r>
      </w:fldSimple>
      <w:r w:rsidR="0016372A">
        <w:noBreakHyphen/>
      </w:r>
      <w:fldSimple w:instr=" SEQ Hình \* ARABIC \s 1 ">
        <w:r w:rsidR="00C20869">
          <w:rPr>
            <w:noProof/>
          </w:rPr>
          <w:t>1</w:t>
        </w:r>
      </w:fldSimple>
      <w:r>
        <w:t xml:space="preserve"> </w:t>
      </w:r>
      <w:r w:rsidR="0067055D">
        <w:t>Ví dụ</w:t>
      </w:r>
      <w:r>
        <w:t xml:space="preserve"> một mẫu chuỗi DNA</w:t>
      </w:r>
      <w:bookmarkEnd w:id="9"/>
    </w:p>
    <w:p w14:paraId="697CCFC1" w14:textId="5567E677" w:rsidR="007F0115" w:rsidRDefault="00364BC0" w:rsidP="00FF5E77">
      <w:pPr>
        <w:ind w:firstLine="567"/>
      </w:pPr>
      <w:r w:rsidRPr="00364BC0">
        <w:lastRenderedPageBreak/>
        <w:t xml:space="preserve">Các ứng dụng khai thác </w:t>
      </w:r>
      <w:r>
        <w:t>chuỗi dữ liệu sinh học</w:t>
      </w:r>
      <w:r w:rsidRPr="00364BC0">
        <w:t xml:space="preserve"> bao gồm tìm ra gen, suy luận về chức năng của protein, chẩn đoán bệnh, tiên lượng bệnh, điều trị bệnh, tái tạo mạng protein và tái tạo mạng tương tác</w:t>
      </w:r>
      <w:r>
        <w:t xml:space="preserve">. </w:t>
      </w:r>
      <w:r w:rsidRPr="00364BC0">
        <w:t>Bằng cách tìm ra chuỗi DNA có</w:t>
      </w:r>
      <w:r w:rsidR="009D25A4">
        <w:t xml:space="preserve"> khoảng lệch</w:t>
      </w:r>
      <w:r w:rsidRPr="00364BC0">
        <w:t>, các chuỗi không xác định có thể được tìm thấy và phân loại vào họ DNA tương ứng và điều này có thể được sử dụng để nghiên cứu sâu hơn về phân tích sinh học</w:t>
      </w:r>
      <w:r w:rsidR="00C23111">
        <w:t>.</w:t>
      </w:r>
    </w:p>
    <w:tbl>
      <w:tblPr>
        <w:tblStyle w:val="TableGrid"/>
        <w:tblW w:w="0" w:type="auto"/>
        <w:tblLook w:val="04A0" w:firstRow="1" w:lastRow="0" w:firstColumn="1" w:lastColumn="0" w:noHBand="0" w:noVBand="1"/>
      </w:tblPr>
      <w:tblGrid>
        <w:gridCol w:w="8778"/>
      </w:tblGrid>
      <w:tr w:rsidR="00C23111" w:rsidRPr="00FF5E77" w14:paraId="27C11EB2" w14:textId="77777777" w:rsidTr="00C23111">
        <w:tc>
          <w:tcPr>
            <w:tcW w:w="8778" w:type="dxa"/>
          </w:tcPr>
          <w:p w14:paraId="40CA30DB" w14:textId="1126B3AD" w:rsidR="00C23111" w:rsidRPr="00FF5E77" w:rsidRDefault="00C23111" w:rsidP="00C23111">
            <w:pPr>
              <w:rPr>
                <w:rFonts w:ascii="Verdana" w:hAnsi="Verdana"/>
                <w:sz w:val="20"/>
                <w:szCs w:val="20"/>
              </w:rPr>
            </w:pPr>
            <w:r w:rsidRPr="00FF5E77">
              <w:rPr>
                <w:rFonts w:ascii="Verdana" w:hAnsi="Verdana"/>
                <w:sz w:val="20"/>
                <w:szCs w:val="20"/>
              </w:rPr>
              <w:t>SSQIRQNYSTEVEAAVNRLVNLYLRASYTYLSLGFYFDRDDVALEGVCHFFRELAEEKREGAERLLKMQNQRGGRALFQDLQKPSQDEWGTTPDAMKAAIVLEKSLNQALLDLHALGSA</w:t>
            </w:r>
            <w:r w:rsidRPr="000E17BA">
              <w:rPr>
                <w:rFonts w:ascii="Verdana" w:hAnsi="Verdana"/>
                <w:sz w:val="20"/>
                <w:szCs w:val="20"/>
              </w:rPr>
              <w:t>QADPHLCDFLESHFLDEEVKLIKKMGDHLTN</w:t>
            </w:r>
            <w:r w:rsidRPr="00FF5E77">
              <w:rPr>
                <w:rFonts w:ascii="Verdana" w:hAnsi="Verdana"/>
                <w:sz w:val="20"/>
                <w:szCs w:val="20"/>
              </w:rPr>
              <w:t>IQRLVGSQAGLGEYLFERLTLKHD</w:t>
            </w:r>
          </w:p>
        </w:tc>
      </w:tr>
    </w:tbl>
    <w:p w14:paraId="1E30E903" w14:textId="004125FE" w:rsidR="00C23111" w:rsidRDefault="008147B0" w:rsidP="00FF5E77">
      <w:pPr>
        <w:pStyle w:val="Caption"/>
      </w:pPr>
      <w:bookmarkStart w:id="10" w:name="_Toc491803624"/>
      <w:r>
        <w:t xml:space="preserve">Hình </w:t>
      </w:r>
      <w:fldSimple w:instr=" STYLEREF 1 \s ">
        <w:r w:rsidR="00C20869">
          <w:rPr>
            <w:noProof/>
          </w:rPr>
          <w:t>1</w:t>
        </w:r>
      </w:fldSimple>
      <w:r w:rsidR="0016372A">
        <w:noBreakHyphen/>
      </w:r>
      <w:fldSimple w:instr=" SEQ Hình \* ARABIC \s 1 ">
        <w:r w:rsidR="00C20869">
          <w:rPr>
            <w:noProof/>
          </w:rPr>
          <w:t>2</w:t>
        </w:r>
      </w:fldSimple>
      <w:r>
        <w:t xml:space="preserve"> </w:t>
      </w:r>
      <w:r w:rsidR="0067055D">
        <w:t>Ví dụ</w:t>
      </w:r>
      <w:r>
        <w:t xml:space="preserve"> một mẫu chuỗi Protein</w:t>
      </w:r>
      <w:bookmarkEnd w:id="10"/>
    </w:p>
    <w:p w14:paraId="51416A3B" w14:textId="39E83048" w:rsidR="00EC673C" w:rsidRDefault="00B96565" w:rsidP="00FF5E77">
      <w:pPr>
        <w:ind w:firstLine="567"/>
      </w:pPr>
      <w:r w:rsidRPr="00FF5E77">
        <w:rPr>
          <w:b/>
        </w:rPr>
        <w:t>Trong giáo dục</w:t>
      </w:r>
      <w:r w:rsidR="00DE055B" w:rsidRPr="00FF5E77">
        <w:rPr>
          <w:b/>
        </w:rPr>
        <w:t>:</w:t>
      </w:r>
      <w:r>
        <w:t xml:space="preserve"> một số ứng dụng được đề xuất </w:t>
      </w:r>
      <w:r w:rsidR="00DE055B">
        <w:t>thông qua việc khai thác</w:t>
      </w:r>
      <w:r>
        <w:t xml:space="preserve"> mã nguồn cũng như thông tin làm việc nhóm của sinh viên. Khai thác mẫu tuần tự từ chuỗi tuần từ được xây dựng từ các lệnh gọi hàm và lệnh điều kiển để cài đặt </w:t>
      </w:r>
      <w:r w:rsidR="00B02E5D">
        <w:t xml:space="preserve">yêu cầu chức năng </w:t>
      </w:r>
      <w:r>
        <w:t xml:space="preserve">một hành vi cụ thể </w:t>
      </w:r>
      <w:r w:rsidR="00EC673C" w:rsidRPr="00EC673C">
        <w:t>giúp dự báo những đoạn mã lệnh không nhất quán hay bất thường</w:t>
      </w:r>
      <w:r w:rsidR="00EC673C">
        <w:t xml:space="preserve">. Mẫu tuần tự từ </w:t>
      </w:r>
      <w:r w:rsidR="00B02E5D">
        <w:t xml:space="preserve">khai thác từ </w:t>
      </w:r>
      <w:r w:rsidR="00EC673C">
        <w:t xml:space="preserve">dữ liệu làm việc nhóm của sinh viên có thể giúp xây dựng công cụ hỗ trợ sinh viên </w:t>
      </w:r>
      <w:r w:rsidR="00B02E5D">
        <w:t xml:space="preserve">nhận </w:t>
      </w:r>
      <w:r w:rsidR="00EC673C">
        <w:t xml:space="preserve">biết sớm và </w:t>
      </w:r>
      <w:r w:rsidR="00B02E5D">
        <w:t xml:space="preserve">hướng </w:t>
      </w:r>
      <w:r w:rsidR="00EC673C">
        <w:t>giải quyết vấn đề.</w:t>
      </w:r>
    </w:p>
    <w:p w14:paraId="6726E35A" w14:textId="73A2A034" w:rsidR="008147B0" w:rsidRDefault="00116805" w:rsidP="00FF5E77">
      <w:pPr>
        <w:ind w:firstLine="567"/>
      </w:pPr>
      <w:r w:rsidRPr="00FF5E77">
        <w:rPr>
          <w:b/>
        </w:rPr>
        <w:t xml:space="preserve">Trong </w:t>
      </w:r>
      <w:r>
        <w:rPr>
          <w:b/>
        </w:rPr>
        <w:t xml:space="preserve">kinh tế, </w:t>
      </w:r>
      <w:r w:rsidRPr="00FF5E77">
        <w:rPr>
          <w:b/>
        </w:rPr>
        <w:t xml:space="preserve">thương </w:t>
      </w:r>
      <w:r w:rsidR="009708D0">
        <w:rPr>
          <w:b/>
        </w:rPr>
        <w:t xml:space="preserve">mại </w:t>
      </w:r>
      <w:r>
        <w:rPr>
          <w:b/>
        </w:rPr>
        <w:t>điện tử</w:t>
      </w:r>
      <w:r w:rsidRPr="00FF5E77">
        <w:rPr>
          <w:b/>
        </w:rPr>
        <w:t>:</w:t>
      </w:r>
      <w:r>
        <w:rPr>
          <w:b/>
        </w:rPr>
        <w:t xml:space="preserve"> </w:t>
      </w:r>
      <w:r w:rsidR="00EC673C">
        <w:t>Khai thác mẫu tuần tự</w:t>
      </w:r>
      <w:r w:rsidR="008147B0">
        <w:t xml:space="preserve"> cũng có nhiều ứng dụng đáng kể trong lĩnh vực thương mại, </w:t>
      </w:r>
      <w:r w:rsidR="008147B0" w:rsidRPr="008147B0">
        <w:t xml:space="preserve">bao gồm </w:t>
      </w:r>
      <w:r w:rsidR="00CC00F8">
        <w:t xml:space="preserve">các </w:t>
      </w:r>
      <w:r w:rsidR="008147B0" w:rsidRPr="008147B0">
        <w:t>số liệu thống kê đơn giản, chẳng hạn như tần suất truy cập trang, cũng như các dạng phân tích phức tạp hơn, chẳng hạn như tìm kiếm các đường đi chung thông qua một trang Web</w:t>
      </w:r>
      <w:r w:rsidR="008147B0">
        <w:t>. Mẫu tuần tự giúp khai thác hành vi sử dụng trang web của người dùng, được sử dụng trong việc tổ chức lại cấu trúc trang cho phù hợp với ngữ cảnh sử dụng của người dùng</w:t>
      </w:r>
      <w:r w:rsidR="00CC00F8">
        <w:t>, ứng dụng trong hệ thống hỗ trợ tư vấn người dùng</w:t>
      </w:r>
      <w:r w:rsidR="008147B0">
        <w:t>.</w:t>
      </w:r>
    </w:p>
    <w:tbl>
      <w:tblPr>
        <w:tblStyle w:val="TableGrid"/>
        <w:tblW w:w="0" w:type="auto"/>
        <w:tblLook w:val="04A0" w:firstRow="1" w:lastRow="0" w:firstColumn="1" w:lastColumn="0" w:noHBand="0" w:noVBand="1"/>
      </w:tblPr>
      <w:tblGrid>
        <w:gridCol w:w="8778"/>
      </w:tblGrid>
      <w:tr w:rsidR="008147B0" w:rsidRPr="00FF5E77" w14:paraId="44350806" w14:textId="77777777" w:rsidTr="008147B0">
        <w:tc>
          <w:tcPr>
            <w:tcW w:w="8778" w:type="dxa"/>
          </w:tcPr>
          <w:p w14:paraId="53ECF30C" w14:textId="1004C444" w:rsidR="008147B0" w:rsidRPr="00FF5E77" w:rsidRDefault="008147B0" w:rsidP="008147B0">
            <w:pPr>
              <w:rPr>
                <w:rFonts w:ascii="Verdana" w:hAnsi="Verdana"/>
                <w:sz w:val="20"/>
                <w:szCs w:val="20"/>
              </w:rPr>
            </w:pPr>
            <w:r w:rsidRPr="00FF5E77">
              <w:rPr>
                <w:rFonts w:ascii="Verdana" w:hAnsi="Verdana"/>
                <w:sz w:val="20"/>
                <w:szCs w:val="20"/>
              </w:rPr>
              <w:t>&lt;100,a&gt;, &lt;100,b&gt;, &lt;200,a&gt;, &lt;300,b&gt;, &lt;200,b&gt;, &lt;400,a&gt;, &lt;100,a&gt;, &lt;400,b&gt;</w:t>
            </w:r>
            <w:r w:rsidRPr="000E17BA">
              <w:rPr>
                <w:rFonts w:ascii="Verdana" w:hAnsi="Verdana"/>
                <w:sz w:val="20"/>
                <w:szCs w:val="20"/>
              </w:rPr>
              <w:t>,</w:t>
            </w:r>
            <w:r>
              <w:rPr>
                <w:rFonts w:ascii="Verdana" w:hAnsi="Verdana"/>
                <w:sz w:val="20"/>
                <w:szCs w:val="20"/>
              </w:rPr>
              <w:t xml:space="preserve"> </w:t>
            </w:r>
            <w:r w:rsidRPr="00FF5E77">
              <w:rPr>
                <w:rFonts w:ascii="Verdana" w:hAnsi="Verdana"/>
                <w:sz w:val="20"/>
                <w:szCs w:val="20"/>
              </w:rPr>
              <w:t>&lt;300,a&gt;, &lt;100,c&gt;, &lt;200,c&gt;, &lt;400,a&gt;, &lt;400,e&gt;</w:t>
            </w:r>
          </w:p>
        </w:tc>
      </w:tr>
    </w:tbl>
    <w:p w14:paraId="156A12AE" w14:textId="52820350" w:rsidR="00B96565" w:rsidRDefault="008147B0" w:rsidP="00FF5E77">
      <w:pPr>
        <w:pStyle w:val="Caption"/>
      </w:pPr>
      <w:r>
        <w:t xml:space="preserve">  </w:t>
      </w:r>
      <w:r w:rsidR="00B96565">
        <w:t xml:space="preserve"> </w:t>
      </w:r>
      <w:bookmarkStart w:id="11" w:name="_Toc491803625"/>
      <w:r>
        <w:t xml:space="preserve">Hình </w:t>
      </w:r>
      <w:fldSimple w:instr=" STYLEREF 1 \s ">
        <w:r w:rsidR="00C20869">
          <w:rPr>
            <w:noProof/>
          </w:rPr>
          <w:t>1</w:t>
        </w:r>
      </w:fldSimple>
      <w:r w:rsidR="0016372A">
        <w:noBreakHyphen/>
      </w:r>
      <w:fldSimple w:instr=" SEQ Hình \* ARABIC \s 1 ">
        <w:r w:rsidR="00C20869">
          <w:rPr>
            <w:noProof/>
          </w:rPr>
          <w:t>3</w:t>
        </w:r>
      </w:fldSimple>
      <w:r>
        <w:t xml:space="preserve"> Ví dụ chuỗi </w:t>
      </w:r>
      <w:r w:rsidR="0067055D">
        <w:t>truy cập trang web</w:t>
      </w:r>
      <w:bookmarkEnd w:id="11"/>
    </w:p>
    <w:p w14:paraId="67748569" w14:textId="2BF08BD0" w:rsidR="00116805" w:rsidRDefault="00116805" w:rsidP="00FF5E77">
      <w:pPr>
        <w:ind w:firstLine="567"/>
      </w:pPr>
      <w:r>
        <w:t>Khai thác thông tin hóa đơn của khách hàng trong một khoảng thời gian giúp phát hiện ra các mẫu thông tin hữu ích như thói quen mua sắm, sở thích khách hàng, cách bố trí sản phẩm trên kệ sao cho phù hợp với nhu cầu khách hàng, dự đoán nhu cầu mua sắm…</w:t>
      </w:r>
    </w:p>
    <w:p w14:paraId="292FBA0D" w14:textId="77777777" w:rsidR="005E064B" w:rsidRDefault="005E064B" w:rsidP="00FF5E77">
      <w:pPr>
        <w:ind w:firstLine="567"/>
      </w:pPr>
    </w:p>
    <w:tbl>
      <w:tblPr>
        <w:tblStyle w:val="TableGrid"/>
        <w:tblW w:w="0" w:type="auto"/>
        <w:tblLook w:val="04A0" w:firstRow="1" w:lastRow="0" w:firstColumn="1" w:lastColumn="0" w:noHBand="0" w:noVBand="1"/>
      </w:tblPr>
      <w:tblGrid>
        <w:gridCol w:w="8778"/>
      </w:tblGrid>
      <w:tr w:rsidR="00116805" w:rsidRPr="00FF5E77" w14:paraId="083BB893" w14:textId="77777777" w:rsidTr="00116805">
        <w:tc>
          <w:tcPr>
            <w:tcW w:w="8778" w:type="dxa"/>
          </w:tcPr>
          <w:p w14:paraId="0C232D75" w14:textId="67C52CB3" w:rsidR="00116805" w:rsidRPr="00FF5E77" w:rsidRDefault="00116805" w:rsidP="00116805">
            <w:pPr>
              <w:rPr>
                <w:rFonts w:ascii="Verdana" w:hAnsi="Verdana"/>
                <w:sz w:val="20"/>
                <w:szCs w:val="20"/>
              </w:rPr>
            </w:pPr>
            <w:r w:rsidRPr="000E17BA">
              <w:rPr>
                <w:rFonts w:ascii="Verdana" w:hAnsi="Verdana"/>
                <w:sz w:val="20"/>
                <w:szCs w:val="20"/>
              </w:rPr>
              <w:lastRenderedPageBreak/>
              <w:t>&lt;</w:t>
            </w:r>
            <w:r w:rsidRPr="00FF5E77">
              <w:rPr>
                <w:rFonts w:ascii="Verdana" w:hAnsi="Verdana"/>
                <w:sz w:val="20"/>
                <w:szCs w:val="20"/>
              </w:rPr>
              <w:t>223100, 05/26/06, 10am,CentralStati</w:t>
            </w:r>
            <w:r w:rsidRPr="000E17BA">
              <w:rPr>
                <w:rFonts w:ascii="Verdana" w:hAnsi="Verdana"/>
                <w:sz w:val="20"/>
                <w:szCs w:val="20"/>
              </w:rPr>
              <w:t>on, {WholeMealBread,AppleJuice}&gt;</w:t>
            </w:r>
            <w:r w:rsidRPr="00FF5E77">
              <w:rPr>
                <w:rFonts w:ascii="Verdana" w:hAnsi="Verdana"/>
                <w:sz w:val="20"/>
                <w:szCs w:val="20"/>
              </w:rPr>
              <w:t>,</w:t>
            </w:r>
          </w:p>
          <w:p w14:paraId="3C9396A1" w14:textId="40F134A5" w:rsidR="00116805" w:rsidRPr="00FF5E77" w:rsidRDefault="00116805" w:rsidP="00116805">
            <w:pPr>
              <w:rPr>
                <w:rFonts w:ascii="Verdana" w:hAnsi="Verdana"/>
                <w:sz w:val="20"/>
                <w:szCs w:val="20"/>
              </w:rPr>
            </w:pPr>
            <w:r w:rsidRPr="000E17BA">
              <w:rPr>
                <w:rFonts w:ascii="Verdana" w:hAnsi="Verdana"/>
                <w:sz w:val="20"/>
                <w:szCs w:val="20"/>
              </w:rPr>
              <w:t>&lt;</w:t>
            </w:r>
            <w:r w:rsidRPr="00FF5E77">
              <w:rPr>
                <w:rFonts w:ascii="Verdana" w:hAnsi="Verdana"/>
                <w:sz w:val="20"/>
                <w:szCs w:val="20"/>
              </w:rPr>
              <w:t>225101, 05/26/06, 11am,Centra</w:t>
            </w:r>
            <w:r w:rsidRPr="000E17BA">
              <w:rPr>
                <w:rFonts w:ascii="Verdana" w:hAnsi="Verdana"/>
                <w:sz w:val="20"/>
                <w:szCs w:val="20"/>
              </w:rPr>
              <w:t>lStation, {Burger,Pepsi,Banana}&gt;</w:t>
            </w:r>
            <w:r w:rsidRPr="00FF5E77">
              <w:rPr>
                <w:rFonts w:ascii="Verdana" w:hAnsi="Verdana"/>
                <w:sz w:val="20"/>
                <w:szCs w:val="20"/>
              </w:rPr>
              <w:t>,</w:t>
            </w:r>
          </w:p>
          <w:p w14:paraId="05067004" w14:textId="057F75F4" w:rsidR="00116805" w:rsidRPr="00FF5E77" w:rsidRDefault="00116805" w:rsidP="00116805">
            <w:pPr>
              <w:rPr>
                <w:rFonts w:ascii="Verdana" w:hAnsi="Verdana"/>
                <w:sz w:val="20"/>
                <w:szCs w:val="20"/>
              </w:rPr>
            </w:pPr>
            <w:r w:rsidRPr="000E17BA">
              <w:rPr>
                <w:rFonts w:ascii="Verdana" w:hAnsi="Verdana"/>
                <w:sz w:val="20"/>
                <w:szCs w:val="20"/>
              </w:rPr>
              <w:t>&lt;</w:t>
            </w:r>
            <w:r w:rsidRPr="00FF5E77">
              <w:rPr>
                <w:rFonts w:ascii="Verdana" w:hAnsi="Verdana"/>
                <w:sz w:val="20"/>
                <w:szCs w:val="20"/>
              </w:rPr>
              <w:t>223100, 05/26/06, 4pm,WalMart, {Milk,Cereal,Veg</w:t>
            </w:r>
            <w:r w:rsidRPr="000E17BA">
              <w:rPr>
                <w:rFonts w:ascii="Verdana" w:hAnsi="Verdana"/>
                <w:sz w:val="20"/>
                <w:szCs w:val="20"/>
              </w:rPr>
              <w:t>etable}&gt;</w:t>
            </w:r>
            <w:r w:rsidRPr="00FF5E77">
              <w:rPr>
                <w:rFonts w:ascii="Verdana" w:hAnsi="Verdana"/>
                <w:sz w:val="20"/>
                <w:szCs w:val="20"/>
              </w:rPr>
              <w:t>,</w:t>
            </w:r>
          </w:p>
          <w:p w14:paraId="6303EE8A" w14:textId="46E0699E" w:rsidR="00116805" w:rsidRPr="00FF5E77" w:rsidRDefault="00116805" w:rsidP="00116805">
            <w:pPr>
              <w:rPr>
                <w:rFonts w:ascii="Verdana" w:hAnsi="Verdana"/>
                <w:sz w:val="20"/>
                <w:szCs w:val="20"/>
              </w:rPr>
            </w:pPr>
            <w:r w:rsidRPr="000E17BA">
              <w:rPr>
                <w:rFonts w:ascii="Verdana" w:hAnsi="Verdana"/>
                <w:sz w:val="20"/>
                <w:szCs w:val="20"/>
              </w:rPr>
              <w:t>&lt;</w:t>
            </w:r>
            <w:r w:rsidRPr="00FF5E77">
              <w:rPr>
                <w:rFonts w:ascii="Verdana" w:hAnsi="Verdana"/>
                <w:sz w:val="20"/>
                <w:szCs w:val="20"/>
              </w:rPr>
              <w:t>223100, 05/27/06, 10am,CentralStati</w:t>
            </w:r>
            <w:r w:rsidRPr="000E17BA">
              <w:rPr>
                <w:rFonts w:ascii="Verdana" w:hAnsi="Verdana"/>
                <w:sz w:val="20"/>
                <w:szCs w:val="20"/>
              </w:rPr>
              <w:t>on, {WholeMealBread,AppleJuice}&gt;</w:t>
            </w:r>
            <w:r w:rsidRPr="00FF5E77">
              <w:rPr>
                <w:rFonts w:ascii="Verdana" w:hAnsi="Verdana"/>
                <w:sz w:val="20"/>
                <w:szCs w:val="20"/>
              </w:rPr>
              <w:t>,</w:t>
            </w:r>
          </w:p>
          <w:p w14:paraId="43E02016" w14:textId="0F10A42C" w:rsidR="00116805" w:rsidRPr="00FF5E77" w:rsidRDefault="00116805" w:rsidP="00116805">
            <w:pPr>
              <w:rPr>
                <w:rFonts w:ascii="Verdana" w:hAnsi="Verdana"/>
                <w:sz w:val="20"/>
                <w:szCs w:val="20"/>
              </w:rPr>
            </w:pPr>
            <w:r w:rsidRPr="000E17BA">
              <w:rPr>
                <w:rFonts w:ascii="Verdana" w:hAnsi="Verdana"/>
                <w:sz w:val="20"/>
                <w:szCs w:val="20"/>
              </w:rPr>
              <w:t>&lt;</w:t>
            </w:r>
            <w:r w:rsidRPr="00FF5E77">
              <w:rPr>
                <w:rFonts w:ascii="Verdana" w:hAnsi="Verdana"/>
                <w:sz w:val="20"/>
                <w:szCs w:val="20"/>
              </w:rPr>
              <w:t>225101, 05/27/06, 12noon, Cent</w:t>
            </w:r>
            <w:r w:rsidRPr="000E17BA">
              <w:rPr>
                <w:rFonts w:ascii="Verdana" w:hAnsi="Verdana"/>
                <w:sz w:val="20"/>
                <w:szCs w:val="20"/>
              </w:rPr>
              <w:t>ralStation, {Burger,Coke,Apple}&gt;</w:t>
            </w:r>
          </w:p>
        </w:tc>
      </w:tr>
    </w:tbl>
    <w:p w14:paraId="46307438" w14:textId="005B3666" w:rsidR="00116805" w:rsidRDefault="0016372A" w:rsidP="00FF5E77">
      <w:pPr>
        <w:pStyle w:val="Caption"/>
      </w:pPr>
      <w:bookmarkStart w:id="12" w:name="_Toc491803626"/>
      <w:r>
        <w:t xml:space="preserve">Hình </w:t>
      </w:r>
      <w:fldSimple w:instr=" STYLEREF 1 \s ">
        <w:r w:rsidR="00C20869">
          <w:rPr>
            <w:noProof/>
          </w:rPr>
          <w:t>1</w:t>
        </w:r>
      </w:fldSimple>
      <w:r>
        <w:noBreakHyphen/>
      </w:r>
      <w:fldSimple w:instr=" SEQ Hình \* ARABIC \s 1 ">
        <w:r w:rsidR="00C20869">
          <w:rPr>
            <w:noProof/>
          </w:rPr>
          <w:t>4</w:t>
        </w:r>
      </w:fldSimple>
      <w:r>
        <w:t xml:space="preserve"> Ví dụ thông tin mua hàng của khách hàng</w:t>
      </w:r>
      <w:bookmarkEnd w:id="12"/>
    </w:p>
    <w:p w14:paraId="5B836D8B" w14:textId="492D4690" w:rsidR="00FB6F13" w:rsidRPr="000E17BA" w:rsidRDefault="00FB6F13" w:rsidP="00FF5E77">
      <w:pPr>
        <w:ind w:firstLine="567"/>
      </w:pPr>
      <w:r w:rsidRPr="00FF5E77">
        <w:rPr>
          <w:b/>
        </w:rPr>
        <w:t>Trong khai thác văn bản:</w:t>
      </w:r>
      <w:r w:rsidR="00336644">
        <w:t xml:space="preserve"> Dữ liệu văn bản là các </w:t>
      </w:r>
      <w:r w:rsidR="00115F09">
        <w:t>chuỗi</w:t>
      </w:r>
      <w:r w:rsidR="00336644">
        <w:t xml:space="preserve"> bao gồm các từ, cụm từ được sắp xếp theo thứ tự tạo thành câu có ý nghĩa. Việc khai thác mẫu tuần tự từ chuỗi văn bản cho phép chúng ta phân loại văn bản, </w:t>
      </w:r>
      <w:r w:rsidR="007B5660">
        <w:t>xác định</w:t>
      </w:r>
      <w:r w:rsidR="00336644">
        <w:t xml:space="preserve"> nội dun</w:t>
      </w:r>
      <w:r w:rsidR="007B5660">
        <w:t>g, cung cấp thông tin hữu ích trong việc phân tích phản hồi của người dùng về sản phẩm, dịch vụ của doanh nghiệp</w:t>
      </w:r>
      <w:r w:rsidR="0022618C">
        <w:t>.</w:t>
      </w:r>
      <w:r w:rsidR="00336644">
        <w:t xml:space="preserve"> </w:t>
      </w:r>
    </w:p>
    <w:p w14:paraId="2E4131C6" w14:textId="77168D82" w:rsidR="007F0115" w:rsidRPr="000E17BA" w:rsidRDefault="00AB4066" w:rsidP="00FF5E77">
      <w:pPr>
        <w:ind w:firstLine="567"/>
      </w:pPr>
      <w:r w:rsidRPr="00FF5E77">
        <w:rPr>
          <w:b/>
        </w:rPr>
        <w:t>Trong viễn thông</w:t>
      </w:r>
      <w:r w:rsidR="00FB6F13">
        <w:rPr>
          <w:b/>
        </w:rPr>
        <w:t>:</w:t>
      </w:r>
      <w:r>
        <w:t xml:space="preserve"> khai thác mẫu tuần tự từ dữ liệu di chuyển của người dùng di động, giúp dự đoán vị trí sắp đi đến của người dùng sử dụng trong các ứng dụng dựa trên thông tin vị trí như quảng cáo trực tuyến</w:t>
      </w:r>
      <w:r w:rsidR="008D2451">
        <w:t>; dự đoán hành vi khách hàng</w:t>
      </w:r>
      <w:r w:rsidR="0022618C">
        <w:t>.</w:t>
      </w:r>
    </w:p>
    <w:p w14:paraId="5B6120B7" w14:textId="77777777" w:rsidR="00BA2CB0" w:rsidRDefault="005C4CC8" w:rsidP="003329E5">
      <w:pPr>
        <w:pStyle w:val="Heading2"/>
        <w:rPr>
          <w:rFonts w:cs="Times New Roman"/>
          <w:color w:val="000000"/>
          <w:shd w:val="clear" w:color="auto" w:fill="FFFFFF"/>
        </w:rPr>
      </w:pPr>
      <w:bookmarkStart w:id="13" w:name="_Toc491803661"/>
      <w:r>
        <w:rPr>
          <w:shd w:val="clear" w:color="auto" w:fill="FFFFFF"/>
        </w:rPr>
        <w:t xml:space="preserve">Mục tiêu </w:t>
      </w:r>
      <w:r w:rsidR="002250D1">
        <w:rPr>
          <w:shd w:val="clear" w:color="auto" w:fill="FFFFFF"/>
        </w:rPr>
        <w:t>và phương pháp nghiên cứu</w:t>
      </w:r>
      <w:bookmarkEnd w:id="13"/>
    </w:p>
    <w:p w14:paraId="3830FBAD" w14:textId="2EF68313" w:rsidR="00EC7B07" w:rsidRDefault="002250D1" w:rsidP="00814D15">
      <w:pPr>
        <w:ind w:firstLine="567"/>
      </w:pPr>
      <w:r>
        <w:t xml:space="preserve">Mục đích nghiên cứu của luận </w:t>
      </w:r>
      <w:r w:rsidR="008662DB">
        <w:t xml:space="preserve">văn </w:t>
      </w:r>
      <w:r>
        <w:t xml:space="preserve">là nghiên cứu các ưu và khuyết điểm của các phương pháp khai thác mẫu tuần tự từ </w:t>
      </w:r>
      <w:r w:rsidR="008662DB">
        <w:t>CSDL</w:t>
      </w:r>
      <w:r>
        <w:t xml:space="preserve"> hiện tại, từ đó đề xuất thuật toán hiệu quả để khai thác chúng. Nghiên cứu mô hình Hadoop MapReduce </w:t>
      </w:r>
      <w:sdt>
        <w:sdtPr>
          <w:id w:val="-1420558480"/>
          <w:citation/>
        </w:sdtPr>
        <w:sdtContent>
          <w:r w:rsidR="00814D15">
            <w:fldChar w:fldCharType="begin"/>
          </w:r>
          <w:r w:rsidR="00814D15">
            <w:instrText xml:space="preserve"> CITATION The \l 1033 </w:instrText>
          </w:r>
          <w:r w:rsidR="00814D15">
            <w:fldChar w:fldCharType="separate"/>
          </w:r>
          <w:r w:rsidR="00FB6C91">
            <w:rPr>
              <w:noProof/>
            </w:rPr>
            <w:t>[9]</w:t>
          </w:r>
          <w:r w:rsidR="00814D15">
            <w:fldChar w:fldCharType="end"/>
          </w:r>
        </w:sdtContent>
      </w:sdt>
      <w:r w:rsidR="00814D15">
        <w:t xml:space="preserve"> </w:t>
      </w:r>
      <w:r>
        <w:t>nhằm áp dụng vào bài toán khai thác</w:t>
      </w:r>
      <w:r w:rsidR="00814D15">
        <w:t xml:space="preserve"> song song</w:t>
      </w:r>
      <w:r>
        <w:t xml:space="preserve"> mẫu tuần tự từ CSDL chuỗ</w:t>
      </w:r>
      <w:r w:rsidR="00814D15">
        <w:t xml:space="preserve">i. </w:t>
      </w:r>
      <w:r>
        <w:t xml:space="preserve">Cụ thể, luận </w:t>
      </w:r>
      <w:r w:rsidR="008662DB">
        <w:t>văn</w:t>
      </w:r>
      <w:r>
        <w:t xml:space="preserve"> sẽ tập trung vào vấn đề song</w:t>
      </w:r>
      <w:r w:rsidR="00814D15">
        <w:t xml:space="preserve"> song hoá quá trình khai thác </w:t>
      </w:r>
      <w:r>
        <w:t xml:space="preserve">mẫu tuần tự từ CSDL chuỗi dựa trên mô hình Hadoop MapReduce. Mục tiêu là thuật toán khai thác có khả năng thực thi trên dữ liệu có kích thước lớn với việc tối ưu hiệu quả thời gian và không gian khai thác. </w:t>
      </w:r>
    </w:p>
    <w:p w14:paraId="4A33E49A" w14:textId="77777777" w:rsidR="00814D15" w:rsidRDefault="00814D15" w:rsidP="001C72B1">
      <w:pPr>
        <w:pStyle w:val="ListParagraph"/>
        <w:numPr>
          <w:ilvl w:val="1"/>
          <w:numId w:val="6"/>
        </w:numPr>
        <w:ind w:left="993"/>
      </w:pPr>
      <w:r>
        <w:t xml:space="preserve">Nghiên cứu các cách tiếp cận của việc khai thác dữ liệu chuỗi, cùng với việc tổ chức cấu trúc dữ liệu và các kỹ thuật tối ưu trong quá trình khai thác. </w:t>
      </w:r>
    </w:p>
    <w:p w14:paraId="43D5D019" w14:textId="77777777" w:rsidR="00EC7B07" w:rsidRDefault="00814D15" w:rsidP="001C72B1">
      <w:pPr>
        <w:pStyle w:val="ListParagraph"/>
        <w:numPr>
          <w:ilvl w:val="1"/>
          <w:numId w:val="6"/>
        </w:numPr>
        <w:ind w:left="993"/>
      </w:pPr>
      <w:r>
        <w:t>Áp dụng và đề xuất cải tiến kỹ thuật khai thác nhằm nâng cao hơn nữa hiệu suất của quá trình khai thác. Kết hợp với kỹ thuật lập trình song song và chia nhỏ dữ liệu áp dụng trên mô hình Hadoop MapReduce.</w:t>
      </w:r>
      <w:r w:rsidR="00EC7B07">
        <w:t xml:space="preserve">  </w:t>
      </w:r>
    </w:p>
    <w:p w14:paraId="7C9D14FD" w14:textId="6DFBD76C" w:rsidR="00EC7B07" w:rsidRDefault="005C4CC8" w:rsidP="005C4CC8">
      <w:pPr>
        <w:pStyle w:val="Heading2"/>
        <w:rPr>
          <w:rFonts w:cs="Times New Roman"/>
        </w:rPr>
      </w:pPr>
      <w:bookmarkStart w:id="14" w:name="_Toc491803662"/>
      <w:r>
        <w:rPr>
          <w:rFonts w:cs="Times New Roman"/>
        </w:rPr>
        <w:lastRenderedPageBreak/>
        <w:t xml:space="preserve">Đóng góp của </w:t>
      </w:r>
      <w:r w:rsidR="008662DB">
        <w:rPr>
          <w:rFonts w:cs="Times New Roman"/>
        </w:rPr>
        <w:t>luận văn</w:t>
      </w:r>
      <w:bookmarkEnd w:id="14"/>
    </w:p>
    <w:p w14:paraId="313B19CF" w14:textId="5ED8C459" w:rsidR="002534F2" w:rsidRDefault="00116CE4" w:rsidP="00A92CAE">
      <w:pPr>
        <w:ind w:firstLine="567"/>
      </w:pPr>
      <w:r>
        <w:t xml:space="preserve">Nhằm giải quyết vấn đề thời gian và không gian khai thác, luận </w:t>
      </w:r>
      <w:r w:rsidR="005C4CC8">
        <w:t xml:space="preserve">văn trình bày </w:t>
      </w:r>
      <w:r w:rsidR="008D50D9">
        <w:t>các cách tiếp cận và đề xuất phương pháp khai thác</w:t>
      </w:r>
      <w:r>
        <w:t xml:space="preserve"> giúp</w:t>
      </w:r>
      <w:r w:rsidR="008D50D9">
        <w:t xml:space="preserve"> </w:t>
      </w:r>
      <w:r w:rsidR="005C4CC8">
        <w:t xml:space="preserve">giải quyết </w:t>
      </w:r>
      <w:r>
        <w:t xml:space="preserve">hiệu quả </w:t>
      </w:r>
      <w:r w:rsidR="005C4CC8">
        <w:t>bài toán khai thác</w:t>
      </w:r>
      <w:r w:rsidR="002534F2">
        <w:t xml:space="preserve"> tập mẫu </w:t>
      </w:r>
      <w:r>
        <w:t xml:space="preserve">tuần tự </w:t>
      </w:r>
      <w:r w:rsidR="002534F2">
        <w:t xml:space="preserve">từ </w:t>
      </w:r>
      <w:r w:rsidR="006320BD">
        <w:t>CSDL</w:t>
      </w:r>
      <w:r w:rsidR="002534F2">
        <w:t xml:space="preserve"> chuỗi</w:t>
      </w:r>
      <w:r>
        <w:t>. Trong đó, nội dung bao gồm hai giai đoạn:</w:t>
      </w:r>
    </w:p>
    <w:p w14:paraId="4359E341" w14:textId="77777777" w:rsidR="005C4CC8" w:rsidRDefault="002534F2" w:rsidP="001C72B1">
      <w:pPr>
        <w:pStyle w:val="ListParagraph"/>
        <w:numPr>
          <w:ilvl w:val="1"/>
          <w:numId w:val="6"/>
        </w:numPr>
        <w:ind w:left="993"/>
      </w:pPr>
      <w:r>
        <w:t>Giai đoạn 1: Khai thác mẫu tuần tự</w:t>
      </w:r>
    </w:p>
    <w:p w14:paraId="6A701245" w14:textId="77777777" w:rsidR="002534F2" w:rsidRDefault="002534F2" w:rsidP="00A92CAE">
      <w:pPr>
        <w:pStyle w:val="ListParagraph"/>
        <w:numPr>
          <w:ilvl w:val="1"/>
          <w:numId w:val="6"/>
        </w:numPr>
        <w:ind w:left="993"/>
      </w:pPr>
      <w:r>
        <w:t xml:space="preserve">Giai đoạn 2: Song song hóa quá trình khai </w:t>
      </w:r>
      <w:r w:rsidR="00A92CAE">
        <w:t>thác mẫu tuần tự</w:t>
      </w:r>
    </w:p>
    <w:p w14:paraId="6879E337" w14:textId="089BBA44" w:rsidR="00A92CAE" w:rsidRDefault="006409D0" w:rsidP="00742DA0">
      <w:pPr>
        <w:ind w:firstLine="567"/>
      </w:pPr>
      <w:r>
        <w:t>Cụ thể, đ</w:t>
      </w:r>
      <w:r w:rsidR="00A92CAE">
        <w:t xml:space="preserve">ối với giai đoạn 1 của luận </w:t>
      </w:r>
      <w:r w:rsidR="008662DB">
        <w:t>văn</w:t>
      </w:r>
      <w:r w:rsidR="00A92CAE">
        <w:t xml:space="preserve">, dựa trên </w:t>
      </w:r>
      <w:r>
        <w:t xml:space="preserve">phương pháp khai thác mẫu tuần tự gọi là SPAM </w:t>
      </w:r>
      <w:sdt>
        <w:sdtPr>
          <w:id w:val="794795021"/>
          <w:citation/>
        </w:sdtPr>
        <w:sdtContent>
          <w:r>
            <w:fldChar w:fldCharType="begin"/>
          </w:r>
          <w:r>
            <w:instrText xml:space="preserve"> CITATION Ayr02 \l 1033 </w:instrText>
          </w:r>
          <w:r>
            <w:fldChar w:fldCharType="separate"/>
          </w:r>
          <w:r w:rsidR="00FB6C91">
            <w:rPr>
              <w:noProof/>
            </w:rPr>
            <w:t>[10]</w:t>
          </w:r>
          <w:r>
            <w:fldChar w:fldCharType="end"/>
          </w:r>
        </w:sdtContent>
      </w:sdt>
      <w:r>
        <w:t xml:space="preserve"> được đề xuất bởi </w:t>
      </w:r>
      <w:r w:rsidR="003248D3" w:rsidRPr="003248D3">
        <w:t>Jay Ayres</w:t>
      </w:r>
      <w:r>
        <w:t xml:space="preserve"> (2002), và phương pháp cải tiến do Fournier-Viger đề xuất năm 2014 sử dụng bảng ánh xạ đồng xuất hiện (CMAP) với tên gọi CM-SPAM </w:t>
      </w:r>
      <w:sdt>
        <w:sdtPr>
          <w:id w:val="1265580960"/>
          <w:citation/>
        </w:sdtPr>
        <w:sdtContent>
          <w:r>
            <w:fldChar w:fldCharType="begin"/>
          </w:r>
          <w:r>
            <w:instrText xml:space="preserve"> CITATION Fou14 \l 1033 </w:instrText>
          </w:r>
          <w:r>
            <w:fldChar w:fldCharType="separate"/>
          </w:r>
          <w:r w:rsidR="00FB6C91">
            <w:rPr>
              <w:noProof/>
            </w:rPr>
            <w:t>[11]</w:t>
          </w:r>
          <w:r>
            <w:fldChar w:fldCharType="end"/>
          </w:r>
        </w:sdtContent>
      </w:sdt>
      <w:r w:rsidR="00742DA0">
        <w:t xml:space="preserve">, luận </w:t>
      </w:r>
      <w:r w:rsidR="008662DB">
        <w:t>văn</w:t>
      </w:r>
      <w:r w:rsidR="00742DA0">
        <w:t xml:space="preserve"> giữ nguyên phương pháp phát sinh mẫu ứng viên nhưng cải tiến các thức tổ chức dữ liệu từ bảng bit</w:t>
      </w:r>
      <w:r w:rsidR="00F66DE4">
        <w:t xml:space="preserve"> dạng dọc</w:t>
      </w:r>
      <w:r w:rsidR="00742DA0">
        <w:t xml:space="preserve"> bằng cách sử dụng </w:t>
      </w:r>
      <w:r w:rsidR="00503EF5">
        <w:t>vector bit</w:t>
      </w:r>
      <w:r w:rsidR="00742DA0">
        <w:t xml:space="preserve"> động được đề xuất trong thuật toán CloFS-DBV </w:t>
      </w:r>
      <w:sdt>
        <w:sdtPr>
          <w:id w:val="216711071"/>
          <w:citation/>
        </w:sdtPr>
        <w:sdtContent>
          <w:r w:rsidR="00742DA0">
            <w:fldChar w:fldCharType="begin"/>
          </w:r>
          <w:r w:rsidR="00742DA0">
            <w:instrText xml:space="preserve"> CITATION Tra15 \l 1033 </w:instrText>
          </w:r>
          <w:r w:rsidR="00742DA0">
            <w:fldChar w:fldCharType="separate"/>
          </w:r>
          <w:r w:rsidR="00FB6C91">
            <w:rPr>
              <w:noProof/>
            </w:rPr>
            <w:t>[12]</w:t>
          </w:r>
          <w:r w:rsidR="00742DA0">
            <w:fldChar w:fldCharType="end"/>
          </w:r>
        </w:sdtContent>
      </w:sdt>
      <w:r w:rsidR="00742DA0">
        <w:t xml:space="preserve"> bởi Tran</w:t>
      </w:r>
      <w:r w:rsidR="00F66DE4">
        <w:t xml:space="preserve"> và cộng sự</w:t>
      </w:r>
      <w:r w:rsidR="00742DA0">
        <w:t xml:space="preserve"> (2015)</w:t>
      </w:r>
      <w:r w:rsidR="00CD576C">
        <w:t xml:space="preserve"> giúp </w:t>
      </w:r>
      <w:r w:rsidR="00C94211">
        <w:t>tối ưu</w:t>
      </w:r>
      <w:r w:rsidR="00CD576C">
        <w:t xml:space="preserve"> không gian lưu trữ và thời gian thai thác.</w:t>
      </w:r>
    </w:p>
    <w:p w14:paraId="7B4EAEBB" w14:textId="77777777" w:rsidR="009158C8" w:rsidRDefault="00742DA0" w:rsidP="00742DA0">
      <w:pPr>
        <w:ind w:firstLine="567"/>
      </w:pPr>
      <w:r>
        <w:t>Giai đoạ</w:t>
      </w:r>
      <w:r w:rsidR="00CD576C">
        <w:t>n 2,</w:t>
      </w:r>
      <w:r>
        <w:t xml:space="preserve"> </w:t>
      </w:r>
      <w:r w:rsidR="008662DB">
        <w:t>luận văn</w:t>
      </w:r>
      <w:r>
        <w:t xml:space="preserve"> đề xuất phương pháp khai thác mẫu tuần tự song song dựa trên mô hình xử</w:t>
      </w:r>
      <w:r w:rsidR="00D16410">
        <w:t xml:space="preserve"> lý phân tán Hadoop Map</w:t>
      </w:r>
      <w:r>
        <w:t>Reduce. Mô hình Hadoop MapReduce cho phép thục hiện phân tán quá trình xử lý các tập dữ liệu</w:t>
      </w:r>
      <w:r w:rsidR="00CD576C">
        <w:t xml:space="preserve"> lớn trên các cụm máy tính. C</w:t>
      </w:r>
      <w:r w:rsidR="006320BD">
        <w:t>SDL</w:t>
      </w:r>
      <w:r w:rsidR="00CD576C">
        <w:t xml:space="preserve"> chuỗi ban đầu được chia thành các tập cơ sở dữ liệu chuỗi nhỏ, thuật toán tiến hành khai các song song tập mẫu ứng viên từ các </w:t>
      </w:r>
      <w:r w:rsidR="006320BD">
        <w:t>CSDL</w:t>
      </w:r>
      <w:r w:rsidR="00CD576C">
        <w:t xml:space="preserve"> đã được phân cắt. Cuối cùng, thuận toán tổng hợp tất cả mẫu ứng viên và tính tổng độ hỗ trợ của mẫu ứng viên, tìm ra các mẫu tuần tự dựa trên điều kiện </w:t>
      </w:r>
      <w:r w:rsidR="00D16410">
        <w:t xml:space="preserve">ngưỡng hỗ trợ </w:t>
      </w:r>
      <w:r w:rsidR="007578C7">
        <w:t xml:space="preserve">tối thiểu </w:t>
      </w:r>
      <w:r w:rsidR="00D16410">
        <w:t>cho trước</w:t>
      </w:r>
      <w:r w:rsidR="00CD576C">
        <w:t>.</w:t>
      </w:r>
    </w:p>
    <w:p w14:paraId="270EA261" w14:textId="797A1E1C" w:rsidR="00742DA0" w:rsidRPr="005C4CC8" w:rsidRDefault="009158C8" w:rsidP="00742DA0">
      <w:pPr>
        <w:ind w:firstLine="567"/>
      </w:pPr>
      <w:r>
        <w:t xml:space="preserve">Kết quả nghiên cứu của </w:t>
      </w:r>
      <w:r w:rsidR="00270E9E">
        <w:t>luận văn</w:t>
      </w:r>
      <w:r>
        <w:t xml:space="preserve"> đã được chấp nhận đăng trong kỷ yếu hội nghị quốc tế chuyên ngành của tạp chí IEEE (The 9th International Conference on Knowledge and Systems Engineering - KSE 2017 - được tổ chức tại Huế vào ngày 19-21 tháng 10 năm 2017).</w:t>
      </w:r>
      <w:r w:rsidR="00CD576C">
        <w:t xml:space="preserve"> </w:t>
      </w:r>
    </w:p>
    <w:p w14:paraId="77781E34" w14:textId="77777777" w:rsidR="00662E2D" w:rsidRDefault="00662E2D" w:rsidP="00662E2D">
      <w:pPr>
        <w:ind w:firstLine="567"/>
      </w:pPr>
    </w:p>
    <w:p w14:paraId="562BAF38" w14:textId="77777777" w:rsidR="00C47FBB" w:rsidRPr="00C00ED1" w:rsidRDefault="00C00ED1" w:rsidP="007B5FC9">
      <w:pPr>
        <w:ind w:firstLine="567"/>
      </w:pPr>
      <w:r>
        <w:t xml:space="preserve"> </w:t>
      </w:r>
      <w:r w:rsidR="00D07F7F">
        <w:t xml:space="preserve"> </w:t>
      </w:r>
      <w:r w:rsidR="00C47FBB" w:rsidRPr="00C00ED1">
        <w:rPr>
          <w:highlight w:val="lightGray"/>
        </w:rPr>
        <w:br w:type="page"/>
      </w:r>
    </w:p>
    <w:p w14:paraId="64EDDAC6" w14:textId="77777777" w:rsidR="006E3B80" w:rsidRPr="006E3B80" w:rsidRDefault="00584945" w:rsidP="001074C5">
      <w:pPr>
        <w:pStyle w:val="Heading1"/>
      </w:pPr>
      <w:r>
        <w:lastRenderedPageBreak/>
        <w:t xml:space="preserve"> </w:t>
      </w:r>
      <w:bookmarkStart w:id="15" w:name="_Toc491803663"/>
      <w:r w:rsidR="005B2E81">
        <w:t>CƠ SỞ LÝ THUYẾT</w:t>
      </w:r>
      <w:bookmarkEnd w:id="15"/>
    </w:p>
    <w:p w14:paraId="13EEB932" w14:textId="77777777" w:rsidR="00990FC2" w:rsidRDefault="00990FC2" w:rsidP="00326102">
      <w:pPr>
        <w:pStyle w:val="Heading2"/>
      </w:pPr>
      <w:bookmarkStart w:id="16" w:name="_Toc491803664"/>
      <w:r>
        <w:t>Phát biểu bài toán khai thác CSDL chuỗi</w:t>
      </w:r>
      <w:bookmarkEnd w:id="16"/>
    </w:p>
    <w:p w14:paraId="48436FC8" w14:textId="77777777" w:rsidR="00253605" w:rsidRDefault="00253605" w:rsidP="00253605">
      <w:pPr>
        <w:ind w:firstLine="567"/>
      </w:pPr>
      <w:r>
        <w:t xml:space="preserve">Khai thác CSDL chuỗi thường được chia làm hai giai đoạn chính: (1) Giai đoạn khai thác mẫu tuần tự và (2) Giai đoạn sinh luật từ các mẫu của Giai đoạn đầu. Tuy nhiên, các thách thức của bài toán khai thác trên CSDL chuỗi là thời gian khai thác và tập luật kết quả được khai thác. Đối với thời gian, bài toán khai thác mẫu tuần tự là bài toán có độ phức tạp cao do phải tìm tất cả các hoán vị có thể có của các sự kiện trong CSDL chuỗi </w:t>
      </w:r>
      <w:sdt>
        <w:sdtPr>
          <w:id w:val="1222402665"/>
          <w:citation/>
        </w:sdtPr>
        <w:sdtContent>
          <w:r>
            <w:fldChar w:fldCharType="begin"/>
          </w:r>
          <w:r>
            <w:instrText xml:space="preserve"> CITATION Zak14 \l 1033 </w:instrText>
          </w:r>
          <w:r>
            <w:fldChar w:fldCharType="separate"/>
          </w:r>
          <w:r w:rsidR="00FB6C91">
            <w:rPr>
              <w:noProof/>
            </w:rPr>
            <w:t>[13]</w:t>
          </w:r>
          <w:r>
            <w:fldChar w:fldCharType="end"/>
          </w:r>
        </w:sdtContent>
      </w:sdt>
      <w:r>
        <w:t xml:space="preserve">. Do đó, tập luật được sinh từ các mẫu thường rất lớn, trong đó sẽ có tồn tại nhiều luật dư thừa. </w:t>
      </w:r>
    </w:p>
    <w:p w14:paraId="5E242378" w14:textId="77777777" w:rsidR="00253605" w:rsidRDefault="00253605" w:rsidP="00253605">
      <w:pPr>
        <w:ind w:firstLine="567"/>
      </w:pPr>
      <w:r>
        <w:t xml:space="preserve">Do vậy vấn đề chính là nghiên cứu cách thức làm giảm thời gian khai thác và không gian lưu trữ trong quá trình khai thác, cùng với việc loại bỏ luật dư thừa một cách có hiệu quả là vấn đề cần được quan tâm và phát triển. </w:t>
      </w:r>
    </w:p>
    <w:p w14:paraId="2B71AE4D" w14:textId="77777777" w:rsidR="00253605" w:rsidRPr="00253605" w:rsidRDefault="00253605" w:rsidP="0056435E">
      <w:pPr>
        <w:ind w:firstLine="567"/>
      </w:pPr>
      <w:r>
        <w:t xml:space="preserve">Khai thác tập mẫu tuần tự trên dữ liệu chuỗi đã được đề cập và nghiên cứu rộng rãi kể từ khi Agrawal và Srikant đề xuất thuật toán AprioriAll </w:t>
      </w:r>
      <w:sdt>
        <w:sdtPr>
          <w:id w:val="-1536028753"/>
          <w:citation/>
        </w:sdtPr>
        <w:sdtContent>
          <w:r>
            <w:fldChar w:fldCharType="begin"/>
          </w:r>
          <w:r>
            <w:instrText xml:space="preserve"> CITATION RAg95 \l 1033 </w:instrText>
          </w:r>
          <w:r>
            <w:fldChar w:fldCharType="separate"/>
          </w:r>
          <w:r w:rsidR="00FB6C91">
            <w:rPr>
              <w:noProof/>
            </w:rPr>
            <w:t>[14]</w:t>
          </w:r>
          <w:r>
            <w:fldChar w:fldCharType="end"/>
          </w:r>
        </w:sdtContent>
      </w:sdt>
      <w:r>
        <w:t xml:space="preserve"> vào năm 1995. Thuật toán này sử dụng tính chất Apriori: “Tất cả các tập con khác rỗng của một tập sự kiện phổ biến đều phổ biến”. Nghĩa là, trong quá trình phát sinh mẫu, nếu xuất hiện một mẫu không phổ biến thì không cần phát sinh tiếp mẫu cha cho mẫu ứng viên đó. Điều này giúp cho việc loại trừ sớm ứng viên, nhằm làm giảm không gian và kiểm tra các ứng viên chắc chắn không là mẫu tuần tự phổ biế</w:t>
      </w:r>
      <w:r w:rsidR="00E8281C">
        <w:t xml:space="preserve">n. </w:t>
      </w:r>
      <w:r>
        <w:t>Giai đoạn này có rất nhiều thuật toán được đề xuất theo nhiều cách tiếp cận khác nhau nhằm tăng hiệu quả khai thác.</w:t>
      </w:r>
    </w:p>
    <w:p w14:paraId="4338958A" w14:textId="77777777" w:rsidR="00646396" w:rsidRDefault="00326102" w:rsidP="00326102">
      <w:pPr>
        <w:pStyle w:val="Heading2"/>
      </w:pPr>
      <w:bookmarkStart w:id="17" w:name="_Toc491803665"/>
      <w:r>
        <w:t>C</w:t>
      </w:r>
      <w:r w:rsidRPr="00326102">
        <w:t>á</w:t>
      </w:r>
      <w:r>
        <w:t>c kh</w:t>
      </w:r>
      <w:r w:rsidRPr="00326102">
        <w:t>á</w:t>
      </w:r>
      <w:r>
        <w:t>i ni</w:t>
      </w:r>
      <w:r w:rsidRPr="00326102">
        <w:t>ệ</w:t>
      </w:r>
      <w:r>
        <w:t xml:space="preserve">m </w:t>
      </w:r>
      <w:r w:rsidR="009E3B62">
        <w:t>về chuỗi dữ liệu</w:t>
      </w:r>
      <w:bookmarkEnd w:id="17"/>
    </w:p>
    <w:p w14:paraId="6CCDB99A" w14:textId="5B5C8A1E" w:rsidR="00770A50" w:rsidRDefault="00770A50" w:rsidP="00770A50">
      <w:pPr>
        <w:ind w:firstLine="567"/>
      </w:pPr>
      <w:r>
        <w:t xml:space="preserve">Cho tập </w:t>
      </w:r>
      <w:r w:rsidRPr="00CE1358">
        <w:rPr>
          <w:i/>
        </w:rPr>
        <w:t>I = {i</w:t>
      </w:r>
      <w:r w:rsidRPr="00CE1358">
        <w:rPr>
          <w:i/>
          <w:vertAlign w:val="subscript"/>
        </w:rPr>
        <w:t>1</w:t>
      </w:r>
      <w:r w:rsidRPr="00CE1358">
        <w:rPr>
          <w:i/>
        </w:rPr>
        <w:t>, i</w:t>
      </w:r>
      <w:r w:rsidRPr="00CE1358">
        <w:rPr>
          <w:i/>
          <w:vertAlign w:val="subscript"/>
        </w:rPr>
        <w:t>2</w:t>
      </w:r>
      <w:r w:rsidRPr="00CE1358">
        <w:rPr>
          <w:i/>
        </w:rPr>
        <w:t>, …, i</w:t>
      </w:r>
      <w:r w:rsidRPr="00CE1358">
        <w:rPr>
          <w:i/>
          <w:vertAlign w:val="subscript"/>
        </w:rPr>
        <w:t>n</w:t>
      </w:r>
      <w:r w:rsidRPr="00CE1358">
        <w:rPr>
          <w:i/>
        </w:rPr>
        <w:t>}</w:t>
      </w:r>
      <w:r>
        <w:t xml:space="preserve"> gồm </w:t>
      </w:r>
      <w:r w:rsidRPr="00CE1358">
        <w:rPr>
          <w:i/>
        </w:rPr>
        <w:t>n</w:t>
      </w:r>
      <w:r>
        <w:t xml:space="preserve"> phần tử còn gọi là các sự kiện (item). Một tập sự kiện </w:t>
      </w:r>
      <w:r w:rsidRPr="008461A0">
        <w:rPr>
          <w:i/>
        </w:rPr>
        <w:t>itemset</w:t>
      </w:r>
      <w:r>
        <w:t xml:space="preserve"> là tập không có thứ tự khác rỗng, gồm các sự kiện. Mỗi itemset được biễu diễn trong cặp dấu ngoặc nhọn. Các dấu ngoặc nhọn được bỏ ra để đơn giản hóa ký hiệu cho các tập sự kiện với chỉ một sự kiện đơn. Ví dụ, {A,</w:t>
      </w:r>
      <w:r w:rsidR="00503EF5">
        <w:t xml:space="preserve"> </w:t>
      </w:r>
      <w:r>
        <w:t>B,</w:t>
      </w:r>
      <w:r w:rsidR="00503EF5">
        <w:t xml:space="preserve"> </w:t>
      </w:r>
      <w:r>
        <w:t xml:space="preserve">C} biễu diễn 1 tập sự kiện gồm 3 sự kiện là {A}, {B} và {C}. Một </w:t>
      </w:r>
      <w:r w:rsidR="00115F09">
        <w:t>chuỗi</w:t>
      </w:r>
      <w:r>
        <w:t xml:space="preserve"> </w:t>
      </w:r>
      <w:r w:rsidRPr="00D30EA0">
        <w:rPr>
          <w:i/>
        </w:rPr>
        <w:t>sequence</w:t>
      </w:r>
      <w:r>
        <w:t xml:space="preserve">, ký hiệu </w:t>
      </w:r>
      <w:r w:rsidRPr="00D30EA0">
        <w:rPr>
          <w:i/>
        </w:rPr>
        <w:t>S = (</w:t>
      </w:r>
      <w:r>
        <w:rPr>
          <w:i/>
        </w:rPr>
        <w:t>e</w:t>
      </w:r>
      <w:r w:rsidRPr="00D30EA0">
        <w:rPr>
          <w:i/>
          <w:vertAlign w:val="subscript"/>
        </w:rPr>
        <w:t>1</w:t>
      </w:r>
      <w:r w:rsidRPr="00D30EA0">
        <w:rPr>
          <w:i/>
        </w:rPr>
        <w:t xml:space="preserve">, </w:t>
      </w:r>
      <w:r>
        <w:rPr>
          <w:i/>
        </w:rPr>
        <w:t>e</w:t>
      </w:r>
      <w:r w:rsidRPr="00D30EA0">
        <w:rPr>
          <w:i/>
          <w:vertAlign w:val="subscript"/>
        </w:rPr>
        <w:t>2</w:t>
      </w:r>
      <w:r w:rsidRPr="00D30EA0">
        <w:rPr>
          <w:i/>
        </w:rPr>
        <w:t xml:space="preserve">, </w:t>
      </w:r>
      <w:r w:rsidRPr="00D30EA0">
        <w:rPr>
          <w:i/>
        </w:rPr>
        <w:lastRenderedPageBreak/>
        <w:t xml:space="preserve">…, </w:t>
      </w:r>
      <w:r>
        <w:rPr>
          <w:i/>
        </w:rPr>
        <w:t>e</w:t>
      </w:r>
      <w:r w:rsidRPr="00D30EA0">
        <w:rPr>
          <w:i/>
          <w:vertAlign w:val="subscript"/>
        </w:rPr>
        <w:t>m</w:t>
      </w:r>
      <w:r w:rsidRPr="00D30EA0">
        <w:rPr>
          <w:i/>
        </w:rPr>
        <w:t>)</w:t>
      </w:r>
      <w:r>
        <w:t xml:space="preserve">, là một tập có thứ tự các tập sự kiện, với mỗi </w:t>
      </w:r>
      <w:r w:rsidRPr="00244E98">
        <w:rPr>
          <w:i/>
        </w:rPr>
        <w:t>e</w:t>
      </w:r>
      <w:r w:rsidRPr="00244E98">
        <w:rPr>
          <w:i/>
          <w:vertAlign w:val="subscript"/>
        </w:rPr>
        <w:t>i</w:t>
      </w:r>
      <w:r>
        <w:t xml:space="preserve"> (1 </w:t>
      </w:r>
      <w:r>
        <w:rPr>
          <w:rFonts w:cs="Times New Roman"/>
        </w:rPr>
        <w:t>≤</w:t>
      </w:r>
      <w:r>
        <w:t xml:space="preserve"> i </w:t>
      </w:r>
      <w:r>
        <w:rPr>
          <w:rFonts w:cs="Times New Roman"/>
        </w:rPr>
        <w:t>≤ m</w:t>
      </w:r>
      <w:r>
        <w:t>)</w:t>
      </w:r>
      <w:r w:rsidR="00E1173E">
        <w:t xml:space="preserve"> </w:t>
      </w:r>
      <w:r>
        <w:t>là một tập sự kiện</w:t>
      </w:r>
      <w:r w:rsidR="00E1173E">
        <w:t>.</w:t>
      </w:r>
      <w:r w:rsidR="00092F12">
        <w:t xml:space="preserve"> Các sự kiện trong tập sự kiện được sắp xếp theo thứ tự từ điển, ký hiệu </w:t>
      </w:r>
      <m:oMath>
        <m:sSub>
          <m:sSubPr>
            <m:ctrlPr>
              <w:rPr>
                <w:rFonts w:ascii="Cambria Math" w:hAnsi="Cambria Math"/>
                <w:sz w:val="24"/>
                <w:szCs w:val="24"/>
              </w:rPr>
            </m:ctrlPr>
          </m:sSubPr>
          <m:e>
            <m:r>
              <m:rPr>
                <m:sty m:val="p"/>
              </m:rPr>
              <w:rPr>
                <w:rFonts w:ascii="Cambria Math" w:hAnsi="Cambria Math"/>
              </w:rPr>
              <m:t>≻</m:t>
            </m:r>
          </m:e>
          <m:sub>
            <m:r>
              <m:rPr>
                <m:sty m:val="p"/>
              </m:rPr>
              <w:rPr>
                <w:rFonts w:ascii="Cambria Math" w:hAnsi="Cambria Math"/>
              </w:rPr>
              <m:t>lex</m:t>
            </m:r>
          </m:sub>
        </m:sSub>
      </m:oMath>
      <w:r w:rsidR="00092F12">
        <w:rPr>
          <w:rFonts w:eastAsiaTheme="minorEastAsia"/>
          <w:sz w:val="24"/>
          <w:szCs w:val="24"/>
        </w:rPr>
        <w:t>.</w:t>
      </w:r>
    </w:p>
    <w:p w14:paraId="2B564D6C" w14:textId="34C5B38B" w:rsidR="00770A50" w:rsidRDefault="00770A50" w:rsidP="00770A50">
      <w:pPr>
        <w:ind w:firstLine="567"/>
      </w:pPr>
      <w:r w:rsidRPr="00770A50">
        <w:rPr>
          <w:b/>
        </w:rPr>
        <w:t>CSDL</w:t>
      </w:r>
      <w:r w:rsidR="009E6830">
        <w:rPr>
          <w:b/>
        </w:rPr>
        <w:t xml:space="preserve"> </w:t>
      </w:r>
      <w:r w:rsidR="00115F09">
        <w:rPr>
          <w:b/>
        </w:rPr>
        <w:t>chuỗi</w:t>
      </w:r>
      <w:r w:rsidR="005302B3">
        <w:rPr>
          <w:b/>
        </w:rPr>
        <w:t xml:space="preserve"> </w:t>
      </w:r>
      <w:r w:rsidR="00247C0A">
        <w:rPr>
          <w:b/>
        </w:rPr>
        <w:t>(Sequence Database)</w:t>
      </w:r>
      <w:r>
        <w:t>: CSDL</w:t>
      </w:r>
      <w:r w:rsidR="009E6830">
        <w:t xml:space="preserve"> </w:t>
      </w:r>
      <w:r w:rsidR="00115F09">
        <w:t>chuỗi</w:t>
      </w:r>
      <w:r>
        <w:t xml:space="preserve">, ký hiệu </w:t>
      </w:r>
      <w:r w:rsidRPr="00244E98">
        <w:rPr>
          <w:i/>
        </w:rPr>
        <w:t>SDB</w:t>
      </w:r>
      <w:r>
        <w:t xml:space="preserve">, là danh sách các </w:t>
      </w:r>
      <w:r w:rsidR="00115F09">
        <w:t>chuỗi</w:t>
      </w:r>
      <w:r>
        <w:t xml:space="preserve">, được biễu diễn dưới dạng </w:t>
      </w:r>
      <w:r w:rsidRPr="00244E98">
        <w:rPr>
          <w:i/>
        </w:rPr>
        <w:t>SDB = (s</w:t>
      </w:r>
      <w:r w:rsidRPr="00244E98">
        <w:rPr>
          <w:i/>
          <w:vertAlign w:val="subscript"/>
        </w:rPr>
        <w:t>1</w:t>
      </w:r>
      <w:r w:rsidRPr="00244E98">
        <w:rPr>
          <w:i/>
        </w:rPr>
        <w:t>, s</w:t>
      </w:r>
      <w:r w:rsidRPr="00244E98">
        <w:rPr>
          <w:i/>
          <w:vertAlign w:val="subscript"/>
        </w:rPr>
        <w:t>2</w:t>
      </w:r>
      <w:r w:rsidRPr="00244E98">
        <w:rPr>
          <w:i/>
        </w:rPr>
        <w:t>, …, s</w:t>
      </w:r>
      <w:r w:rsidRPr="00244E98">
        <w:rPr>
          <w:i/>
          <w:vertAlign w:val="subscript"/>
        </w:rPr>
        <w:t>|SDB|</w:t>
      </w:r>
      <w:r w:rsidRPr="00244E98">
        <w:rPr>
          <w:i/>
        </w:rPr>
        <w:t>)</w:t>
      </w:r>
      <w:r>
        <w:t xml:space="preserve">, trong đó |SDB| là số lượng </w:t>
      </w:r>
      <w:r w:rsidR="00115F09">
        <w:t>chuỗi</w:t>
      </w:r>
      <w:r>
        <w:t xml:space="preserve"> trong SDB, và </w:t>
      </w:r>
      <w:r w:rsidRPr="0048133E">
        <w:rPr>
          <w:i/>
        </w:rPr>
        <w:t>s</w:t>
      </w:r>
      <w:r w:rsidRPr="0048133E">
        <w:rPr>
          <w:i/>
          <w:vertAlign w:val="subscript"/>
        </w:rPr>
        <w:t>i</w:t>
      </w:r>
      <w:r>
        <w:t xml:space="preserve"> (1 </w:t>
      </w:r>
      <w:r>
        <w:rPr>
          <w:rFonts w:cs="Times New Roman"/>
        </w:rPr>
        <w:t>≤</w:t>
      </w:r>
      <w:r>
        <w:t xml:space="preserve"> i </w:t>
      </w:r>
      <w:r>
        <w:rPr>
          <w:rFonts w:cs="Times New Roman"/>
        </w:rPr>
        <w:t>≤ |SDB|</w:t>
      </w:r>
      <w:r>
        <w:t xml:space="preserve">) là </w:t>
      </w:r>
      <w:r w:rsidR="00115F09">
        <w:t>chuỗi</w:t>
      </w:r>
      <w:r>
        <w:t>thứ i trong SDB.</w:t>
      </w:r>
    </w:p>
    <w:tbl>
      <w:tblPr>
        <w:tblStyle w:val="TableGrid"/>
        <w:tblW w:w="0" w:type="auto"/>
        <w:jc w:val="center"/>
        <w:tblLook w:val="04A0" w:firstRow="1" w:lastRow="0" w:firstColumn="1" w:lastColumn="0" w:noHBand="0" w:noVBand="1"/>
      </w:tblPr>
      <w:tblGrid>
        <w:gridCol w:w="634"/>
        <w:gridCol w:w="2351"/>
      </w:tblGrid>
      <w:tr w:rsidR="00770A50" w:rsidRPr="00770A50" w14:paraId="665234E6" w14:textId="77777777" w:rsidTr="00614D45">
        <w:trPr>
          <w:jc w:val="center"/>
        </w:trPr>
        <w:tc>
          <w:tcPr>
            <w:tcW w:w="0" w:type="auto"/>
          </w:tcPr>
          <w:p w14:paraId="28E4E11B" w14:textId="77777777" w:rsidR="00770A50" w:rsidRPr="00770A50" w:rsidRDefault="00770A50" w:rsidP="00614D45">
            <w:pPr>
              <w:rPr>
                <w:rFonts w:ascii="Verdana" w:hAnsi="Verdana"/>
                <w:b/>
                <w:sz w:val="20"/>
                <w:szCs w:val="20"/>
              </w:rPr>
            </w:pPr>
            <w:r w:rsidRPr="00770A50">
              <w:rPr>
                <w:rFonts w:ascii="Verdana" w:hAnsi="Verdana"/>
                <w:b/>
                <w:sz w:val="20"/>
                <w:szCs w:val="20"/>
              </w:rPr>
              <w:t>SID</w:t>
            </w:r>
          </w:p>
        </w:tc>
        <w:tc>
          <w:tcPr>
            <w:tcW w:w="0" w:type="auto"/>
          </w:tcPr>
          <w:p w14:paraId="6F9C9D7A" w14:textId="77777777" w:rsidR="00770A50" w:rsidRPr="00770A50" w:rsidRDefault="00770A50" w:rsidP="00614D45">
            <w:pPr>
              <w:rPr>
                <w:rFonts w:ascii="Verdana" w:hAnsi="Verdana"/>
                <w:b/>
                <w:sz w:val="20"/>
                <w:szCs w:val="20"/>
              </w:rPr>
            </w:pPr>
            <w:r w:rsidRPr="00770A50">
              <w:rPr>
                <w:rFonts w:ascii="Verdana" w:hAnsi="Verdana"/>
                <w:b/>
                <w:sz w:val="20"/>
                <w:szCs w:val="20"/>
              </w:rPr>
              <w:t>Sequence</w:t>
            </w:r>
          </w:p>
        </w:tc>
      </w:tr>
      <w:tr w:rsidR="00770A50" w:rsidRPr="00DF2A04" w14:paraId="21523FA7" w14:textId="77777777" w:rsidTr="00614D45">
        <w:trPr>
          <w:jc w:val="center"/>
        </w:trPr>
        <w:tc>
          <w:tcPr>
            <w:tcW w:w="0" w:type="auto"/>
          </w:tcPr>
          <w:p w14:paraId="7AC444D3" w14:textId="77777777" w:rsidR="00770A50" w:rsidRPr="00DF2A04" w:rsidRDefault="00770A50" w:rsidP="00614D45">
            <w:pPr>
              <w:rPr>
                <w:rFonts w:ascii="Verdana" w:hAnsi="Verdana"/>
                <w:sz w:val="20"/>
                <w:szCs w:val="20"/>
              </w:rPr>
            </w:pPr>
            <w:r w:rsidRPr="00DF2A04">
              <w:rPr>
                <w:rFonts w:ascii="Verdana" w:hAnsi="Verdana"/>
                <w:sz w:val="20"/>
                <w:szCs w:val="20"/>
              </w:rPr>
              <w:t>1</w:t>
            </w:r>
          </w:p>
        </w:tc>
        <w:tc>
          <w:tcPr>
            <w:tcW w:w="0" w:type="auto"/>
          </w:tcPr>
          <w:p w14:paraId="56915AB9" w14:textId="77777777" w:rsidR="00770A50" w:rsidRPr="00DF2A04" w:rsidRDefault="00770A50" w:rsidP="00614D45">
            <w:pPr>
              <w:rPr>
                <w:rFonts w:ascii="Verdana" w:hAnsi="Verdana"/>
                <w:sz w:val="20"/>
                <w:szCs w:val="20"/>
              </w:rPr>
            </w:pPr>
            <w:r w:rsidRPr="00DF2A04">
              <w:rPr>
                <w:rFonts w:ascii="Verdana" w:hAnsi="Verdana"/>
                <w:sz w:val="20"/>
                <w:szCs w:val="20"/>
              </w:rPr>
              <w:t>({A},{A,B},{A,B,C})</w:t>
            </w:r>
          </w:p>
        </w:tc>
      </w:tr>
      <w:tr w:rsidR="00770A50" w:rsidRPr="00DF2A04" w14:paraId="4E27664F" w14:textId="77777777" w:rsidTr="00614D45">
        <w:trPr>
          <w:jc w:val="center"/>
        </w:trPr>
        <w:tc>
          <w:tcPr>
            <w:tcW w:w="0" w:type="auto"/>
          </w:tcPr>
          <w:p w14:paraId="6B60B857" w14:textId="77777777" w:rsidR="00770A50" w:rsidRPr="00DF2A04" w:rsidRDefault="00770A50" w:rsidP="00614D45">
            <w:pPr>
              <w:rPr>
                <w:rFonts w:ascii="Verdana" w:hAnsi="Verdana"/>
                <w:sz w:val="20"/>
                <w:szCs w:val="20"/>
              </w:rPr>
            </w:pPr>
            <w:r w:rsidRPr="00DF2A04">
              <w:rPr>
                <w:rFonts w:ascii="Verdana" w:hAnsi="Verdana"/>
                <w:sz w:val="20"/>
                <w:szCs w:val="20"/>
              </w:rPr>
              <w:t>2</w:t>
            </w:r>
          </w:p>
        </w:tc>
        <w:tc>
          <w:tcPr>
            <w:tcW w:w="0" w:type="auto"/>
          </w:tcPr>
          <w:p w14:paraId="788CD72A" w14:textId="77777777" w:rsidR="00770A50" w:rsidRPr="00DF2A04" w:rsidRDefault="00770A50" w:rsidP="00614D45">
            <w:pPr>
              <w:rPr>
                <w:rFonts w:ascii="Verdana" w:hAnsi="Verdana"/>
                <w:sz w:val="20"/>
                <w:szCs w:val="20"/>
              </w:rPr>
            </w:pPr>
            <w:r w:rsidRPr="00DF2A04">
              <w:rPr>
                <w:rFonts w:ascii="Verdana" w:hAnsi="Verdana"/>
                <w:sz w:val="20"/>
                <w:szCs w:val="20"/>
              </w:rPr>
              <w:t>({A,B},{A,C},{B,C})</w:t>
            </w:r>
          </w:p>
        </w:tc>
      </w:tr>
      <w:tr w:rsidR="00770A50" w:rsidRPr="00DF2A04" w14:paraId="07EE3565" w14:textId="77777777" w:rsidTr="00614D45">
        <w:trPr>
          <w:jc w:val="center"/>
        </w:trPr>
        <w:tc>
          <w:tcPr>
            <w:tcW w:w="0" w:type="auto"/>
          </w:tcPr>
          <w:p w14:paraId="588CCEDF" w14:textId="77777777" w:rsidR="00770A50" w:rsidRPr="00DF2A04" w:rsidRDefault="00770A50" w:rsidP="00614D45">
            <w:pPr>
              <w:rPr>
                <w:rFonts w:ascii="Verdana" w:hAnsi="Verdana"/>
                <w:sz w:val="20"/>
                <w:szCs w:val="20"/>
              </w:rPr>
            </w:pPr>
            <w:r w:rsidRPr="00DF2A04">
              <w:rPr>
                <w:rFonts w:ascii="Verdana" w:hAnsi="Verdana"/>
                <w:sz w:val="20"/>
                <w:szCs w:val="20"/>
              </w:rPr>
              <w:t>3</w:t>
            </w:r>
          </w:p>
        </w:tc>
        <w:tc>
          <w:tcPr>
            <w:tcW w:w="0" w:type="auto"/>
          </w:tcPr>
          <w:p w14:paraId="2CE9299D" w14:textId="77777777" w:rsidR="00770A50" w:rsidRPr="00DF2A04" w:rsidRDefault="00770A50" w:rsidP="00614D45">
            <w:pPr>
              <w:rPr>
                <w:rFonts w:ascii="Verdana" w:hAnsi="Verdana"/>
                <w:sz w:val="20"/>
                <w:szCs w:val="20"/>
              </w:rPr>
            </w:pPr>
            <w:r w:rsidRPr="00DF2A04">
              <w:rPr>
                <w:rFonts w:ascii="Verdana" w:hAnsi="Verdana"/>
                <w:sz w:val="20"/>
                <w:szCs w:val="20"/>
              </w:rPr>
              <w:t>({C},{A,C},{A,B})</w:t>
            </w:r>
          </w:p>
        </w:tc>
      </w:tr>
      <w:tr w:rsidR="00770A50" w:rsidRPr="00DF2A04" w14:paraId="6676AC5D" w14:textId="77777777" w:rsidTr="00614D45">
        <w:trPr>
          <w:jc w:val="center"/>
        </w:trPr>
        <w:tc>
          <w:tcPr>
            <w:tcW w:w="0" w:type="auto"/>
          </w:tcPr>
          <w:p w14:paraId="5883107F" w14:textId="77777777" w:rsidR="00770A50" w:rsidRPr="00DF2A04" w:rsidRDefault="00770A50" w:rsidP="00614D45">
            <w:pPr>
              <w:rPr>
                <w:rFonts w:ascii="Verdana" w:hAnsi="Verdana"/>
                <w:sz w:val="20"/>
                <w:szCs w:val="20"/>
              </w:rPr>
            </w:pPr>
            <w:r w:rsidRPr="00DF2A04">
              <w:rPr>
                <w:rFonts w:ascii="Verdana" w:hAnsi="Verdana"/>
                <w:sz w:val="20"/>
                <w:szCs w:val="20"/>
              </w:rPr>
              <w:t>4</w:t>
            </w:r>
          </w:p>
        </w:tc>
        <w:tc>
          <w:tcPr>
            <w:tcW w:w="0" w:type="auto"/>
          </w:tcPr>
          <w:p w14:paraId="371CC9CE" w14:textId="77777777" w:rsidR="00770A50" w:rsidRPr="00DF2A04" w:rsidRDefault="00770A50" w:rsidP="00614D45">
            <w:pPr>
              <w:rPr>
                <w:rFonts w:ascii="Verdana" w:hAnsi="Verdana"/>
                <w:sz w:val="20"/>
                <w:szCs w:val="20"/>
              </w:rPr>
            </w:pPr>
            <w:r w:rsidRPr="00DF2A04">
              <w:rPr>
                <w:rFonts w:ascii="Verdana" w:hAnsi="Verdana"/>
                <w:sz w:val="20"/>
                <w:szCs w:val="20"/>
              </w:rPr>
              <w:t>({D},{A,B,D})</w:t>
            </w:r>
          </w:p>
        </w:tc>
      </w:tr>
    </w:tbl>
    <w:p w14:paraId="71BF6564" w14:textId="1B1D7254" w:rsidR="00770A50" w:rsidRDefault="00770A50" w:rsidP="00770A50">
      <w:pPr>
        <w:pStyle w:val="Caption"/>
      </w:pPr>
      <w:bookmarkStart w:id="18" w:name="_Toc491803645"/>
      <w:r>
        <w:t xml:space="preserve">Bảng </w:t>
      </w:r>
      <w:fldSimple w:instr=" STYLEREF 1 \s ">
        <w:r w:rsidR="00C20869">
          <w:rPr>
            <w:noProof/>
          </w:rPr>
          <w:t>2</w:t>
        </w:r>
      </w:fldSimple>
      <w:r w:rsidR="00C23111">
        <w:noBreakHyphen/>
      </w:r>
      <w:fldSimple w:instr=" SEQ Bảng \* ARABIC \s 1 ">
        <w:r w:rsidR="00C20869">
          <w:rPr>
            <w:noProof/>
          </w:rPr>
          <w:t>1</w:t>
        </w:r>
      </w:fldSimple>
      <w:r>
        <w:t xml:space="preserve"> Ví dụ CSDL tuần tự SDB</w:t>
      </w:r>
      <w:bookmarkEnd w:id="18"/>
    </w:p>
    <w:p w14:paraId="56A1A5F6" w14:textId="2203BE34" w:rsidR="00770A50" w:rsidRDefault="00770A50" w:rsidP="00770A50">
      <w:pPr>
        <w:ind w:firstLine="567"/>
      </w:pPr>
      <w:r>
        <w:t xml:space="preserve">Ví dụ: Bảng 2-1 mô tả </w:t>
      </w:r>
      <w:r w:rsidR="00115F09">
        <w:t>CSDL</w:t>
      </w:r>
      <w:r>
        <w:t xml:space="preserve"> </w:t>
      </w:r>
      <w:r w:rsidR="00115F09">
        <w:t>chuỗi</w:t>
      </w:r>
      <w:r>
        <w:t xml:space="preserve"> SDB có 4 </w:t>
      </w:r>
      <w:r w:rsidR="00115F09">
        <w:t>chuỗi</w:t>
      </w:r>
      <w:r>
        <w:t xml:space="preserve">, |SDB| = 4, và 4 sự kiện phân biệt I = {A, B, C, D}. Các </w:t>
      </w:r>
      <w:r w:rsidR="00115F09">
        <w:t>chuỗi</w:t>
      </w:r>
      <w:r>
        <w:t xml:space="preserve"> có định danh lần lượt là 1, 2, 3, 4 trong cột CID, thông tin </w:t>
      </w:r>
      <w:r w:rsidR="00115F09">
        <w:t>chuỗi</w:t>
      </w:r>
      <w:r>
        <w:t xml:space="preserve"> được thể hiện trong cột Sequence. </w:t>
      </w:r>
      <w:r w:rsidR="00115F09">
        <w:t>Chuỗi</w:t>
      </w:r>
      <w:r>
        <w:t xml:space="preserve"> ({A},{A,B},{A,B,C}) gồm có 3 tập sự kiện. Tập sự kiện thứ nhất là {A}. Tập sự kiện thứ hai là {A,B} có 2 sự kiện A và B. Cuối cùng là tập sự kiện {A,B,C} có 3 sự kiện là A, B và C.</w:t>
      </w:r>
    </w:p>
    <w:p w14:paraId="1268B94B" w14:textId="77777777" w:rsidR="00F7183F" w:rsidRDefault="00F7183F" w:rsidP="00770A50">
      <w:pPr>
        <w:ind w:firstLine="567"/>
      </w:pPr>
      <w:r w:rsidRPr="00EA19DD">
        <w:rPr>
          <w:rFonts w:eastAsiaTheme="minorEastAsia"/>
          <w:b/>
        </w:rPr>
        <w:t>Kích thước chuỗi</w:t>
      </w:r>
      <w:r>
        <w:rPr>
          <w:rFonts w:eastAsiaTheme="minorEastAsia"/>
          <w:b/>
        </w:rPr>
        <w:t xml:space="preserve"> (size of sequence)</w:t>
      </w:r>
      <w:r>
        <w:rPr>
          <w:rFonts w:eastAsiaTheme="minorEastAsia"/>
        </w:rPr>
        <w:t>: s</w:t>
      </w:r>
      <w:r w:rsidRPr="00EA19DD">
        <w:rPr>
          <w:rFonts w:eastAsiaTheme="minorEastAsia"/>
        </w:rPr>
        <w:t>ố</w:t>
      </w:r>
      <w:r>
        <w:rPr>
          <w:rFonts w:eastAsiaTheme="minorEastAsia"/>
        </w:rPr>
        <w:t xml:space="preserve"> t</w:t>
      </w:r>
      <w:r w:rsidRPr="00EA19DD">
        <w:rPr>
          <w:rFonts w:eastAsiaTheme="minorEastAsia"/>
        </w:rPr>
        <w:t>ậ</w:t>
      </w:r>
      <w:r>
        <w:rPr>
          <w:rFonts w:eastAsiaTheme="minorEastAsia"/>
        </w:rPr>
        <w:t>p s</w:t>
      </w:r>
      <w:r w:rsidRPr="00EA19DD">
        <w:rPr>
          <w:rFonts w:eastAsiaTheme="minorEastAsia"/>
        </w:rPr>
        <w:t>ự</w:t>
      </w:r>
      <w:r>
        <w:rPr>
          <w:rFonts w:eastAsiaTheme="minorEastAsia"/>
        </w:rPr>
        <w:t xml:space="preserve"> ki</w:t>
      </w:r>
      <w:r w:rsidRPr="00EA19DD">
        <w:rPr>
          <w:rFonts w:eastAsiaTheme="minorEastAsia"/>
        </w:rPr>
        <w:t>ệ</w:t>
      </w:r>
      <w:r>
        <w:rPr>
          <w:rFonts w:eastAsiaTheme="minorEastAsia"/>
        </w:rPr>
        <w:t>n (itemset) c</w:t>
      </w:r>
      <w:r w:rsidRPr="00EA19DD">
        <w:rPr>
          <w:rFonts w:eastAsiaTheme="minorEastAsia"/>
        </w:rPr>
        <w:t>ó</w:t>
      </w:r>
      <w:r>
        <w:rPr>
          <w:rFonts w:eastAsiaTheme="minorEastAsia"/>
        </w:rPr>
        <w:t xml:space="preserve"> trong chu</w:t>
      </w:r>
      <w:r w:rsidRPr="00EA19DD">
        <w:rPr>
          <w:rFonts w:eastAsiaTheme="minorEastAsia"/>
        </w:rPr>
        <w:t>ỗ</w:t>
      </w:r>
      <w:r>
        <w:rPr>
          <w:rFonts w:eastAsiaTheme="minorEastAsia"/>
        </w:rPr>
        <w:t>i S, k</w:t>
      </w:r>
      <w:r w:rsidRPr="00EA19DD">
        <w:rPr>
          <w:rFonts w:eastAsiaTheme="minorEastAsia"/>
        </w:rPr>
        <w:t>ý</w:t>
      </w:r>
      <w:r>
        <w:rPr>
          <w:rFonts w:eastAsiaTheme="minorEastAsia"/>
        </w:rPr>
        <w:t xml:space="preserve"> hi</w:t>
      </w:r>
      <w:r w:rsidRPr="00EA19DD">
        <w:rPr>
          <w:rFonts w:eastAsiaTheme="minorEastAsia"/>
        </w:rPr>
        <w:t>ệ</w:t>
      </w:r>
      <w:r>
        <w:rPr>
          <w:rFonts w:eastAsiaTheme="minorEastAsia"/>
        </w:rPr>
        <w:t>u |S|.</w:t>
      </w:r>
    </w:p>
    <w:p w14:paraId="56992D70" w14:textId="4F38D2F4" w:rsidR="00247C0A" w:rsidRDefault="00247C0A" w:rsidP="00770A50">
      <w:pPr>
        <w:ind w:firstLine="567"/>
      </w:pPr>
      <w:r w:rsidRPr="00671A43">
        <w:rPr>
          <w:b/>
        </w:rPr>
        <w:t>Độ hỗ trợ (support)</w:t>
      </w:r>
      <w:r>
        <w:t>: đ</w:t>
      </w:r>
      <w:r w:rsidRPr="00671A43">
        <w:t>ộ</w:t>
      </w:r>
      <w:r>
        <w:t xml:space="preserve"> h</w:t>
      </w:r>
      <w:r w:rsidRPr="00671A43">
        <w:t>ỗ</w:t>
      </w:r>
      <w:r>
        <w:t xml:space="preserve"> tr</w:t>
      </w:r>
      <w:r w:rsidRPr="00671A43">
        <w:t>ợ</w:t>
      </w:r>
      <w:r>
        <w:t xml:space="preserve"> c</w:t>
      </w:r>
      <w:r w:rsidRPr="00671A43">
        <w:t>ủa</w:t>
      </w:r>
      <w:r>
        <w:t xml:space="preserve"> </w:t>
      </w:r>
      <w:r w:rsidR="00115F09">
        <w:t>chuỗi</w:t>
      </w:r>
      <w:r>
        <w:t xml:space="preserve"> S trong CSDL tu</w:t>
      </w:r>
      <w:r w:rsidRPr="00671A43">
        <w:t>ầ</w:t>
      </w:r>
      <w:r>
        <w:t>n t</w:t>
      </w:r>
      <w:r w:rsidRPr="00671A43">
        <w:t>ự</w:t>
      </w:r>
      <w:r>
        <w:t xml:space="preserve"> đư</w:t>
      </w:r>
      <w:r w:rsidRPr="00671A43">
        <w:t>ợ</w:t>
      </w:r>
      <w:r>
        <w:t xml:space="preserve">c </w:t>
      </w:r>
      <w:r w:rsidRPr="00671A43">
        <w:t>địn</w:t>
      </w:r>
      <w:r>
        <w:t>h ngh</w:t>
      </w:r>
      <w:r w:rsidRPr="00671A43">
        <w:t>ĩa</w:t>
      </w:r>
      <w:r>
        <w:t xml:space="preserve"> l</w:t>
      </w:r>
      <w:r w:rsidRPr="00671A43">
        <w:t>à</w:t>
      </w:r>
      <w:r>
        <w:t xml:space="preserve"> t</w:t>
      </w:r>
      <w:r w:rsidRPr="00671A43">
        <w:t>ổ</w:t>
      </w:r>
      <w:r>
        <w:t>ng s</w:t>
      </w:r>
      <w:r w:rsidRPr="00671A43">
        <w:t>ố</w:t>
      </w:r>
      <w:r>
        <w:t xml:space="preserve"> </w:t>
      </w:r>
      <w:r w:rsidR="00115F09">
        <w:t>chuỗi</w:t>
      </w:r>
      <w:r>
        <w:t xml:space="preserve"> trong CSDL c</w:t>
      </w:r>
      <w:r w:rsidRPr="00671A43">
        <w:t>ó</w:t>
      </w:r>
      <w:r>
        <w:t xml:space="preserve"> ch</w:t>
      </w:r>
      <w:r w:rsidRPr="00671A43">
        <w:t>ứa</w:t>
      </w:r>
      <w:r>
        <w:t xml:space="preserve"> S, k</w:t>
      </w:r>
      <w:r w:rsidRPr="00671A43">
        <w:t>ý</w:t>
      </w:r>
      <w:r>
        <w:t xml:space="preserve"> hi</w:t>
      </w:r>
      <w:r w:rsidRPr="00671A43">
        <w:t>ệ</w:t>
      </w:r>
      <w:r>
        <w:t>u sup(S).</w:t>
      </w:r>
    </w:p>
    <w:p w14:paraId="4D710E8F" w14:textId="77777777" w:rsidR="00F7183F" w:rsidRDefault="00F7183F" w:rsidP="00F7183F">
      <w:pPr>
        <w:ind w:firstLine="567"/>
      </w:pPr>
      <w:r w:rsidRPr="00EA19DD">
        <w:rPr>
          <w:b/>
        </w:rPr>
        <w:t>Độ dài chuỗi</w:t>
      </w:r>
      <w:r>
        <w:rPr>
          <w:b/>
        </w:rPr>
        <w:t xml:space="preserve"> (length of sequence)</w:t>
      </w:r>
      <w:r>
        <w:t>: s</w:t>
      </w:r>
      <w:r w:rsidRPr="00EA19DD">
        <w:t>ố</w:t>
      </w:r>
      <w:r>
        <w:t xml:space="preserve"> s</w:t>
      </w:r>
      <w:r w:rsidRPr="00EA19DD">
        <w:t>ự</w:t>
      </w:r>
      <w:r>
        <w:t xml:space="preserve"> ki</w:t>
      </w:r>
      <w:r w:rsidRPr="00EA19DD">
        <w:t>ện</w:t>
      </w:r>
      <w:r>
        <w:t xml:space="preserve"> (item) c</w:t>
      </w:r>
      <w:r w:rsidRPr="00EA19DD">
        <w:t>ó</w:t>
      </w:r>
      <w:r>
        <w:t xml:space="preserve"> trong chu</w:t>
      </w:r>
      <w:r w:rsidRPr="00EA19DD">
        <w:t>ỗ</w:t>
      </w:r>
      <w:r>
        <w:t>i S, k</w:t>
      </w:r>
      <w:r w:rsidRPr="00EA19DD">
        <w:t>ý</w:t>
      </w:r>
      <w:r>
        <w:t xml:space="preserve"> hi</w:t>
      </w:r>
      <w:r w:rsidRPr="00EA19DD">
        <w:t>ệu</w:t>
      </w:r>
      <w:r>
        <w:t xml:space="preserve"> l. Chu</w:t>
      </w:r>
      <w:r w:rsidRPr="00EA19DD">
        <w:t>ỗ</w:t>
      </w:r>
      <w:r>
        <w:t>i c</w:t>
      </w:r>
      <w:r w:rsidRPr="00EA19DD">
        <w:t>ó</w:t>
      </w:r>
      <w:r>
        <w:t xml:space="preserve"> đ</w:t>
      </w:r>
      <w:r w:rsidRPr="00EA19DD">
        <w:t>ộ</w:t>
      </w:r>
      <w:r>
        <w:t xml:space="preserve"> d</w:t>
      </w:r>
      <w:r w:rsidRPr="00EA19DD">
        <w:t>à</w:t>
      </w:r>
      <w:r>
        <w:t>i k đư</w:t>
      </w:r>
      <w:r w:rsidRPr="00EA19DD">
        <w:t>ợ</w:t>
      </w:r>
      <w:r>
        <w:t>c k</w:t>
      </w:r>
      <w:r w:rsidRPr="00EA19DD">
        <w:t>ý</w:t>
      </w:r>
      <w:r>
        <w:t xml:space="preserve"> hi</w:t>
      </w:r>
      <w:r w:rsidRPr="00EA19DD">
        <w:t>ệ</w:t>
      </w:r>
      <w:r>
        <w:t>u l</w:t>
      </w:r>
      <w:r w:rsidRPr="00EA19DD">
        <w:t>à</w:t>
      </w:r>
      <w:r>
        <w:t xml:space="preserve"> k-sequence.</w:t>
      </w:r>
    </w:p>
    <w:p w14:paraId="05485ADF" w14:textId="77777777" w:rsidR="003F457D" w:rsidRDefault="003F457D" w:rsidP="003F457D">
      <w:pPr>
        <w:ind w:firstLine="567"/>
        <w:rPr>
          <w:rFonts w:eastAsiaTheme="minorEastAsia"/>
        </w:rPr>
      </w:pPr>
      <w:r w:rsidRPr="00EA19DD">
        <w:rPr>
          <w:b/>
        </w:rPr>
        <w:t>Chuỗi con tuần tự</w:t>
      </w:r>
      <w:r>
        <w:t>: m</w:t>
      </w:r>
      <w:r w:rsidRPr="00E66034">
        <w:t>ộ</w:t>
      </w:r>
      <w:r>
        <w:t>t chu</w:t>
      </w:r>
      <w:r w:rsidRPr="00E66034">
        <w:t>ỗ</w:t>
      </w:r>
      <w:r>
        <w:t xml:space="preserve">i </w:t>
      </w:r>
      <w:r w:rsidR="00F7183F">
        <w:rPr>
          <w:rFonts w:eastAsiaTheme="minorEastAsia"/>
        </w:rPr>
        <w:t>S</w:t>
      </w:r>
      <w:r w:rsidRPr="00E66034">
        <w:rPr>
          <w:rFonts w:eastAsiaTheme="minorEastAsia"/>
          <w:vertAlign w:val="subscript"/>
        </w:rPr>
        <w:t>A</w:t>
      </w:r>
      <w:r>
        <w:rPr>
          <w:rFonts w:eastAsiaTheme="minorEastAsia"/>
          <w:vertAlign w:val="subscript"/>
        </w:rPr>
        <w:t>=</w:t>
      </w:r>
      <w:r>
        <w:rPr>
          <w:rFonts w:eastAsiaTheme="minorEastAsia"/>
        </w:rPr>
        <w:t>(</w:t>
      </w:r>
      <w:r w:rsidR="00F7183F">
        <w:rPr>
          <w:rFonts w:eastAsiaTheme="minorEastAsia"/>
          <w:i/>
        </w:rPr>
        <w:t>a</w:t>
      </w:r>
      <w:r w:rsidRPr="008E5933">
        <w:rPr>
          <w:rFonts w:eastAsiaTheme="minorEastAsia"/>
          <w:i/>
          <w:vertAlign w:val="subscript"/>
        </w:rPr>
        <w:t>1</w:t>
      </w:r>
      <w:r>
        <w:rPr>
          <w:rFonts w:eastAsiaTheme="minorEastAsia"/>
        </w:rPr>
        <w:t>,</w:t>
      </w:r>
      <w:r w:rsidR="00F7183F">
        <w:rPr>
          <w:rFonts w:eastAsiaTheme="minorEastAsia"/>
          <w:i/>
        </w:rPr>
        <w:t>a</w:t>
      </w:r>
      <w:r w:rsidRPr="008E5933">
        <w:rPr>
          <w:rFonts w:eastAsiaTheme="minorEastAsia"/>
          <w:i/>
          <w:vertAlign w:val="subscript"/>
        </w:rPr>
        <w:t>2</w:t>
      </w:r>
      <w:r>
        <w:rPr>
          <w:rFonts w:eastAsiaTheme="minorEastAsia"/>
        </w:rPr>
        <w:t>,…,</w:t>
      </w:r>
      <w:r w:rsidR="00F7183F">
        <w:rPr>
          <w:rFonts w:eastAsiaTheme="minorEastAsia"/>
          <w:i/>
        </w:rPr>
        <w:t>a</w:t>
      </w:r>
      <w:r w:rsidRPr="008E5933">
        <w:rPr>
          <w:rFonts w:eastAsiaTheme="minorEastAsia"/>
          <w:i/>
          <w:vertAlign w:val="subscript"/>
        </w:rPr>
        <w:t>n</w:t>
      </w:r>
      <w:r>
        <w:rPr>
          <w:rFonts w:eastAsiaTheme="minorEastAsia"/>
        </w:rPr>
        <w:t>) đư</w:t>
      </w:r>
      <w:r w:rsidRPr="00E66034">
        <w:rPr>
          <w:rFonts w:eastAsiaTheme="minorEastAsia"/>
        </w:rPr>
        <w:t>ợ</w:t>
      </w:r>
      <w:r>
        <w:rPr>
          <w:rFonts w:eastAsiaTheme="minorEastAsia"/>
        </w:rPr>
        <w:t>c g</w:t>
      </w:r>
      <w:r w:rsidRPr="00E66034">
        <w:rPr>
          <w:rFonts w:eastAsiaTheme="minorEastAsia"/>
        </w:rPr>
        <w:t>ọi</w:t>
      </w:r>
      <w:r>
        <w:rPr>
          <w:rFonts w:eastAsiaTheme="minorEastAsia"/>
        </w:rPr>
        <w:t xml:space="preserve"> l</w:t>
      </w:r>
      <w:r w:rsidRPr="00E66034">
        <w:rPr>
          <w:rFonts w:eastAsiaTheme="minorEastAsia"/>
        </w:rPr>
        <w:t>à</w:t>
      </w:r>
      <w:r>
        <w:rPr>
          <w:rFonts w:eastAsiaTheme="minorEastAsia"/>
        </w:rPr>
        <w:t xml:space="preserve"> chu</w:t>
      </w:r>
      <w:r w:rsidRPr="00E66034">
        <w:rPr>
          <w:rFonts w:eastAsiaTheme="minorEastAsia"/>
        </w:rPr>
        <w:t>ỗ</w:t>
      </w:r>
      <w:r>
        <w:rPr>
          <w:rFonts w:eastAsiaTheme="minorEastAsia"/>
        </w:rPr>
        <w:t>i con c</w:t>
      </w:r>
      <w:r w:rsidRPr="00E66034">
        <w:rPr>
          <w:rFonts w:eastAsiaTheme="minorEastAsia"/>
        </w:rPr>
        <w:t>ủa</w:t>
      </w:r>
      <w:r>
        <w:rPr>
          <w:rFonts w:eastAsiaTheme="minorEastAsia"/>
        </w:rPr>
        <w:t xml:space="preserve"> chu</w:t>
      </w:r>
      <w:r w:rsidRPr="00F864BA">
        <w:rPr>
          <w:rFonts w:eastAsiaTheme="minorEastAsia"/>
        </w:rPr>
        <w:t>ỗi</w:t>
      </w:r>
      <w:r>
        <w:rPr>
          <w:rFonts w:eastAsiaTheme="minorEastAsia"/>
        </w:rPr>
        <w:t xml:space="preserve"> </w:t>
      </w:r>
      <w:r w:rsidR="00F7183F">
        <w:rPr>
          <w:rFonts w:eastAsiaTheme="minorEastAsia"/>
        </w:rPr>
        <w:t>S</w:t>
      </w:r>
      <w:r>
        <w:rPr>
          <w:rFonts w:eastAsiaTheme="minorEastAsia"/>
          <w:vertAlign w:val="subscript"/>
        </w:rPr>
        <w:t>B</w:t>
      </w:r>
      <w:r>
        <w:rPr>
          <w:rFonts w:eastAsiaTheme="minorEastAsia"/>
        </w:rPr>
        <w:t>=(</w:t>
      </w:r>
      <w:r w:rsidR="00F7183F">
        <w:rPr>
          <w:rFonts w:eastAsiaTheme="minorEastAsia"/>
          <w:i/>
        </w:rPr>
        <w:t>b</w:t>
      </w:r>
      <w:r w:rsidRPr="008E5933">
        <w:rPr>
          <w:rFonts w:eastAsiaTheme="minorEastAsia"/>
          <w:i/>
          <w:vertAlign w:val="subscript"/>
        </w:rPr>
        <w:t>1</w:t>
      </w:r>
      <w:r>
        <w:rPr>
          <w:rFonts w:eastAsiaTheme="minorEastAsia"/>
        </w:rPr>
        <w:t>,</w:t>
      </w:r>
      <w:r w:rsidR="00F7183F">
        <w:rPr>
          <w:rFonts w:eastAsiaTheme="minorEastAsia"/>
          <w:i/>
        </w:rPr>
        <w:t>b</w:t>
      </w:r>
      <w:r w:rsidRPr="008E5933">
        <w:rPr>
          <w:rFonts w:eastAsiaTheme="minorEastAsia"/>
          <w:i/>
          <w:vertAlign w:val="subscript"/>
        </w:rPr>
        <w:t>2</w:t>
      </w:r>
      <w:r>
        <w:rPr>
          <w:rFonts w:eastAsiaTheme="minorEastAsia"/>
        </w:rPr>
        <w:t>,…,</w:t>
      </w:r>
      <w:r w:rsidR="00F7183F">
        <w:rPr>
          <w:rFonts w:eastAsiaTheme="minorEastAsia"/>
          <w:i/>
        </w:rPr>
        <w:t>b</w:t>
      </w:r>
      <w:r>
        <w:rPr>
          <w:rFonts w:eastAsiaTheme="minorEastAsia"/>
          <w:i/>
          <w:vertAlign w:val="subscript"/>
        </w:rPr>
        <w:t>m</w:t>
      </w:r>
      <w:r>
        <w:rPr>
          <w:rFonts w:eastAsiaTheme="minorEastAsia"/>
        </w:rPr>
        <w:t>) n</w:t>
      </w:r>
      <w:r w:rsidRPr="00E66034">
        <w:rPr>
          <w:rFonts w:eastAsiaTheme="minorEastAsia"/>
        </w:rPr>
        <w:t>ế</w:t>
      </w:r>
      <w:r>
        <w:rPr>
          <w:rFonts w:eastAsiaTheme="minorEastAsia"/>
        </w:rPr>
        <w:t>u v</w:t>
      </w:r>
      <w:r w:rsidRPr="00E66034">
        <w:rPr>
          <w:rFonts w:eastAsiaTheme="minorEastAsia"/>
        </w:rPr>
        <w:t>à</w:t>
      </w:r>
      <w:r>
        <w:rPr>
          <w:rFonts w:eastAsiaTheme="minorEastAsia"/>
        </w:rPr>
        <w:t xml:space="preserve"> ch</w:t>
      </w:r>
      <w:r w:rsidRPr="00E66034">
        <w:rPr>
          <w:rFonts w:eastAsiaTheme="minorEastAsia"/>
        </w:rPr>
        <w:t>ỉ</w:t>
      </w:r>
      <w:r>
        <w:rPr>
          <w:rFonts w:eastAsiaTheme="minorEastAsia"/>
        </w:rPr>
        <w:t xml:space="preserve"> n</w:t>
      </w:r>
      <w:r w:rsidRPr="00E66034">
        <w:rPr>
          <w:rFonts w:eastAsiaTheme="minorEastAsia"/>
        </w:rPr>
        <w:t>ế</w:t>
      </w:r>
      <w:r>
        <w:rPr>
          <w:rFonts w:eastAsiaTheme="minorEastAsia"/>
        </w:rPr>
        <w:t>u t</w:t>
      </w:r>
      <w:r w:rsidRPr="00E66034">
        <w:rPr>
          <w:rFonts w:eastAsiaTheme="minorEastAsia"/>
        </w:rPr>
        <w:t>ồ</w:t>
      </w:r>
      <w:r>
        <w:rPr>
          <w:rFonts w:eastAsiaTheme="minorEastAsia"/>
        </w:rPr>
        <w:t>n t</w:t>
      </w:r>
      <w:r w:rsidRPr="00E66034">
        <w:rPr>
          <w:rFonts w:eastAsiaTheme="minorEastAsia"/>
        </w:rPr>
        <w:t>ạ</w:t>
      </w:r>
      <w:r>
        <w:rPr>
          <w:rFonts w:eastAsiaTheme="minorEastAsia"/>
        </w:rPr>
        <w:t>i d</w:t>
      </w:r>
      <w:r w:rsidRPr="00E66034">
        <w:rPr>
          <w:rFonts w:eastAsiaTheme="minorEastAsia"/>
        </w:rPr>
        <w:t>ãy</w:t>
      </w:r>
      <w:r>
        <w:rPr>
          <w:rFonts w:eastAsiaTheme="minorEastAsia"/>
        </w:rPr>
        <w:t xml:space="preserve"> s</w:t>
      </w:r>
      <w:r w:rsidRPr="00E66034">
        <w:rPr>
          <w:rFonts w:eastAsiaTheme="minorEastAsia"/>
        </w:rPr>
        <w:t>ố</w:t>
      </w:r>
      <w:r>
        <w:rPr>
          <w:rFonts w:eastAsiaTheme="minorEastAsia"/>
        </w:rPr>
        <w:t xml:space="preserve"> 1 </w:t>
      </w:r>
      <w:r>
        <w:rPr>
          <w:rFonts w:eastAsiaTheme="minorEastAsia" w:cs="Times New Roman"/>
        </w:rPr>
        <w:t xml:space="preserve">≤ </w:t>
      </w:r>
      <w:r w:rsidRPr="00E66034">
        <w:rPr>
          <w:rFonts w:eastAsiaTheme="minorEastAsia" w:cs="Times New Roman"/>
        </w:rPr>
        <w:t>i</w:t>
      </w:r>
      <w:r w:rsidRPr="00E66034">
        <w:rPr>
          <w:rFonts w:eastAsiaTheme="minorEastAsia" w:cs="Times New Roman"/>
          <w:vertAlign w:val="subscript"/>
        </w:rPr>
        <w:t>1</w:t>
      </w:r>
      <w:r>
        <w:rPr>
          <w:rFonts w:eastAsiaTheme="minorEastAsia" w:cs="Times New Roman"/>
        </w:rPr>
        <w:t xml:space="preserve"> &lt; </w:t>
      </w:r>
      <w:r w:rsidRPr="00E66034">
        <w:rPr>
          <w:rFonts w:eastAsiaTheme="minorEastAsia" w:cs="Times New Roman"/>
        </w:rPr>
        <w:t>i</w:t>
      </w:r>
      <w:r w:rsidRPr="00E66034">
        <w:rPr>
          <w:rFonts w:eastAsiaTheme="minorEastAsia" w:cs="Times New Roman"/>
          <w:vertAlign w:val="subscript"/>
        </w:rPr>
        <w:t>2</w:t>
      </w:r>
      <w:r>
        <w:rPr>
          <w:rFonts w:eastAsiaTheme="minorEastAsia" w:cs="Times New Roman"/>
        </w:rPr>
        <w:t xml:space="preserve"> &lt; … &lt; i</w:t>
      </w:r>
      <w:r w:rsidRPr="00E66034">
        <w:rPr>
          <w:rFonts w:eastAsiaTheme="minorEastAsia" w:cs="Times New Roman"/>
          <w:vertAlign w:val="subscript"/>
        </w:rPr>
        <w:t>n</w:t>
      </w:r>
      <w:r>
        <w:rPr>
          <w:rFonts w:eastAsiaTheme="minorEastAsia" w:cs="Times New Roman"/>
        </w:rPr>
        <w:t xml:space="preserve"> &lt;= m sao cho </w:t>
      </w:r>
      <w:r w:rsidR="00F7183F">
        <w:rPr>
          <w:i/>
        </w:rPr>
        <w:t>a</w:t>
      </w:r>
      <w:r>
        <w:rPr>
          <w:i/>
          <w:vertAlign w:val="subscript"/>
        </w:rPr>
        <w:t>1</w:t>
      </w:r>
      <w:r>
        <w:rPr>
          <w:rFonts w:ascii="Cambria Math" w:hAnsi="Cambria Math"/>
        </w:rPr>
        <w:t>⊆</w:t>
      </w:r>
      <w:r w:rsidR="00F7183F">
        <w:rPr>
          <w:rFonts w:eastAsiaTheme="minorEastAsia"/>
          <w:i/>
        </w:rPr>
        <w:t>b</w:t>
      </w:r>
      <w:r w:rsidRPr="00E66034">
        <w:rPr>
          <w:rFonts w:eastAsiaTheme="minorEastAsia"/>
          <w:i/>
          <w:vertAlign w:val="subscript"/>
        </w:rPr>
        <w:t>i1</w:t>
      </w:r>
      <w:r>
        <w:rPr>
          <w:rFonts w:eastAsiaTheme="minorEastAsia"/>
        </w:rPr>
        <w:t xml:space="preserve">, </w:t>
      </w:r>
      <w:r w:rsidR="00F7183F">
        <w:rPr>
          <w:i/>
        </w:rPr>
        <w:t>a</w:t>
      </w:r>
      <w:r>
        <w:rPr>
          <w:i/>
          <w:vertAlign w:val="subscript"/>
        </w:rPr>
        <w:t>2</w:t>
      </w:r>
      <w:r>
        <w:rPr>
          <w:rFonts w:ascii="Cambria Math" w:hAnsi="Cambria Math"/>
        </w:rPr>
        <w:t>⊆</w:t>
      </w:r>
      <w:r w:rsidR="00F7183F">
        <w:rPr>
          <w:rFonts w:eastAsiaTheme="minorEastAsia"/>
          <w:i/>
        </w:rPr>
        <w:t>b</w:t>
      </w:r>
      <w:r w:rsidRPr="00E66034">
        <w:rPr>
          <w:rFonts w:eastAsiaTheme="minorEastAsia"/>
          <w:i/>
          <w:vertAlign w:val="subscript"/>
        </w:rPr>
        <w:t>i</w:t>
      </w:r>
      <w:r>
        <w:rPr>
          <w:rFonts w:eastAsiaTheme="minorEastAsia"/>
          <w:i/>
          <w:vertAlign w:val="subscript"/>
        </w:rPr>
        <w:t>2</w:t>
      </w:r>
      <w:r>
        <w:rPr>
          <w:rFonts w:eastAsiaTheme="minorEastAsia"/>
        </w:rPr>
        <w:t xml:space="preserve">,…, </w:t>
      </w:r>
      <w:r w:rsidR="00F7183F">
        <w:rPr>
          <w:i/>
        </w:rPr>
        <w:t>a</w:t>
      </w:r>
      <w:r>
        <w:rPr>
          <w:i/>
          <w:vertAlign w:val="subscript"/>
        </w:rPr>
        <w:t>n</w:t>
      </w:r>
      <w:r>
        <w:rPr>
          <w:rFonts w:ascii="Cambria Math" w:hAnsi="Cambria Math"/>
        </w:rPr>
        <w:t>⊆</w:t>
      </w:r>
      <w:r w:rsidR="00F7183F">
        <w:rPr>
          <w:rFonts w:eastAsiaTheme="minorEastAsia"/>
          <w:i/>
        </w:rPr>
        <w:t>b</w:t>
      </w:r>
      <w:r w:rsidRPr="00E66034">
        <w:rPr>
          <w:rFonts w:eastAsiaTheme="minorEastAsia"/>
          <w:i/>
          <w:vertAlign w:val="subscript"/>
        </w:rPr>
        <w:t>i</w:t>
      </w:r>
      <w:r>
        <w:rPr>
          <w:rFonts w:eastAsiaTheme="minorEastAsia"/>
          <w:i/>
          <w:vertAlign w:val="subscript"/>
        </w:rPr>
        <w:t>n</w:t>
      </w:r>
      <w:r>
        <w:rPr>
          <w:rFonts w:eastAsiaTheme="minorEastAsia"/>
        </w:rPr>
        <w:t>. Khi đ</w:t>
      </w:r>
      <w:r w:rsidRPr="00EA19DD">
        <w:rPr>
          <w:rFonts w:eastAsiaTheme="minorEastAsia"/>
        </w:rPr>
        <w:t>ó</w:t>
      </w:r>
      <w:r>
        <w:rPr>
          <w:rFonts w:eastAsiaTheme="minorEastAsia"/>
        </w:rPr>
        <w:t xml:space="preserve"> ta n</w:t>
      </w:r>
      <w:r w:rsidRPr="00EA19DD">
        <w:rPr>
          <w:rFonts w:eastAsiaTheme="minorEastAsia"/>
        </w:rPr>
        <w:t>ói</w:t>
      </w:r>
      <w:r>
        <w:rPr>
          <w:rFonts w:eastAsiaTheme="minorEastAsia"/>
        </w:rPr>
        <w:t xml:space="preserve"> chu</w:t>
      </w:r>
      <w:r w:rsidRPr="00EA19DD">
        <w:rPr>
          <w:rFonts w:eastAsiaTheme="minorEastAsia"/>
        </w:rPr>
        <w:t>ỗ</w:t>
      </w:r>
      <w:r>
        <w:rPr>
          <w:rFonts w:eastAsiaTheme="minorEastAsia"/>
        </w:rPr>
        <w:t xml:space="preserve">i </w:t>
      </w:r>
      <w:r w:rsidR="00F7183F">
        <w:rPr>
          <w:rFonts w:eastAsiaTheme="minorEastAsia"/>
        </w:rPr>
        <w:t>S</w:t>
      </w:r>
      <w:r w:rsidRPr="00EA19DD">
        <w:rPr>
          <w:rFonts w:eastAsiaTheme="minorEastAsia"/>
          <w:vertAlign w:val="subscript"/>
        </w:rPr>
        <w:t>A</w:t>
      </w:r>
      <w:r>
        <w:rPr>
          <w:rFonts w:eastAsiaTheme="minorEastAsia"/>
        </w:rPr>
        <w:t xml:space="preserve"> l</w:t>
      </w:r>
      <w:r w:rsidRPr="00EA19DD">
        <w:rPr>
          <w:rFonts w:eastAsiaTheme="minorEastAsia"/>
        </w:rPr>
        <w:t>à</w:t>
      </w:r>
      <w:r>
        <w:rPr>
          <w:rFonts w:eastAsiaTheme="minorEastAsia"/>
        </w:rPr>
        <w:t xml:space="preserve"> chu</w:t>
      </w:r>
      <w:r w:rsidRPr="00EA19DD">
        <w:rPr>
          <w:rFonts w:eastAsiaTheme="minorEastAsia"/>
        </w:rPr>
        <w:t>ỗi</w:t>
      </w:r>
      <w:r>
        <w:rPr>
          <w:rFonts w:eastAsiaTheme="minorEastAsia"/>
        </w:rPr>
        <w:t xml:space="preserve"> con c</w:t>
      </w:r>
      <w:r w:rsidRPr="00EA19DD">
        <w:rPr>
          <w:rFonts w:eastAsiaTheme="minorEastAsia"/>
        </w:rPr>
        <w:t>ủa</w:t>
      </w:r>
      <w:r>
        <w:rPr>
          <w:rFonts w:eastAsiaTheme="minorEastAsia"/>
        </w:rPr>
        <w:t xml:space="preserve"> </w:t>
      </w:r>
      <w:r w:rsidR="00F7183F">
        <w:rPr>
          <w:rFonts w:eastAsiaTheme="minorEastAsia"/>
        </w:rPr>
        <w:t>S</w:t>
      </w:r>
      <w:r w:rsidRPr="00EA19DD">
        <w:rPr>
          <w:rFonts w:eastAsiaTheme="minorEastAsia"/>
          <w:vertAlign w:val="subscript"/>
        </w:rPr>
        <w:t>B</w:t>
      </w:r>
      <w:r>
        <w:rPr>
          <w:rFonts w:eastAsiaTheme="minorEastAsia"/>
        </w:rPr>
        <w:t xml:space="preserve"> hay chu</w:t>
      </w:r>
      <w:r w:rsidRPr="00EA19DD">
        <w:rPr>
          <w:rFonts w:eastAsiaTheme="minorEastAsia"/>
        </w:rPr>
        <w:t>ỗ</w:t>
      </w:r>
      <w:r>
        <w:rPr>
          <w:rFonts w:eastAsiaTheme="minorEastAsia"/>
        </w:rPr>
        <w:t xml:space="preserve">i </w:t>
      </w:r>
      <w:r w:rsidR="00F7183F">
        <w:rPr>
          <w:rFonts w:eastAsiaTheme="minorEastAsia"/>
        </w:rPr>
        <w:t>S</w:t>
      </w:r>
      <w:r w:rsidRPr="00EA19DD">
        <w:rPr>
          <w:rFonts w:eastAsiaTheme="minorEastAsia"/>
          <w:vertAlign w:val="subscript"/>
        </w:rPr>
        <w:t>B</w:t>
      </w:r>
      <w:r>
        <w:rPr>
          <w:rFonts w:eastAsiaTheme="minorEastAsia"/>
        </w:rPr>
        <w:t xml:space="preserve"> ch</w:t>
      </w:r>
      <w:r w:rsidRPr="00EA19DD">
        <w:rPr>
          <w:rFonts w:eastAsiaTheme="minorEastAsia"/>
        </w:rPr>
        <w:t>ứa</w:t>
      </w:r>
      <w:r>
        <w:rPr>
          <w:rFonts w:eastAsiaTheme="minorEastAsia"/>
        </w:rPr>
        <w:t xml:space="preserve"> chu</w:t>
      </w:r>
      <w:r w:rsidRPr="00EA19DD">
        <w:rPr>
          <w:rFonts w:eastAsiaTheme="minorEastAsia"/>
        </w:rPr>
        <w:t>ỗ</w:t>
      </w:r>
      <w:r>
        <w:rPr>
          <w:rFonts w:eastAsiaTheme="minorEastAsia"/>
        </w:rPr>
        <w:t xml:space="preserve">i </w:t>
      </w:r>
      <w:r w:rsidR="00F7183F">
        <w:rPr>
          <w:rFonts w:eastAsiaTheme="minorEastAsia"/>
        </w:rPr>
        <w:t>S</w:t>
      </w:r>
      <w:r w:rsidRPr="00EA19DD">
        <w:rPr>
          <w:rFonts w:eastAsiaTheme="minorEastAsia"/>
          <w:vertAlign w:val="subscript"/>
        </w:rPr>
        <w:t>A</w:t>
      </w:r>
      <w:r>
        <w:rPr>
          <w:rFonts w:eastAsiaTheme="minorEastAsia"/>
        </w:rPr>
        <w:t>.</w:t>
      </w:r>
    </w:p>
    <w:p w14:paraId="43D2C519" w14:textId="77777777" w:rsidR="003F457D" w:rsidRDefault="00F7183F" w:rsidP="003F457D">
      <w:pPr>
        <w:pStyle w:val="ListParagraph"/>
        <w:numPr>
          <w:ilvl w:val="1"/>
          <w:numId w:val="6"/>
        </w:numPr>
        <w:ind w:left="993"/>
      </w:pPr>
      <w:r>
        <w:t>S</w:t>
      </w:r>
      <w:r w:rsidR="003F457D">
        <w:rPr>
          <w:vertAlign w:val="subscript"/>
        </w:rPr>
        <w:t>A</w:t>
      </w:r>
      <w:r w:rsidR="003F457D">
        <w:t xml:space="preserve"> là </w:t>
      </w:r>
      <w:r w:rsidR="003F457D" w:rsidRPr="00081BBC">
        <w:rPr>
          <w:b/>
        </w:rPr>
        <w:t>subsequence</w:t>
      </w:r>
      <w:r w:rsidR="003F457D">
        <w:t xml:space="preserve"> của </w:t>
      </w:r>
      <w:r>
        <w:t>S</w:t>
      </w:r>
      <w:r w:rsidR="003F457D">
        <w:rPr>
          <w:vertAlign w:val="subscript"/>
        </w:rPr>
        <w:t>B</w:t>
      </w:r>
    </w:p>
    <w:p w14:paraId="07E030BE" w14:textId="77777777" w:rsidR="003F457D" w:rsidRPr="00F864BA" w:rsidRDefault="00F7183F" w:rsidP="003F457D">
      <w:pPr>
        <w:pStyle w:val="ListParagraph"/>
        <w:numPr>
          <w:ilvl w:val="1"/>
          <w:numId w:val="6"/>
        </w:numPr>
        <w:ind w:left="993"/>
      </w:pPr>
      <w:r>
        <w:t>S</w:t>
      </w:r>
      <w:r w:rsidR="003F457D">
        <w:rPr>
          <w:vertAlign w:val="subscript"/>
        </w:rPr>
        <w:t>B</w:t>
      </w:r>
      <w:r w:rsidR="003F457D">
        <w:t xml:space="preserve"> là </w:t>
      </w:r>
      <w:r w:rsidR="003F457D" w:rsidRPr="00081BBC">
        <w:rPr>
          <w:b/>
        </w:rPr>
        <w:t>supersequence</w:t>
      </w:r>
      <w:r w:rsidR="003F457D">
        <w:t xml:space="preserve"> của </w:t>
      </w:r>
      <w:r>
        <w:t>S</w:t>
      </w:r>
      <w:r w:rsidR="003F457D">
        <w:rPr>
          <w:vertAlign w:val="subscript"/>
        </w:rPr>
        <w:t>A</w:t>
      </w:r>
    </w:p>
    <w:p w14:paraId="3EBAA8A3" w14:textId="77777777" w:rsidR="003F457D" w:rsidRDefault="003F457D" w:rsidP="003F457D">
      <w:pPr>
        <w:ind w:firstLine="567"/>
        <w:rPr>
          <w:rFonts w:eastAsiaTheme="minorEastAsia"/>
        </w:rPr>
      </w:pPr>
      <w:r w:rsidRPr="00F864BA">
        <w:rPr>
          <w:b/>
        </w:rPr>
        <w:t>Tiền tố (prefix)</w:t>
      </w:r>
      <w:r>
        <w:t>: m</w:t>
      </w:r>
      <w:r w:rsidRPr="00E66034">
        <w:t>ộ</w:t>
      </w:r>
      <w:r>
        <w:t>t chu</w:t>
      </w:r>
      <w:r w:rsidRPr="00E66034">
        <w:t>ỗ</w:t>
      </w:r>
      <w:r>
        <w:t xml:space="preserve">i </w:t>
      </w:r>
      <w:r w:rsidR="00614D45">
        <w:rPr>
          <w:rFonts w:eastAsiaTheme="minorEastAsia"/>
        </w:rPr>
        <w:t>S</w:t>
      </w:r>
      <w:r w:rsidRPr="00E66034">
        <w:rPr>
          <w:rFonts w:eastAsiaTheme="minorEastAsia"/>
          <w:vertAlign w:val="subscript"/>
        </w:rPr>
        <w:t>A</w:t>
      </w:r>
      <w:r>
        <w:rPr>
          <w:rFonts w:eastAsiaTheme="minorEastAsia"/>
          <w:vertAlign w:val="subscript"/>
        </w:rPr>
        <w:t>=</w:t>
      </w:r>
      <w:r>
        <w:rPr>
          <w:rFonts w:eastAsiaTheme="minorEastAsia"/>
        </w:rPr>
        <w:t>(</w:t>
      </w:r>
      <w:r w:rsidR="00614D45">
        <w:rPr>
          <w:rFonts w:eastAsiaTheme="minorEastAsia"/>
          <w:i/>
        </w:rPr>
        <w:t>a</w:t>
      </w:r>
      <w:r w:rsidRPr="008E5933">
        <w:rPr>
          <w:rFonts w:eastAsiaTheme="minorEastAsia"/>
          <w:i/>
          <w:vertAlign w:val="subscript"/>
        </w:rPr>
        <w:t>1</w:t>
      </w:r>
      <w:r>
        <w:rPr>
          <w:rFonts w:eastAsiaTheme="minorEastAsia"/>
        </w:rPr>
        <w:t>,</w:t>
      </w:r>
      <w:r w:rsidR="00614D45">
        <w:rPr>
          <w:rFonts w:eastAsiaTheme="minorEastAsia"/>
          <w:i/>
        </w:rPr>
        <w:t>a</w:t>
      </w:r>
      <w:r w:rsidRPr="008E5933">
        <w:rPr>
          <w:rFonts w:eastAsiaTheme="minorEastAsia"/>
          <w:i/>
          <w:vertAlign w:val="subscript"/>
        </w:rPr>
        <w:t>2</w:t>
      </w:r>
      <w:r>
        <w:rPr>
          <w:rFonts w:eastAsiaTheme="minorEastAsia"/>
        </w:rPr>
        <w:t>,…,</w:t>
      </w:r>
      <w:r w:rsidR="00614D45">
        <w:rPr>
          <w:rFonts w:eastAsiaTheme="minorEastAsia"/>
          <w:i/>
        </w:rPr>
        <w:t>a</w:t>
      </w:r>
      <w:r w:rsidRPr="008E5933">
        <w:rPr>
          <w:rFonts w:eastAsiaTheme="minorEastAsia"/>
          <w:i/>
          <w:vertAlign w:val="subscript"/>
        </w:rPr>
        <w:t>n</w:t>
      </w:r>
      <w:r>
        <w:rPr>
          <w:rFonts w:eastAsiaTheme="minorEastAsia"/>
        </w:rPr>
        <w:t>) đư</w:t>
      </w:r>
      <w:r w:rsidRPr="00E66034">
        <w:rPr>
          <w:rFonts w:eastAsiaTheme="minorEastAsia"/>
        </w:rPr>
        <w:t>ợ</w:t>
      </w:r>
      <w:r>
        <w:rPr>
          <w:rFonts w:eastAsiaTheme="minorEastAsia"/>
        </w:rPr>
        <w:t>c g</w:t>
      </w:r>
      <w:r w:rsidRPr="00E66034">
        <w:rPr>
          <w:rFonts w:eastAsiaTheme="minorEastAsia"/>
        </w:rPr>
        <w:t>ọi</w:t>
      </w:r>
      <w:r>
        <w:rPr>
          <w:rFonts w:eastAsiaTheme="minorEastAsia"/>
        </w:rPr>
        <w:t xml:space="preserve"> l</w:t>
      </w:r>
      <w:r w:rsidRPr="00E66034">
        <w:rPr>
          <w:rFonts w:eastAsiaTheme="minorEastAsia"/>
        </w:rPr>
        <w:t>à</w:t>
      </w:r>
      <w:r>
        <w:rPr>
          <w:rFonts w:eastAsiaTheme="minorEastAsia"/>
        </w:rPr>
        <w:t xml:space="preserve"> ti</w:t>
      </w:r>
      <w:r w:rsidRPr="00F864BA">
        <w:rPr>
          <w:rFonts w:eastAsiaTheme="minorEastAsia"/>
        </w:rPr>
        <w:t>ề</w:t>
      </w:r>
      <w:r>
        <w:rPr>
          <w:rFonts w:eastAsiaTheme="minorEastAsia"/>
        </w:rPr>
        <w:t>n t</w:t>
      </w:r>
      <w:r w:rsidRPr="00F864BA">
        <w:rPr>
          <w:rFonts w:eastAsiaTheme="minorEastAsia"/>
        </w:rPr>
        <w:t>ố</w:t>
      </w:r>
      <w:r>
        <w:rPr>
          <w:rFonts w:eastAsiaTheme="minorEastAsia"/>
        </w:rPr>
        <w:t xml:space="preserve"> c</w:t>
      </w:r>
      <w:r w:rsidRPr="00E66034">
        <w:rPr>
          <w:rFonts w:eastAsiaTheme="minorEastAsia"/>
        </w:rPr>
        <w:t>ủa</w:t>
      </w:r>
      <w:r>
        <w:rPr>
          <w:rFonts w:eastAsiaTheme="minorEastAsia"/>
        </w:rPr>
        <w:t xml:space="preserve"> chu</w:t>
      </w:r>
      <w:r w:rsidRPr="00F864BA">
        <w:rPr>
          <w:rFonts w:eastAsiaTheme="minorEastAsia"/>
        </w:rPr>
        <w:t>ỗi</w:t>
      </w:r>
      <w:r>
        <w:rPr>
          <w:rFonts w:eastAsiaTheme="minorEastAsia"/>
        </w:rPr>
        <w:t xml:space="preserve"> </w:t>
      </w:r>
      <w:r w:rsidR="00614D45">
        <w:rPr>
          <w:rFonts w:eastAsiaTheme="minorEastAsia"/>
        </w:rPr>
        <w:t>S</w:t>
      </w:r>
      <w:r>
        <w:rPr>
          <w:rFonts w:eastAsiaTheme="minorEastAsia"/>
          <w:vertAlign w:val="subscript"/>
        </w:rPr>
        <w:t>B</w:t>
      </w:r>
      <w:r>
        <w:rPr>
          <w:rFonts w:eastAsiaTheme="minorEastAsia"/>
        </w:rPr>
        <w:t>=(</w:t>
      </w:r>
      <w:r w:rsidR="00614D45">
        <w:rPr>
          <w:rFonts w:eastAsiaTheme="minorEastAsia"/>
          <w:i/>
        </w:rPr>
        <w:t>b</w:t>
      </w:r>
      <w:r w:rsidRPr="008E5933">
        <w:rPr>
          <w:rFonts w:eastAsiaTheme="minorEastAsia"/>
          <w:i/>
          <w:vertAlign w:val="subscript"/>
        </w:rPr>
        <w:t>1</w:t>
      </w:r>
      <w:r>
        <w:rPr>
          <w:rFonts w:eastAsiaTheme="minorEastAsia"/>
        </w:rPr>
        <w:t>,</w:t>
      </w:r>
      <w:r w:rsidR="00614D45">
        <w:rPr>
          <w:rFonts w:eastAsiaTheme="minorEastAsia"/>
          <w:i/>
        </w:rPr>
        <w:t>b</w:t>
      </w:r>
      <w:r w:rsidRPr="008E5933">
        <w:rPr>
          <w:rFonts w:eastAsiaTheme="minorEastAsia"/>
          <w:i/>
          <w:vertAlign w:val="subscript"/>
        </w:rPr>
        <w:t>2</w:t>
      </w:r>
      <w:r>
        <w:rPr>
          <w:rFonts w:eastAsiaTheme="minorEastAsia"/>
        </w:rPr>
        <w:t>,…,</w:t>
      </w:r>
      <w:r w:rsidR="00614D45">
        <w:rPr>
          <w:rFonts w:eastAsiaTheme="minorEastAsia"/>
          <w:i/>
        </w:rPr>
        <w:t>b</w:t>
      </w:r>
      <w:r>
        <w:rPr>
          <w:rFonts w:eastAsiaTheme="minorEastAsia"/>
          <w:i/>
          <w:vertAlign w:val="subscript"/>
        </w:rPr>
        <w:t>m</w:t>
      </w:r>
      <w:r>
        <w:rPr>
          <w:rFonts w:eastAsiaTheme="minorEastAsia"/>
        </w:rPr>
        <w:t>) n</w:t>
      </w:r>
      <w:r w:rsidRPr="00E66034">
        <w:rPr>
          <w:rFonts w:eastAsiaTheme="minorEastAsia"/>
        </w:rPr>
        <w:t>ế</w:t>
      </w:r>
      <w:r>
        <w:rPr>
          <w:rFonts w:eastAsiaTheme="minorEastAsia"/>
        </w:rPr>
        <w:t>u v</w:t>
      </w:r>
      <w:r w:rsidRPr="00E66034">
        <w:rPr>
          <w:rFonts w:eastAsiaTheme="minorEastAsia"/>
        </w:rPr>
        <w:t>à</w:t>
      </w:r>
      <w:r>
        <w:rPr>
          <w:rFonts w:eastAsiaTheme="minorEastAsia"/>
        </w:rPr>
        <w:t xml:space="preserve"> ch</w:t>
      </w:r>
      <w:r w:rsidRPr="00E66034">
        <w:rPr>
          <w:rFonts w:eastAsiaTheme="minorEastAsia"/>
        </w:rPr>
        <w:t>ỉ</w:t>
      </w:r>
      <w:r>
        <w:rPr>
          <w:rFonts w:eastAsiaTheme="minorEastAsia"/>
        </w:rPr>
        <w:t xml:space="preserve"> n</w:t>
      </w:r>
      <w:r w:rsidRPr="00E66034">
        <w:rPr>
          <w:rFonts w:eastAsiaTheme="minorEastAsia"/>
        </w:rPr>
        <w:t>ế</w:t>
      </w:r>
      <w:r>
        <w:rPr>
          <w:rFonts w:eastAsiaTheme="minorEastAsia"/>
        </w:rPr>
        <w:t>u v</w:t>
      </w:r>
      <w:r w:rsidRPr="00975CAE">
        <w:rPr>
          <w:rFonts w:eastAsiaTheme="minorEastAsia"/>
        </w:rPr>
        <w:t>ớ</w:t>
      </w:r>
      <w:r>
        <w:rPr>
          <w:rFonts w:eastAsiaTheme="minorEastAsia"/>
        </w:rPr>
        <w:t>i m</w:t>
      </w:r>
      <w:r w:rsidRPr="00975CAE">
        <w:rPr>
          <w:rFonts w:eastAsiaTheme="minorEastAsia"/>
        </w:rPr>
        <w:t>ọi</w:t>
      </w:r>
      <w:r>
        <w:rPr>
          <w:rFonts w:eastAsiaTheme="minorEastAsia"/>
        </w:rPr>
        <w:t xml:space="preserve"> n &lt; m v</w:t>
      </w:r>
      <w:r w:rsidRPr="00975CAE">
        <w:rPr>
          <w:rFonts w:eastAsiaTheme="minorEastAsia"/>
        </w:rPr>
        <w:t>à</w:t>
      </w:r>
      <w:r>
        <w:rPr>
          <w:rFonts w:eastAsiaTheme="minorEastAsia"/>
        </w:rPr>
        <w:t xml:space="preserve"> </w:t>
      </w:r>
      <w:r w:rsidR="00614D45">
        <w:rPr>
          <w:rFonts w:eastAsiaTheme="minorEastAsia"/>
        </w:rPr>
        <w:t>a</w:t>
      </w:r>
      <w:r w:rsidRPr="00975CAE">
        <w:rPr>
          <w:rFonts w:eastAsiaTheme="minorEastAsia"/>
          <w:vertAlign w:val="subscript"/>
        </w:rPr>
        <w:t>1</w:t>
      </w:r>
      <w:r w:rsidR="00614D45">
        <w:rPr>
          <w:rFonts w:eastAsiaTheme="minorEastAsia"/>
        </w:rPr>
        <w:t>=b</w:t>
      </w:r>
      <w:r w:rsidRPr="00975CAE">
        <w:rPr>
          <w:rFonts w:eastAsiaTheme="minorEastAsia"/>
          <w:vertAlign w:val="subscript"/>
        </w:rPr>
        <w:t>1</w:t>
      </w:r>
      <w:r>
        <w:rPr>
          <w:rFonts w:eastAsiaTheme="minorEastAsia"/>
        </w:rPr>
        <w:t>,</w:t>
      </w:r>
      <w:r w:rsidR="00614D45">
        <w:rPr>
          <w:rFonts w:eastAsiaTheme="minorEastAsia"/>
        </w:rPr>
        <w:t>a</w:t>
      </w:r>
      <w:r w:rsidRPr="00975CAE">
        <w:rPr>
          <w:rFonts w:eastAsiaTheme="minorEastAsia"/>
          <w:vertAlign w:val="subscript"/>
        </w:rPr>
        <w:t>2</w:t>
      </w:r>
      <w:r w:rsidR="00614D45">
        <w:rPr>
          <w:rFonts w:eastAsiaTheme="minorEastAsia"/>
        </w:rPr>
        <w:t>=b</w:t>
      </w:r>
      <w:r w:rsidRPr="00975CAE">
        <w:rPr>
          <w:rFonts w:eastAsiaTheme="minorEastAsia"/>
          <w:vertAlign w:val="subscript"/>
        </w:rPr>
        <w:t>2</w:t>
      </w:r>
      <w:r w:rsidR="00614D45">
        <w:rPr>
          <w:rFonts w:eastAsiaTheme="minorEastAsia"/>
        </w:rPr>
        <w:t>,…,a</w:t>
      </w:r>
      <w:r w:rsidRPr="00975CAE">
        <w:rPr>
          <w:rFonts w:eastAsiaTheme="minorEastAsia"/>
          <w:vertAlign w:val="subscript"/>
        </w:rPr>
        <w:t>n</w:t>
      </w:r>
      <w:r w:rsidR="00614D45">
        <w:rPr>
          <w:rFonts w:eastAsiaTheme="minorEastAsia"/>
        </w:rPr>
        <w:t>=b</w:t>
      </w:r>
      <w:r w:rsidRPr="00975CAE">
        <w:rPr>
          <w:rFonts w:eastAsiaTheme="minorEastAsia"/>
          <w:vertAlign w:val="subscript"/>
        </w:rPr>
        <w:t>n</w:t>
      </w:r>
      <w:r>
        <w:rPr>
          <w:rFonts w:eastAsiaTheme="minorEastAsia"/>
        </w:rPr>
        <w:t>.</w:t>
      </w:r>
    </w:p>
    <w:p w14:paraId="19E45739" w14:textId="77777777" w:rsidR="00357A6B" w:rsidRDefault="00357A6B" w:rsidP="003F457D">
      <w:pPr>
        <w:ind w:firstLine="567"/>
        <w:rPr>
          <w:rFonts w:eastAsiaTheme="minorEastAsia"/>
        </w:rPr>
      </w:pPr>
      <w:r w:rsidRPr="00357A6B">
        <w:rPr>
          <w:rFonts w:eastAsiaTheme="minorEastAsia"/>
          <w:b/>
        </w:rPr>
        <w:lastRenderedPageBreak/>
        <w:t>Mẫu tuần tự (sequential pattern):</w:t>
      </w:r>
      <w:r>
        <w:rPr>
          <w:rFonts w:eastAsiaTheme="minorEastAsia"/>
        </w:rPr>
        <w:t xml:space="preserve"> Cho trước một ngưỡng hỗ trợ tối thiểu, ký hiệu minSup, được xác định bởi người dùng. Trong đó, 0 &lt; minSup </w:t>
      </w:r>
      <w:r>
        <w:rPr>
          <w:rFonts w:eastAsiaTheme="minorEastAsia" w:cs="Times New Roman"/>
        </w:rPr>
        <w:t>≤</w:t>
      </w:r>
      <w:r>
        <w:rPr>
          <w:rFonts w:eastAsiaTheme="minorEastAsia"/>
        </w:rPr>
        <w:t xml:space="preserve"> 1. Một chuỗi S được xem là chuỗi phổ biến khi và chỉ khi độ hỗ trợ của S lớn hơn bằng ngưỡng hỗ trợ tối thiểu, sup(S) </w:t>
      </w:r>
      <w:r>
        <w:rPr>
          <w:rFonts w:eastAsiaTheme="minorEastAsia" w:cs="Times New Roman"/>
        </w:rPr>
        <w:t>≥</w:t>
      </w:r>
      <w:r>
        <w:rPr>
          <w:rFonts w:eastAsiaTheme="minorEastAsia"/>
        </w:rPr>
        <w:t xml:space="preserve"> minSup. Khi đó, S được gọi là mẫu tuần tự.</w:t>
      </w:r>
    </w:p>
    <w:p w14:paraId="67F2EFA9" w14:textId="77777777" w:rsidR="005920E2" w:rsidRDefault="005920E2" w:rsidP="003F457D">
      <w:pPr>
        <w:ind w:firstLine="567"/>
        <w:rPr>
          <w:rFonts w:eastAsiaTheme="minorEastAsia" w:cs="Times New Roman"/>
        </w:rPr>
      </w:pPr>
      <w:r w:rsidRPr="005920E2">
        <w:rPr>
          <w:rFonts w:eastAsiaTheme="minorEastAsia"/>
          <w:b/>
        </w:rPr>
        <w:t xml:space="preserve">Mở rộng mẫu tuần tự từ mẫu </w:t>
      </w:r>
      <w:r>
        <w:rPr>
          <w:rFonts w:eastAsiaTheme="minorEastAsia"/>
          <w:b/>
        </w:rPr>
        <w:t xml:space="preserve">tuần tự </w:t>
      </w:r>
      <w:r w:rsidRPr="005920E2">
        <w:rPr>
          <w:rFonts w:eastAsiaTheme="minorEastAsia"/>
          <w:b/>
        </w:rPr>
        <w:t>có độ dài 1 (extending a pattern from a 1-pattern):</w:t>
      </w:r>
      <w:r>
        <w:rPr>
          <w:rFonts w:eastAsiaTheme="minorEastAsia"/>
        </w:rPr>
        <w:t xml:space="preserve"> Cho trước hai mẫu tuần tự </w:t>
      </w:r>
      <w:r>
        <w:rPr>
          <w:rFonts w:eastAsiaTheme="minorEastAsia" w:cs="Times New Roman"/>
        </w:rPr>
        <w:t>α</w:t>
      </w:r>
      <w:r>
        <w:rPr>
          <w:rFonts w:eastAsiaTheme="minorEastAsia"/>
        </w:rPr>
        <w:t xml:space="preserve"> và </w:t>
      </w:r>
      <w:r>
        <w:rPr>
          <w:rFonts w:eastAsiaTheme="minorEastAsia" w:cs="Times New Roman"/>
        </w:rPr>
        <w:t>β</w:t>
      </w:r>
      <w:r>
        <w:rPr>
          <w:rFonts w:eastAsiaTheme="minorEastAsia"/>
        </w:rPr>
        <w:t xml:space="preserve"> có độ dài 1. </w:t>
      </w:r>
      <w:r w:rsidRPr="005920E2">
        <w:rPr>
          <w:rFonts w:eastAsiaTheme="minorEastAsia"/>
        </w:rPr>
        <w:t>{t</w:t>
      </w:r>
      <w:r w:rsidRPr="005920E2">
        <w:rPr>
          <w:rFonts w:eastAsiaTheme="minorEastAsia"/>
          <w:vertAlign w:val="subscript"/>
        </w:rPr>
        <w:t>α</w:t>
      </w:r>
      <w:r w:rsidRPr="005920E2">
        <w:rPr>
          <w:rFonts w:eastAsiaTheme="minorEastAsia"/>
        </w:rPr>
        <w:t>.p</w:t>
      </w:r>
      <w:r w:rsidRPr="005920E2">
        <w:rPr>
          <w:rFonts w:eastAsiaTheme="minorEastAsia"/>
          <w:vertAlign w:val="subscript"/>
        </w:rPr>
        <w:t>α</w:t>
      </w:r>
      <w:r w:rsidRPr="005920E2">
        <w:rPr>
          <w:rFonts w:eastAsiaTheme="minorEastAsia"/>
        </w:rPr>
        <w:t xml:space="preserve">} </w:t>
      </w:r>
      <w:r>
        <w:rPr>
          <w:rFonts w:eastAsiaTheme="minorEastAsia"/>
        </w:rPr>
        <w:t>và</w:t>
      </w:r>
      <w:r w:rsidRPr="005920E2">
        <w:rPr>
          <w:rFonts w:eastAsiaTheme="minorEastAsia"/>
        </w:rPr>
        <w:t xml:space="preserve"> {t</w:t>
      </w:r>
      <w:r w:rsidRPr="005920E2">
        <w:rPr>
          <w:rFonts w:eastAsiaTheme="minorEastAsia"/>
          <w:vertAlign w:val="subscript"/>
        </w:rPr>
        <w:t>β</w:t>
      </w:r>
      <w:r w:rsidRPr="005920E2">
        <w:rPr>
          <w:rFonts w:eastAsiaTheme="minorEastAsia"/>
        </w:rPr>
        <w:t>.p</w:t>
      </w:r>
      <w:r w:rsidRPr="005920E2">
        <w:rPr>
          <w:rFonts w:eastAsiaTheme="minorEastAsia"/>
          <w:vertAlign w:val="subscript"/>
        </w:rPr>
        <w:t>β</w:t>
      </w:r>
      <w:r w:rsidRPr="005920E2">
        <w:rPr>
          <w:rFonts w:eastAsiaTheme="minorEastAsia"/>
        </w:rPr>
        <w:t>}</w:t>
      </w:r>
      <w:r>
        <w:rPr>
          <w:rFonts w:eastAsiaTheme="minorEastAsia"/>
        </w:rPr>
        <w:t xml:space="preserve"> lần lượt là thông tin giao dịch và vị trị của các mẫu tuần tự</w:t>
      </w:r>
      <w:r w:rsidRPr="005920E2">
        <w:rPr>
          <w:rFonts w:eastAsiaTheme="minorEastAsia"/>
        </w:rPr>
        <w:t xml:space="preserve"> </w:t>
      </w:r>
      <w:r>
        <w:rPr>
          <w:rFonts w:eastAsiaTheme="minorEastAsia" w:cs="Times New Roman"/>
        </w:rPr>
        <w:t>α</w:t>
      </w:r>
      <w:r>
        <w:rPr>
          <w:rFonts w:eastAsiaTheme="minorEastAsia"/>
        </w:rPr>
        <w:t xml:space="preserve"> và </w:t>
      </w:r>
      <w:r>
        <w:rPr>
          <w:rFonts w:eastAsiaTheme="minorEastAsia" w:cs="Times New Roman"/>
        </w:rPr>
        <w:t>β trong SDB. Có hai hình thức mở rộng mẫu tuần tự:</w:t>
      </w:r>
    </w:p>
    <w:p w14:paraId="6DE10AF2" w14:textId="77777777" w:rsidR="005920E2" w:rsidRDefault="00267F6A" w:rsidP="009C12FF">
      <w:pPr>
        <w:pStyle w:val="ListParagraph"/>
        <w:numPr>
          <w:ilvl w:val="1"/>
          <w:numId w:val="6"/>
        </w:numPr>
        <w:ind w:left="993"/>
        <w:jc w:val="left"/>
        <w:rPr>
          <w:rFonts w:eastAsiaTheme="minorEastAsia"/>
        </w:rPr>
      </w:pPr>
      <w:r>
        <w:rPr>
          <w:rFonts w:eastAsiaTheme="minorEastAsia"/>
        </w:rPr>
        <w:t>Mở rộng tập sự kiện</w:t>
      </w:r>
      <w:r w:rsidR="009C12FF">
        <w:rPr>
          <w:rFonts w:eastAsiaTheme="minorEastAsia"/>
        </w:rPr>
        <w:t xml:space="preserve"> (itemset extension)</w:t>
      </w:r>
      <w:r>
        <w:rPr>
          <w:rFonts w:eastAsiaTheme="minorEastAsia"/>
        </w:rPr>
        <w:t xml:space="preserve">: </w:t>
      </w:r>
      <w:r w:rsidR="009C12FF">
        <w:rPr>
          <w:rFonts w:eastAsiaTheme="minorEastAsia"/>
        </w:rPr>
        <w:br/>
      </w:r>
      <w:r>
        <w:rPr>
          <w:i/>
        </w:rPr>
        <w:t>({α, β}){t</w:t>
      </w:r>
      <w:r>
        <w:rPr>
          <w:i/>
          <w:vertAlign w:val="subscript"/>
        </w:rPr>
        <w:t>β</w:t>
      </w:r>
      <w:r>
        <w:rPr>
          <w:i/>
        </w:rPr>
        <w:t>.p</w:t>
      </w:r>
      <w:r>
        <w:rPr>
          <w:i/>
          <w:vertAlign w:val="subscript"/>
        </w:rPr>
        <w:t>β</w:t>
      </w:r>
      <w:r>
        <w:rPr>
          <w:i/>
        </w:rPr>
        <w:t>}, if (β</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lex</m:t>
            </m:r>
          </m:sub>
        </m:sSub>
      </m:oMath>
      <w:r>
        <w:rPr>
          <w:i/>
        </w:rPr>
        <w:t>α), (t</w:t>
      </w:r>
      <w:r>
        <w:rPr>
          <w:i/>
          <w:vertAlign w:val="subscript"/>
        </w:rPr>
        <w:t>α</w:t>
      </w:r>
      <w:r>
        <w:rPr>
          <w:i/>
        </w:rPr>
        <w:t xml:space="preserve"> = t</w:t>
      </w:r>
      <w:r>
        <w:rPr>
          <w:i/>
          <w:vertAlign w:val="subscript"/>
        </w:rPr>
        <w:t>β</w:t>
      </w:r>
      <w:r>
        <w:rPr>
          <w:i/>
        </w:rPr>
        <w:t>) and (p</w:t>
      </w:r>
      <w:r>
        <w:rPr>
          <w:i/>
          <w:vertAlign w:val="subscript"/>
        </w:rPr>
        <w:t>α</w:t>
      </w:r>
      <w:r>
        <w:rPr>
          <w:i/>
        </w:rPr>
        <w:t xml:space="preserve"> = p</w:t>
      </w:r>
      <w:r>
        <w:rPr>
          <w:i/>
          <w:vertAlign w:val="subscript"/>
        </w:rPr>
        <w:t>β</w:t>
      </w:r>
      <w:r>
        <w:rPr>
          <w:i/>
        </w:rPr>
        <w:t>)</w:t>
      </w:r>
      <w:r w:rsidR="00EA4351">
        <w:rPr>
          <w:i/>
        </w:rPr>
        <w:t>)</w:t>
      </w:r>
    </w:p>
    <w:p w14:paraId="6D6DDCF9" w14:textId="6853CF95" w:rsidR="00267F6A" w:rsidRDefault="00267F6A" w:rsidP="009C12FF">
      <w:pPr>
        <w:pStyle w:val="ListParagraph"/>
        <w:numPr>
          <w:ilvl w:val="1"/>
          <w:numId w:val="6"/>
        </w:numPr>
        <w:ind w:left="993"/>
        <w:jc w:val="left"/>
        <w:rPr>
          <w:rFonts w:eastAsiaTheme="minorEastAsia"/>
        </w:rPr>
      </w:pPr>
      <w:r>
        <w:rPr>
          <w:rFonts w:eastAsiaTheme="minorEastAsia"/>
        </w:rPr>
        <w:t xml:space="preserve">Mở rộng </w:t>
      </w:r>
      <w:r w:rsidR="00115F09">
        <w:rPr>
          <w:rFonts w:eastAsiaTheme="minorEastAsia"/>
        </w:rPr>
        <w:t>chuỗi</w:t>
      </w:r>
      <w:r w:rsidR="009C12FF">
        <w:rPr>
          <w:rFonts w:eastAsiaTheme="minorEastAsia"/>
        </w:rPr>
        <w:t xml:space="preserve"> (sequence extension)</w:t>
      </w:r>
      <w:r>
        <w:rPr>
          <w:rFonts w:eastAsiaTheme="minorEastAsia"/>
        </w:rPr>
        <w:t xml:space="preserve">: </w:t>
      </w:r>
      <w:r w:rsidR="009C12FF">
        <w:rPr>
          <w:rFonts w:eastAsiaTheme="minorEastAsia"/>
        </w:rPr>
        <w:br/>
      </w:r>
      <w:r>
        <w:rPr>
          <w:i/>
        </w:rPr>
        <w:t>({α},{β}){t</w:t>
      </w:r>
      <w:r>
        <w:rPr>
          <w:i/>
          <w:vertAlign w:val="subscript"/>
        </w:rPr>
        <w:t>β</w:t>
      </w:r>
      <w:r>
        <w:rPr>
          <w:i/>
        </w:rPr>
        <w:t>.p</w:t>
      </w:r>
      <w:r>
        <w:rPr>
          <w:i/>
          <w:vertAlign w:val="subscript"/>
        </w:rPr>
        <w:t>β</w:t>
      </w:r>
      <w:r>
        <w:rPr>
          <w:i/>
        </w:rPr>
        <w:t>}, if (t</w:t>
      </w:r>
      <w:r>
        <w:rPr>
          <w:i/>
          <w:vertAlign w:val="subscript"/>
        </w:rPr>
        <w:t>α</w:t>
      </w:r>
      <w:r>
        <w:rPr>
          <w:i/>
        </w:rPr>
        <w:t xml:space="preserve"> = t</w:t>
      </w:r>
      <w:r>
        <w:rPr>
          <w:i/>
          <w:vertAlign w:val="subscript"/>
        </w:rPr>
        <w:t>β</w:t>
      </w:r>
      <w:r>
        <w:rPr>
          <w:i/>
        </w:rPr>
        <w:t>) and (p</w:t>
      </w:r>
      <w:r>
        <w:rPr>
          <w:i/>
          <w:vertAlign w:val="subscript"/>
        </w:rPr>
        <w:t>α</w:t>
      </w:r>
      <w:r>
        <w:rPr>
          <w:i/>
        </w:rPr>
        <w:t>&lt; p</w:t>
      </w:r>
      <w:r>
        <w:rPr>
          <w:i/>
          <w:vertAlign w:val="subscript"/>
        </w:rPr>
        <w:t>β</w:t>
      </w:r>
      <w:r>
        <w:rPr>
          <w:i/>
        </w:rPr>
        <w:t>)</w:t>
      </w:r>
      <w:r w:rsidR="00EA4351">
        <w:rPr>
          <w:i/>
        </w:rPr>
        <w:t>)</w:t>
      </w:r>
    </w:p>
    <w:p w14:paraId="2AC32E6D" w14:textId="7EB412CC" w:rsidR="009C12FF" w:rsidRDefault="009C12FF" w:rsidP="003F457D">
      <w:pPr>
        <w:ind w:firstLine="567"/>
      </w:pPr>
      <w:r w:rsidRPr="009C12FF">
        <w:rPr>
          <w:b/>
        </w:rPr>
        <w:t xml:space="preserve">Chuỗi </w:t>
      </w:r>
      <w:r w:rsidR="000609D4">
        <w:rPr>
          <w:b/>
        </w:rPr>
        <w:t xml:space="preserve">con </w:t>
      </w:r>
      <w:r w:rsidRPr="009C12FF">
        <w:rPr>
          <w:b/>
        </w:rPr>
        <w:t>tuần tự (subsequence of sequence):</w:t>
      </w:r>
      <w:r>
        <w:t xml:space="preserve"> Cho trước </w:t>
      </w:r>
      <w:r w:rsidR="00115F09">
        <w:t>chuỗi</w:t>
      </w:r>
      <w:r>
        <w:t xml:space="preserve"> S. Một </w:t>
      </w:r>
      <w:r w:rsidR="00115F09">
        <w:t>chuỗi</w:t>
      </w:r>
      <w:r>
        <w:t xml:space="preserve"> con của S, ký hiệu sub</w:t>
      </w:r>
      <w:r w:rsidRPr="009C12FF">
        <w:rPr>
          <w:vertAlign w:val="subscript"/>
        </w:rPr>
        <w:t>i,j</w:t>
      </w:r>
      <w:r>
        <w:t xml:space="preserve">(S) (i &lt; j), là một dãy con liên tục từ vị trí i đến vị trí j trong </w:t>
      </w:r>
      <w:r w:rsidR="00115F09">
        <w:t>chuỗi</w:t>
      </w:r>
      <w:r>
        <w:t xml:space="preserve"> S.</w:t>
      </w:r>
    </w:p>
    <w:p w14:paraId="1CD8C9B7" w14:textId="77777777" w:rsidR="000609D4" w:rsidRDefault="000609D4" w:rsidP="000609D4">
      <w:pPr>
        <w:ind w:firstLine="567"/>
        <w:rPr>
          <w:rFonts w:eastAsiaTheme="minorEastAsia" w:cs="Times New Roman"/>
        </w:rPr>
      </w:pPr>
      <w:r w:rsidRPr="005920E2">
        <w:rPr>
          <w:rFonts w:eastAsiaTheme="minorEastAsia"/>
          <w:b/>
        </w:rPr>
        <w:t xml:space="preserve">Mở rộng mẫu tuần tự từ mẫu </w:t>
      </w:r>
      <w:r>
        <w:rPr>
          <w:rFonts w:eastAsiaTheme="minorEastAsia"/>
          <w:b/>
        </w:rPr>
        <w:t xml:space="preserve">tuần tự </w:t>
      </w:r>
      <w:r w:rsidRPr="005920E2">
        <w:rPr>
          <w:rFonts w:eastAsiaTheme="minorEastAsia"/>
          <w:b/>
        </w:rPr>
        <w:t xml:space="preserve">có độ dài </w:t>
      </w:r>
      <w:r>
        <w:rPr>
          <w:rFonts w:eastAsiaTheme="minorEastAsia"/>
          <w:b/>
        </w:rPr>
        <w:t>k</w:t>
      </w:r>
      <w:r w:rsidRPr="005920E2">
        <w:rPr>
          <w:rFonts w:eastAsiaTheme="minorEastAsia"/>
          <w:b/>
        </w:rPr>
        <w:t xml:space="preserve"> (extending a pattern from a </w:t>
      </w:r>
      <w:r>
        <w:rPr>
          <w:rFonts w:eastAsiaTheme="minorEastAsia"/>
          <w:b/>
        </w:rPr>
        <w:t>k</w:t>
      </w:r>
      <w:r w:rsidRPr="005920E2">
        <w:rPr>
          <w:rFonts w:eastAsiaTheme="minorEastAsia"/>
          <w:b/>
        </w:rPr>
        <w:t>-pattern):</w:t>
      </w:r>
      <w:r>
        <w:rPr>
          <w:rFonts w:eastAsiaTheme="minorEastAsia"/>
        </w:rPr>
        <w:t xml:space="preserve"> Cho trước hai mẫu tuần tự </w:t>
      </w:r>
      <w:r>
        <w:rPr>
          <w:rFonts w:eastAsiaTheme="minorEastAsia" w:cs="Times New Roman"/>
        </w:rPr>
        <w:t>α</w:t>
      </w:r>
      <w:r>
        <w:rPr>
          <w:rFonts w:eastAsiaTheme="minorEastAsia"/>
        </w:rPr>
        <w:t xml:space="preserve"> và </w:t>
      </w:r>
      <w:r>
        <w:rPr>
          <w:rFonts w:eastAsiaTheme="minorEastAsia" w:cs="Times New Roman"/>
        </w:rPr>
        <w:t>β</w:t>
      </w:r>
      <w:r>
        <w:rPr>
          <w:rFonts w:eastAsiaTheme="minorEastAsia"/>
        </w:rPr>
        <w:t xml:space="preserve"> có độ dài k (k &gt; 1). u và v lần lượt là các chuỗi con tuần tự của </w:t>
      </w:r>
      <w:r>
        <w:rPr>
          <w:rFonts w:eastAsiaTheme="minorEastAsia" w:cs="Times New Roman"/>
        </w:rPr>
        <w:t>α</w:t>
      </w:r>
      <w:r>
        <w:rPr>
          <w:rFonts w:eastAsiaTheme="minorEastAsia"/>
        </w:rPr>
        <w:t xml:space="preserve"> và </w:t>
      </w:r>
      <w:r>
        <w:rPr>
          <w:rFonts w:eastAsiaTheme="minorEastAsia" w:cs="Times New Roman"/>
        </w:rPr>
        <w:t xml:space="preserve">β, trong đó, </w:t>
      </w:r>
      <w:r w:rsidRPr="000609D4">
        <w:rPr>
          <w:rFonts w:eastAsiaTheme="minorEastAsia" w:cs="Times New Roman"/>
        </w:rPr>
        <w:t>u=sub</w:t>
      </w:r>
      <w:r w:rsidRPr="000609D4">
        <w:rPr>
          <w:rFonts w:eastAsiaTheme="minorEastAsia" w:cs="Times New Roman"/>
          <w:vertAlign w:val="subscript"/>
        </w:rPr>
        <w:t>k,k</w:t>
      </w:r>
      <w:r w:rsidRPr="000609D4">
        <w:rPr>
          <w:rFonts w:eastAsiaTheme="minorEastAsia" w:cs="Times New Roman"/>
        </w:rPr>
        <w:t>(α), and v = sub</w:t>
      </w:r>
      <w:r w:rsidRPr="000609D4">
        <w:rPr>
          <w:rFonts w:eastAsiaTheme="minorEastAsia" w:cs="Times New Roman"/>
          <w:vertAlign w:val="subscript"/>
        </w:rPr>
        <w:t>k,k</w:t>
      </w:r>
      <w:r w:rsidRPr="000609D4">
        <w:rPr>
          <w:rFonts w:eastAsiaTheme="minorEastAsia" w:cs="Times New Roman"/>
        </w:rPr>
        <w:t>(β)</w:t>
      </w:r>
      <w:r>
        <w:rPr>
          <w:rFonts w:eastAsiaTheme="minorEastAsia"/>
        </w:rPr>
        <w:t xml:space="preserve">. </w:t>
      </w:r>
      <w:r w:rsidRPr="005920E2">
        <w:rPr>
          <w:rFonts w:eastAsiaTheme="minorEastAsia"/>
        </w:rPr>
        <w:t>{t</w:t>
      </w:r>
      <w:r w:rsidRPr="005920E2">
        <w:rPr>
          <w:rFonts w:eastAsiaTheme="minorEastAsia"/>
          <w:vertAlign w:val="subscript"/>
        </w:rPr>
        <w:t>α</w:t>
      </w:r>
      <w:r w:rsidRPr="005920E2">
        <w:rPr>
          <w:rFonts w:eastAsiaTheme="minorEastAsia"/>
        </w:rPr>
        <w:t>.p</w:t>
      </w:r>
      <w:r w:rsidRPr="005920E2">
        <w:rPr>
          <w:rFonts w:eastAsiaTheme="minorEastAsia"/>
          <w:vertAlign w:val="subscript"/>
        </w:rPr>
        <w:t>α</w:t>
      </w:r>
      <w:r w:rsidRPr="005920E2">
        <w:rPr>
          <w:rFonts w:eastAsiaTheme="minorEastAsia"/>
        </w:rPr>
        <w:t xml:space="preserve">} </w:t>
      </w:r>
      <w:r>
        <w:rPr>
          <w:rFonts w:eastAsiaTheme="minorEastAsia"/>
        </w:rPr>
        <w:t>và</w:t>
      </w:r>
      <w:r w:rsidRPr="005920E2">
        <w:rPr>
          <w:rFonts w:eastAsiaTheme="minorEastAsia"/>
        </w:rPr>
        <w:t xml:space="preserve"> {t</w:t>
      </w:r>
      <w:r w:rsidRPr="005920E2">
        <w:rPr>
          <w:rFonts w:eastAsiaTheme="minorEastAsia"/>
          <w:vertAlign w:val="subscript"/>
        </w:rPr>
        <w:t>β</w:t>
      </w:r>
      <w:r w:rsidRPr="005920E2">
        <w:rPr>
          <w:rFonts w:eastAsiaTheme="minorEastAsia"/>
        </w:rPr>
        <w:t>.p</w:t>
      </w:r>
      <w:r w:rsidRPr="005920E2">
        <w:rPr>
          <w:rFonts w:eastAsiaTheme="minorEastAsia"/>
          <w:vertAlign w:val="subscript"/>
        </w:rPr>
        <w:t>β</w:t>
      </w:r>
      <w:r w:rsidRPr="005920E2">
        <w:rPr>
          <w:rFonts w:eastAsiaTheme="minorEastAsia"/>
        </w:rPr>
        <w:t>}</w:t>
      </w:r>
      <w:r>
        <w:rPr>
          <w:rFonts w:eastAsiaTheme="minorEastAsia"/>
        </w:rPr>
        <w:t xml:space="preserve"> lần lượt là thông tin giao dịch và vị trị của các mẫu tuần tự</w:t>
      </w:r>
      <w:r w:rsidRPr="005920E2">
        <w:rPr>
          <w:rFonts w:eastAsiaTheme="minorEastAsia"/>
        </w:rPr>
        <w:t xml:space="preserve"> </w:t>
      </w:r>
      <w:r>
        <w:rPr>
          <w:rFonts w:eastAsiaTheme="minorEastAsia" w:cs="Times New Roman"/>
        </w:rPr>
        <w:t>α</w:t>
      </w:r>
      <w:r>
        <w:rPr>
          <w:rFonts w:eastAsiaTheme="minorEastAsia"/>
        </w:rPr>
        <w:t xml:space="preserve"> và </w:t>
      </w:r>
      <w:r>
        <w:rPr>
          <w:rFonts w:eastAsiaTheme="minorEastAsia" w:cs="Times New Roman"/>
        </w:rPr>
        <w:t>β trong SDB. Có hai hình thức mở rộng mẫu tuần tự:</w:t>
      </w:r>
    </w:p>
    <w:p w14:paraId="43BF3B36" w14:textId="77777777" w:rsidR="000609D4" w:rsidRDefault="000609D4" w:rsidP="000609D4">
      <w:pPr>
        <w:pStyle w:val="ListParagraph"/>
        <w:numPr>
          <w:ilvl w:val="1"/>
          <w:numId w:val="6"/>
        </w:numPr>
        <w:ind w:left="993"/>
        <w:jc w:val="left"/>
        <w:rPr>
          <w:rFonts w:eastAsiaTheme="minorEastAsia"/>
        </w:rPr>
      </w:pPr>
      <w:r>
        <w:rPr>
          <w:rFonts w:eastAsiaTheme="minorEastAsia"/>
        </w:rPr>
        <w:t xml:space="preserve">Mở rộng tập sự kiện (itemset extension): </w:t>
      </w:r>
      <w:r>
        <w:rPr>
          <w:rFonts w:eastAsiaTheme="minorEastAsia"/>
        </w:rPr>
        <w:br/>
      </w:r>
      <w:r w:rsidR="00EA4351">
        <w:rPr>
          <w:i/>
        </w:rPr>
        <w:t>(sub</w:t>
      </w:r>
      <w:r w:rsidR="00EA4351">
        <w:rPr>
          <w:i/>
          <w:vertAlign w:val="subscript"/>
        </w:rPr>
        <w:t>1,k-1</w:t>
      </w:r>
      <w:r w:rsidR="00EA4351">
        <w:rPr>
          <w:i/>
        </w:rPr>
        <w:t>(α){u, v}){t</w:t>
      </w:r>
      <w:r w:rsidR="00EA4351">
        <w:rPr>
          <w:i/>
          <w:vertAlign w:val="subscript"/>
        </w:rPr>
        <w:t>β</w:t>
      </w:r>
      <w:r w:rsidR="00EA4351">
        <w:rPr>
          <w:i/>
        </w:rPr>
        <w:t>.p</w:t>
      </w:r>
      <w:r w:rsidR="00EA4351">
        <w:rPr>
          <w:i/>
          <w:vertAlign w:val="subscript"/>
        </w:rPr>
        <w:t>β</w:t>
      </w:r>
      <w:r w:rsidR="00EA4351">
        <w:rPr>
          <w:i/>
        </w:rPr>
        <w:t>},</w:t>
      </w:r>
      <w:r w:rsidR="00EA4351">
        <w:rPr>
          <w:i/>
        </w:rPr>
        <w:br/>
        <w:t xml:space="preserve">if v </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lex</m:t>
            </m:r>
          </m:sub>
        </m:sSub>
      </m:oMath>
      <w:r w:rsidR="00EA4351">
        <w:rPr>
          <w:i/>
        </w:rPr>
        <w:t xml:space="preserve"> u, t</w:t>
      </w:r>
      <w:r w:rsidR="00EA4351">
        <w:rPr>
          <w:i/>
          <w:vertAlign w:val="subscript"/>
        </w:rPr>
        <w:t>α</w:t>
      </w:r>
      <w:r w:rsidR="00EA4351">
        <w:rPr>
          <w:i/>
        </w:rPr>
        <w:t>=t</w:t>
      </w:r>
      <w:r w:rsidR="00EA4351">
        <w:rPr>
          <w:i/>
          <w:vertAlign w:val="subscript"/>
        </w:rPr>
        <w:t>β</w:t>
      </w:r>
      <w:r w:rsidR="00EA4351">
        <w:rPr>
          <w:i/>
        </w:rPr>
        <w:t>, p</w:t>
      </w:r>
      <w:r w:rsidR="00EA4351">
        <w:rPr>
          <w:i/>
          <w:vertAlign w:val="subscript"/>
        </w:rPr>
        <w:t>α</w:t>
      </w:r>
      <w:r w:rsidR="00EA4351">
        <w:rPr>
          <w:i/>
        </w:rPr>
        <w:t>=p</w:t>
      </w:r>
      <w:r w:rsidR="00EA4351">
        <w:rPr>
          <w:i/>
          <w:vertAlign w:val="subscript"/>
        </w:rPr>
        <w:t>β</w:t>
      </w:r>
      <w:r w:rsidR="00EA4351">
        <w:rPr>
          <w:rFonts w:ascii="Cambria Math" w:hAnsi="Cambria Math" w:cs="Cambria Math"/>
          <w:i/>
        </w:rPr>
        <w:t xml:space="preserve">, </w:t>
      </w:r>
      <w:r w:rsidR="00EA4351" w:rsidRPr="00EA4351">
        <w:rPr>
          <w:i/>
        </w:rPr>
        <w:t xml:space="preserve">and </w:t>
      </w:r>
      <w:r w:rsidR="00EA4351">
        <w:rPr>
          <w:i/>
        </w:rPr>
        <w:t>sub</w:t>
      </w:r>
      <w:r w:rsidR="00EA4351" w:rsidRPr="00EA4351">
        <w:rPr>
          <w:i/>
        </w:rPr>
        <w:t>1</w:t>
      </w:r>
      <w:r w:rsidR="00EA4351">
        <w:rPr>
          <w:i/>
          <w:vertAlign w:val="subscript"/>
        </w:rPr>
        <w:t>,k-1</w:t>
      </w:r>
      <w:r w:rsidR="00EA4351">
        <w:rPr>
          <w:i/>
        </w:rPr>
        <w:t>(α)= sub</w:t>
      </w:r>
      <w:r w:rsidR="00EA4351">
        <w:rPr>
          <w:i/>
          <w:vertAlign w:val="subscript"/>
        </w:rPr>
        <w:t>1,k-1</w:t>
      </w:r>
      <w:r w:rsidR="00EA4351">
        <w:rPr>
          <w:i/>
        </w:rPr>
        <w:t>(β))</w:t>
      </w:r>
    </w:p>
    <w:p w14:paraId="1A4F5645" w14:textId="559339D5" w:rsidR="000609D4" w:rsidRDefault="000609D4" w:rsidP="000609D4">
      <w:pPr>
        <w:pStyle w:val="ListParagraph"/>
        <w:numPr>
          <w:ilvl w:val="1"/>
          <w:numId w:val="6"/>
        </w:numPr>
        <w:ind w:left="993"/>
        <w:jc w:val="left"/>
        <w:rPr>
          <w:rFonts w:eastAsiaTheme="minorEastAsia"/>
        </w:rPr>
      </w:pPr>
      <w:r>
        <w:rPr>
          <w:rFonts w:eastAsiaTheme="minorEastAsia"/>
        </w:rPr>
        <w:t xml:space="preserve">Mở rộng </w:t>
      </w:r>
      <w:r w:rsidR="00115F09">
        <w:rPr>
          <w:rFonts w:eastAsiaTheme="minorEastAsia"/>
        </w:rPr>
        <w:t>chuỗi</w:t>
      </w:r>
      <w:r>
        <w:rPr>
          <w:rFonts w:eastAsiaTheme="minorEastAsia"/>
        </w:rPr>
        <w:t xml:space="preserve"> (sequence extension): </w:t>
      </w:r>
      <w:r>
        <w:rPr>
          <w:rFonts w:eastAsiaTheme="minorEastAsia"/>
        </w:rPr>
        <w:br/>
      </w:r>
      <w:r w:rsidR="00EA4351">
        <w:rPr>
          <w:i/>
        </w:rPr>
        <w:t>({α}, {v}){t</w:t>
      </w:r>
      <w:r w:rsidR="00EA4351">
        <w:rPr>
          <w:i/>
          <w:vertAlign w:val="subscript"/>
        </w:rPr>
        <w:t>β</w:t>
      </w:r>
      <w:r w:rsidR="00EA4351">
        <w:rPr>
          <w:i/>
        </w:rPr>
        <w:t>.p</w:t>
      </w:r>
      <w:r w:rsidR="00EA4351">
        <w:rPr>
          <w:i/>
          <w:vertAlign w:val="subscript"/>
        </w:rPr>
        <w:t>β</w:t>
      </w:r>
      <w:r w:rsidR="00EA4351">
        <w:rPr>
          <w:i/>
        </w:rPr>
        <w:t xml:space="preserve">}, </w:t>
      </w:r>
      <w:r w:rsidR="00EA4351">
        <w:rPr>
          <w:i/>
        </w:rPr>
        <w:br/>
        <w:t>if t</w:t>
      </w:r>
      <w:r w:rsidR="00EA4351">
        <w:rPr>
          <w:i/>
          <w:vertAlign w:val="subscript"/>
        </w:rPr>
        <w:t>α</w:t>
      </w:r>
      <w:r w:rsidR="00EA4351">
        <w:rPr>
          <w:i/>
        </w:rPr>
        <w:t>=t</w:t>
      </w:r>
      <w:r w:rsidR="00EA4351">
        <w:rPr>
          <w:i/>
          <w:vertAlign w:val="subscript"/>
        </w:rPr>
        <w:t>β</w:t>
      </w:r>
      <w:r w:rsidR="00EA4351">
        <w:rPr>
          <w:i/>
        </w:rPr>
        <w:t>, p</w:t>
      </w:r>
      <w:r w:rsidR="00EA4351">
        <w:rPr>
          <w:i/>
          <w:vertAlign w:val="subscript"/>
        </w:rPr>
        <w:t>α</w:t>
      </w:r>
      <w:r w:rsidR="00EA4351">
        <w:rPr>
          <w:i/>
        </w:rPr>
        <w:t>&lt;p</w:t>
      </w:r>
      <w:r w:rsidR="00EA4351">
        <w:rPr>
          <w:i/>
          <w:vertAlign w:val="subscript"/>
        </w:rPr>
        <w:t>β</w:t>
      </w:r>
      <w:r w:rsidR="00EA4351">
        <w:rPr>
          <w:i/>
        </w:rPr>
        <w:t>, and sub</w:t>
      </w:r>
      <w:r w:rsidR="00EA4351">
        <w:rPr>
          <w:i/>
          <w:vertAlign w:val="subscript"/>
        </w:rPr>
        <w:t>1,k-1</w:t>
      </w:r>
      <w:r w:rsidR="00EA4351">
        <w:rPr>
          <w:i/>
        </w:rPr>
        <w:t>(α)=sub</w:t>
      </w:r>
      <w:r w:rsidR="00EA4351">
        <w:rPr>
          <w:i/>
          <w:vertAlign w:val="subscript"/>
        </w:rPr>
        <w:t>1,k-1</w:t>
      </w:r>
      <w:r w:rsidR="00EA4351">
        <w:rPr>
          <w:i/>
        </w:rPr>
        <w:t>(β))</w:t>
      </w:r>
    </w:p>
    <w:p w14:paraId="70AD4BC3" w14:textId="342A9D74" w:rsidR="003F457D" w:rsidRPr="00E66034" w:rsidRDefault="003F457D" w:rsidP="003F457D">
      <w:pPr>
        <w:ind w:firstLine="567"/>
      </w:pPr>
      <w:r w:rsidRPr="004E0E74">
        <w:t xml:space="preserve">Vấn đề của khai thác </w:t>
      </w:r>
      <w:r w:rsidR="00115F09">
        <w:t>chuỗi</w:t>
      </w:r>
      <w:r w:rsidRPr="004E0E74">
        <w:t xml:space="preserve"> phổ biến là tìm ra tất cả các mẫu tuần tự có trong CSDL</w:t>
      </w:r>
      <w:r>
        <w:t xml:space="preserve"> tu</w:t>
      </w:r>
      <w:r w:rsidRPr="004E0E74">
        <w:t>ầ</w:t>
      </w:r>
      <w:r>
        <w:t>n t</w:t>
      </w:r>
      <w:r w:rsidRPr="004E0E74">
        <w:t>ự.</w:t>
      </w:r>
    </w:p>
    <w:p w14:paraId="4340689B" w14:textId="0C2BD654" w:rsidR="003F457D" w:rsidRDefault="003F457D" w:rsidP="003F457D">
      <w:pPr>
        <w:ind w:firstLine="567"/>
      </w:pPr>
      <w:r w:rsidRPr="00003F29">
        <w:rPr>
          <w:b/>
        </w:rPr>
        <w:lastRenderedPageBreak/>
        <w:t>Định dạng dữ liệu dạng ngang</w:t>
      </w:r>
      <w:r>
        <w:t xml:space="preserve">: Là định dạng dữ liệu mà mỗi mẫu tin (entry) là một </w:t>
      </w:r>
      <w:r w:rsidR="00115F09">
        <w:t>chuỗi</w:t>
      </w:r>
      <w:r>
        <w:t>, gắn liền với mỗi chuỗi là định danh của chuỗi (giao d</w:t>
      </w:r>
      <w:r w:rsidRPr="00BC161C">
        <w:t>ịch</w:t>
      </w:r>
      <w:r>
        <w:t>, SID). Hình 2.1 mô tả định dạng dữ liệu dạng ngang.</w:t>
      </w:r>
    </w:p>
    <w:p w14:paraId="18F9EA63" w14:textId="77777777" w:rsidR="003F457D" w:rsidRDefault="003F457D" w:rsidP="003F457D">
      <w:pPr>
        <w:ind w:firstLine="567"/>
      </w:pPr>
      <w:r w:rsidRPr="00003F29">
        <w:rPr>
          <w:b/>
        </w:rPr>
        <w:t>Định dạng dữ liệu dạng dọc</w:t>
      </w:r>
      <w:r>
        <w:t>: Là định dạng dữ liệu mà mỗi mẫu tin chứa thông tin của một sự kiện (item). Thông tin của sự kiện bao gồm định danh chuỗi mà sự kiện ấy xảy ra và vị trí hay tập sự kiện, trong chuỗi đó, có chứa sự kiện đang xét.</w:t>
      </w:r>
    </w:p>
    <w:p w14:paraId="46A196E8" w14:textId="35B4DB4B" w:rsidR="00BB1B08" w:rsidRDefault="00BB1B08" w:rsidP="003F457D">
      <w:pPr>
        <w:ind w:firstLine="567"/>
      </w:pPr>
      <w:r>
        <w:t xml:space="preserve">Về tính hiệu quả khi tính độ hỗ trợ, dữ liệu được tổ chức theo dạng dọc có tính hiệu quả cao hơn do dễ dàng lấy được ngay các đối tượng ứng với sự kiện mà không phải duyệt lại toàn bộ CSDL. Tuy nhiên, CSDL ban đầu thường được tổ chức theo </w:t>
      </w:r>
      <w:r w:rsidR="00B1309A">
        <w:t xml:space="preserve">dạng </w:t>
      </w:r>
      <w:r>
        <w:t xml:space="preserve">ngang, do đó, nếu muốn tổ chức theo </w:t>
      </w:r>
      <w:r w:rsidR="00B1309A">
        <w:t xml:space="preserve">dạng </w:t>
      </w:r>
      <w:r>
        <w:t>dọc phải thực hiện bước tiền xử lý dữ liệu để chuyển đổi.</w:t>
      </w:r>
    </w:p>
    <w:p w14:paraId="40270BF0" w14:textId="77777777" w:rsidR="003F457D" w:rsidRDefault="003F457D" w:rsidP="003F457D">
      <w:pPr>
        <w:ind w:firstLine="567"/>
      </w:pPr>
      <w:r w:rsidRPr="00E262A9">
        <w:rPr>
          <w:b/>
        </w:rPr>
        <w:t>Tính chất Apriori</w:t>
      </w:r>
      <w:r>
        <w:t>: Hầu hết các thuật toán trong khai thác dữ liệu đều dựa trên tính chất Apriori.</w:t>
      </w:r>
    </w:p>
    <w:p w14:paraId="3501BEDE" w14:textId="77777777" w:rsidR="003F457D" w:rsidRDefault="003F457D" w:rsidP="003F457D">
      <w:pPr>
        <w:ind w:firstLine="567"/>
      </w:pPr>
      <w:r>
        <w:t>“All nonempty subsets of a frequent itemset must also be frequent”</w:t>
      </w:r>
    </w:p>
    <w:p w14:paraId="1F042BD5" w14:textId="77777777" w:rsidR="003F457D" w:rsidRDefault="003F457D" w:rsidP="003F457D">
      <w:pPr>
        <w:ind w:firstLine="567"/>
      </w:pPr>
      <w:r>
        <w:t>“Tất cả các tập con khác rỗng của một itemset phổ biến đều phổ biến”</w:t>
      </w:r>
    </w:p>
    <w:p w14:paraId="7E125468" w14:textId="77777777" w:rsidR="003F457D" w:rsidRDefault="003F457D" w:rsidP="003F457D">
      <w:pPr>
        <w:pStyle w:val="ListParagraph"/>
        <w:numPr>
          <w:ilvl w:val="1"/>
          <w:numId w:val="6"/>
        </w:numPr>
        <w:ind w:left="993"/>
      </w:pPr>
      <w:r>
        <w:t xml:space="preserve">“If an itemset is frequent, then all of its subsets must also be frequent”: nếu một itemset phổ biến thì tất cả các </w:t>
      </w:r>
      <w:r w:rsidR="004916E8">
        <w:t>tập con</w:t>
      </w:r>
      <w:r>
        <w:t xml:space="preserve"> cũng đều phổ biến.</w:t>
      </w:r>
    </w:p>
    <w:p w14:paraId="203D054E" w14:textId="77777777" w:rsidR="003F457D" w:rsidRDefault="003F457D" w:rsidP="008F3CBC">
      <w:pPr>
        <w:pStyle w:val="ListParagraph"/>
        <w:numPr>
          <w:ilvl w:val="1"/>
          <w:numId w:val="6"/>
        </w:numPr>
        <w:ind w:left="993"/>
      </w:pPr>
      <w:r>
        <w:t>“If an item set is infrequent then all its supersets must also be infrequent”: nếu một itemset không phổ biến thì tất cả các tập cha chứa itemset cũng không phổ biến.</w:t>
      </w:r>
    </w:p>
    <w:p w14:paraId="60014DFC" w14:textId="07FD8E3B" w:rsidR="000B022D" w:rsidRDefault="000B022D" w:rsidP="000B022D">
      <w:pPr>
        <w:pStyle w:val="Heading2"/>
      </w:pPr>
      <w:bookmarkStart w:id="19" w:name="_Toc491803666"/>
      <w:r>
        <w:t xml:space="preserve">Khai thác </w:t>
      </w:r>
      <w:r w:rsidR="00115F09">
        <w:t>chuỗi</w:t>
      </w:r>
      <w:bookmarkEnd w:id="19"/>
    </w:p>
    <w:p w14:paraId="2D19B5C8" w14:textId="0DAE4BC9" w:rsidR="000B022D" w:rsidRDefault="000B022D" w:rsidP="000B022D">
      <w:pPr>
        <w:ind w:firstLine="567"/>
      </w:pPr>
      <w:r>
        <w:t xml:space="preserve">Kể từ khi Agrawal và Srikant đề xuất thuật toán AprioriAll </w:t>
      </w:r>
      <w:sdt>
        <w:sdtPr>
          <w:id w:val="-1725741476"/>
          <w:citation/>
        </w:sdtPr>
        <w:sdtContent>
          <w:r>
            <w:fldChar w:fldCharType="begin"/>
          </w:r>
          <w:r>
            <w:instrText xml:space="preserve"> CITATION RAg95 \l 1033 </w:instrText>
          </w:r>
          <w:r>
            <w:fldChar w:fldCharType="separate"/>
          </w:r>
          <w:r w:rsidR="00FB6C91">
            <w:rPr>
              <w:noProof/>
            </w:rPr>
            <w:t>[14]</w:t>
          </w:r>
          <w:r>
            <w:fldChar w:fldCharType="end"/>
          </w:r>
        </w:sdtContent>
      </w:sdt>
      <w:r>
        <w:t xml:space="preserve"> cho bài toán khai thác </w:t>
      </w:r>
      <w:r w:rsidR="00115F09">
        <w:t>chuỗi</w:t>
      </w:r>
      <w:r>
        <w:t xml:space="preserve">, đã có nhiều thuật toán khai thác </w:t>
      </w:r>
      <w:r w:rsidR="00115F09">
        <w:t>chuỗi</w:t>
      </w:r>
      <w:r>
        <w:t xml:space="preserve"> khác nhau được công bố. Ban đầu là các thuật toán thực hiện khai thác tuần tự, sau đó, khi tập dữ liệu ngày càng tăng, việc khai thác tuần tự không còn hiệu quả, một số công trình nghiên cứu đề xuất các thuật toán thực hiện song song quá trình khai thác mẫu tuần tự. Các thuận toán khai thác thực hiện tuần tự, dựa vào đặc trưng của thuật toán, có thể phân loại các thuật toán như sau: kỹ thuật định dạng dữ liệu dạng ngang (Horizontal Database Format Algorithms), tiêu biể</w:t>
      </w:r>
      <w:r w:rsidR="00B217ED">
        <w:t xml:space="preserve">u như AprioriAll </w:t>
      </w:r>
      <w:sdt>
        <w:sdtPr>
          <w:id w:val="570471647"/>
          <w:citation/>
        </w:sdtPr>
        <w:sdtContent>
          <w:r w:rsidR="00B217ED">
            <w:fldChar w:fldCharType="begin"/>
          </w:r>
          <w:r w:rsidR="00B217ED">
            <w:instrText xml:space="preserve"> CITATION RAg95 \l 1033 </w:instrText>
          </w:r>
          <w:r w:rsidR="00B217ED">
            <w:fldChar w:fldCharType="separate"/>
          </w:r>
          <w:r w:rsidR="00FB6C91">
            <w:rPr>
              <w:noProof/>
            </w:rPr>
            <w:t>[14]</w:t>
          </w:r>
          <w:r w:rsidR="00B217ED">
            <w:fldChar w:fldCharType="end"/>
          </w:r>
        </w:sdtContent>
      </w:sdt>
      <w:r w:rsidR="00B217ED">
        <w:t xml:space="preserve">, GSP </w:t>
      </w:r>
      <w:sdt>
        <w:sdtPr>
          <w:id w:val="1433701718"/>
          <w:citation/>
        </w:sdtPr>
        <w:sdtContent>
          <w:r w:rsidR="00B217ED">
            <w:fldChar w:fldCharType="begin"/>
          </w:r>
          <w:r w:rsidR="00B217ED">
            <w:instrText xml:space="preserve"> CITATION RSr96 \l 1033 </w:instrText>
          </w:r>
          <w:r w:rsidR="00B217ED">
            <w:fldChar w:fldCharType="separate"/>
          </w:r>
          <w:r w:rsidR="00FB6C91">
            <w:rPr>
              <w:noProof/>
            </w:rPr>
            <w:t>[15]</w:t>
          </w:r>
          <w:r w:rsidR="00B217ED">
            <w:fldChar w:fldCharType="end"/>
          </w:r>
        </w:sdtContent>
      </w:sdt>
      <w:r>
        <w:t xml:space="preserve">. Một số thuật toán sử </w:t>
      </w:r>
      <w:r>
        <w:lastRenderedPageBreak/>
        <w:t>dụng kỹ thuật định dạng dữ liệu dạng dọc (Vertical Database Format Algorithms), tiêu biể</w:t>
      </w:r>
      <w:r w:rsidR="00B217ED">
        <w:t xml:space="preserve">u như </w:t>
      </w:r>
      <w:r w:rsidR="002D04FC">
        <w:t xml:space="preserve">SPAM </w:t>
      </w:r>
      <w:sdt>
        <w:sdtPr>
          <w:id w:val="1204981023"/>
          <w:citation/>
        </w:sdtPr>
        <w:sdtContent>
          <w:r w:rsidR="002D04FC">
            <w:fldChar w:fldCharType="begin"/>
          </w:r>
          <w:r w:rsidR="002D04FC">
            <w:instrText xml:space="preserve"> CITATION Ayr02 \l 1033 </w:instrText>
          </w:r>
          <w:r w:rsidR="002D04FC">
            <w:fldChar w:fldCharType="separate"/>
          </w:r>
          <w:r w:rsidR="00FB6C91">
            <w:rPr>
              <w:noProof/>
            </w:rPr>
            <w:t>[10]</w:t>
          </w:r>
          <w:r w:rsidR="002D04FC">
            <w:fldChar w:fldCharType="end"/>
          </w:r>
        </w:sdtContent>
      </w:sdt>
      <w:r w:rsidR="002D04FC">
        <w:t xml:space="preserve">, </w:t>
      </w:r>
      <w:r w:rsidR="00B217ED">
        <w:t xml:space="preserve">SPADE </w:t>
      </w:r>
      <w:sdt>
        <w:sdtPr>
          <w:id w:val="331338864"/>
          <w:citation/>
        </w:sdtPr>
        <w:sdtContent>
          <w:r w:rsidR="00B217ED">
            <w:fldChar w:fldCharType="begin"/>
          </w:r>
          <w:r w:rsidR="00B217ED">
            <w:instrText xml:space="preserve"> CITATION MZa01 \l 1033 </w:instrText>
          </w:r>
          <w:r w:rsidR="00B217ED">
            <w:fldChar w:fldCharType="separate"/>
          </w:r>
          <w:r w:rsidR="00FB6C91">
            <w:rPr>
              <w:noProof/>
            </w:rPr>
            <w:t>[16]</w:t>
          </w:r>
          <w:r w:rsidR="00B217ED">
            <w:fldChar w:fldCharType="end"/>
          </w:r>
        </w:sdtContent>
      </w:sdt>
      <w:r w:rsidR="00B217ED">
        <w:t xml:space="preserve">, LAPIN-SPAM </w:t>
      </w:r>
      <w:sdt>
        <w:sdtPr>
          <w:id w:val="-19481794"/>
          <w:citation/>
        </w:sdtPr>
        <w:sdtContent>
          <w:r w:rsidR="00B217ED">
            <w:fldChar w:fldCharType="begin"/>
          </w:r>
          <w:r w:rsidR="00B217ED">
            <w:instrText xml:space="preserve"> CITATION Yan05 \l 1033 </w:instrText>
          </w:r>
          <w:r w:rsidR="00B217ED">
            <w:fldChar w:fldCharType="separate"/>
          </w:r>
          <w:r w:rsidR="00FB6C91">
            <w:rPr>
              <w:noProof/>
            </w:rPr>
            <w:t>[17]</w:t>
          </w:r>
          <w:r w:rsidR="00B217ED">
            <w:fldChar w:fldCharType="end"/>
          </w:r>
        </w:sdtContent>
      </w:sdt>
      <w:r>
        <w:t>. Một số thuật toán sử dụng kỹ thuật phát triển mẫu (Pattern Growth Algorithms), tiêu biể</w:t>
      </w:r>
      <w:r w:rsidR="00B217ED">
        <w:t xml:space="preserve">u như FreeSpan </w:t>
      </w:r>
      <w:sdt>
        <w:sdtPr>
          <w:id w:val="1508632172"/>
          <w:citation/>
        </w:sdtPr>
        <w:sdtContent>
          <w:r w:rsidR="00B217ED">
            <w:fldChar w:fldCharType="begin"/>
          </w:r>
          <w:r w:rsidR="00B217ED">
            <w:instrText xml:space="preserve"> CITATION JHa00 \l 1033 </w:instrText>
          </w:r>
          <w:r w:rsidR="00B217ED">
            <w:fldChar w:fldCharType="separate"/>
          </w:r>
          <w:r w:rsidR="00FB6C91">
            <w:rPr>
              <w:noProof/>
            </w:rPr>
            <w:t>[18]</w:t>
          </w:r>
          <w:r w:rsidR="00B217ED">
            <w:fldChar w:fldCharType="end"/>
          </w:r>
        </w:sdtContent>
      </w:sdt>
      <w:r w:rsidR="00B217ED">
        <w:t xml:space="preserve">, PrefixSpan </w:t>
      </w:r>
      <w:sdt>
        <w:sdtPr>
          <w:id w:val="1580787598"/>
          <w:citation/>
        </w:sdtPr>
        <w:sdtContent>
          <w:r w:rsidR="00B217ED">
            <w:fldChar w:fldCharType="begin"/>
          </w:r>
          <w:r w:rsidR="00B217ED">
            <w:instrText xml:space="preserve"> CITATION Pei01 \l 1033 </w:instrText>
          </w:r>
          <w:r w:rsidR="00B217ED">
            <w:fldChar w:fldCharType="separate"/>
          </w:r>
          <w:r w:rsidR="00FB6C91">
            <w:rPr>
              <w:noProof/>
            </w:rPr>
            <w:t>[19]</w:t>
          </w:r>
          <w:r w:rsidR="00B217ED">
            <w:fldChar w:fldCharType="end"/>
          </w:r>
        </w:sdtContent>
      </w:sdt>
      <w:r>
        <w:t xml:space="preserve">. </w:t>
      </w:r>
    </w:p>
    <w:p w14:paraId="4E5F8F73" w14:textId="1BC360C3" w:rsidR="000B022D" w:rsidRDefault="000B022D" w:rsidP="00B217ED">
      <w:pPr>
        <w:ind w:firstLine="567"/>
      </w:pPr>
      <w:r>
        <w:t xml:space="preserve">Các thuật toán chiếu cơ sở dữ liệu theo chiều </w:t>
      </w:r>
      <w:r w:rsidR="00B1309A">
        <w:t xml:space="preserve">dọc </w:t>
      </w:r>
      <w:r>
        <w:t>hiệu quả hơn các thuật khác do chỉ duyệt CSDL 1 hoặc 2 lần và trong quá trình khai thác chỉ sử dụng các bảng định dạng dọc để tạo ra các mẫu ứng viên và tính độ hỗ trợ bằng các phép giao logic, phép xử lý bit AND…. Thuật toán SPADE biểu diễn dữ liệu dưới dạng cấu trúc IDList. Để giảm dung lượng bộ nhớ, thuậ</w:t>
      </w:r>
      <w:r w:rsidR="00B217ED">
        <w:t xml:space="preserve">t toán SPAM, bitSPACE </w:t>
      </w:r>
      <w:sdt>
        <w:sdtPr>
          <w:id w:val="782697252"/>
          <w:citation/>
        </w:sdtPr>
        <w:sdtContent>
          <w:r w:rsidR="00B217ED">
            <w:fldChar w:fldCharType="begin"/>
          </w:r>
          <w:r w:rsidR="00B217ED">
            <w:instrText xml:space="preserve"> CITATION SAs06 \l 1033 </w:instrText>
          </w:r>
          <w:r w:rsidR="00B217ED">
            <w:fldChar w:fldCharType="separate"/>
          </w:r>
          <w:r w:rsidR="00FB6C91">
            <w:rPr>
              <w:noProof/>
            </w:rPr>
            <w:t>[20]</w:t>
          </w:r>
          <w:r w:rsidR="00B217ED">
            <w:fldChar w:fldCharType="end"/>
          </w:r>
        </w:sdtContent>
      </w:sdt>
      <w:r>
        <w:t xml:space="preserve">, LAPIN-SPAM sử dụng cấu trúc </w:t>
      </w:r>
      <w:r w:rsidR="00503EF5">
        <w:t xml:space="preserve">vector bit </w:t>
      </w:r>
      <w:r>
        <w:t>để biểu diễn dữ liệu theo định dạng dọc. Theo đó, giá trị 1 tương ứng với sự xuất hiện của sự kiện trong giao dịch, ngược lại, giá trị 0 là sự kiện không xuất hiện trong giao dịch.</w:t>
      </w:r>
    </w:p>
    <w:p w14:paraId="430F07CB" w14:textId="0D9770CB" w:rsidR="00B217ED" w:rsidRDefault="000B022D" w:rsidP="00B217ED">
      <w:pPr>
        <w:ind w:firstLine="567"/>
      </w:pPr>
      <w:r>
        <w:t>Điểm hạn chế của cấu trúc</w:t>
      </w:r>
      <w:r w:rsidR="00503EF5">
        <w:t xml:space="preserve"> vector bit </w:t>
      </w:r>
      <w:r>
        <w:t xml:space="preserve">là sử dụng cố định kích thước bảng bit cho tất cả mẫu tuần tự. Trong quá trình mở rộng mẫu tuần tự, thông tin xuất hiện mẫu tuần tự ít dần, đồng nghĩa với việc xuất hiện nhiều giá trị 0 trong </w:t>
      </w:r>
      <w:r w:rsidR="00503EF5">
        <w:t>vector bit</w:t>
      </w:r>
      <w:r>
        <w:t xml:space="preserve">. </w:t>
      </w:r>
      <w:r w:rsidR="00503EF5">
        <w:t xml:space="preserve">Vo </w:t>
      </w:r>
      <w:r>
        <w:t xml:space="preserve">và cộng sự đề xuất cấu trúc </w:t>
      </w:r>
      <w:r w:rsidR="00503EF5">
        <w:t>vector bit</w:t>
      </w:r>
      <w:r>
        <w:t xml:space="preserve"> động trong thuật toán khai thác tập sự kiện phổ biế</w:t>
      </w:r>
      <w:r w:rsidR="00B217ED">
        <w:t xml:space="preserve">n DBV-Miner </w:t>
      </w:r>
      <w:sdt>
        <w:sdtPr>
          <w:id w:val="-1005508115"/>
          <w:citation/>
        </w:sdtPr>
        <w:sdtContent>
          <w:r w:rsidR="00B217ED">
            <w:fldChar w:fldCharType="begin"/>
          </w:r>
          <w:r w:rsidR="00B217ED">
            <w:instrText xml:space="preserve"> CITATION VoB12 \l 1033 </w:instrText>
          </w:r>
          <w:r w:rsidR="00B217ED">
            <w:fldChar w:fldCharType="separate"/>
          </w:r>
          <w:r w:rsidR="00FB6C91">
            <w:rPr>
              <w:noProof/>
            </w:rPr>
            <w:t>[21]</w:t>
          </w:r>
          <w:r w:rsidR="00B217ED">
            <w:fldChar w:fldCharType="end"/>
          </w:r>
        </w:sdtContent>
      </w:sdt>
      <w:r>
        <w:t xml:space="preserve"> nhằm khắc phục hạn chế này. Để khai thác </w:t>
      </w:r>
      <w:r w:rsidR="00115F09">
        <w:t>chuỗi</w:t>
      </w:r>
      <w:r>
        <w:t xml:space="preserve"> đóng, Th</w:t>
      </w:r>
      <w:r w:rsidR="00503EF5">
        <w:t>ai</w:t>
      </w:r>
      <w:r>
        <w:t xml:space="preserve"> và cộng sự đề xuất thuậ</w:t>
      </w:r>
      <w:r w:rsidR="00B217ED">
        <w:t xml:space="preserve">t toán CloFS-DBV </w:t>
      </w:r>
      <w:sdt>
        <w:sdtPr>
          <w:id w:val="-925649383"/>
          <w:citation/>
        </w:sdtPr>
        <w:sdtContent>
          <w:r w:rsidR="00B217ED">
            <w:fldChar w:fldCharType="begin"/>
          </w:r>
          <w:r w:rsidR="00B217ED">
            <w:instrText xml:space="preserve"> CITATION Tra15 \l 1033 </w:instrText>
          </w:r>
          <w:r w:rsidR="00B217ED">
            <w:fldChar w:fldCharType="separate"/>
          </w:r>
          <w:r w:rsidR="00FB6C91">
            <w:rPr>
              <w:noProof/>
            </w:rPr>
            <w:t>[12]</w:t>
          </w:r>
          <w:r w:rsidR="00B217ED">
            <w:fldChar w:fldCharType="end"/>
          </w:r>
        </w:sdtContent>
      </w:sdt>
      <w:r w:rsidR="002F15EF">
        <w:t xml:space="preserve">, đã đề xuất </w:t>
      </w:r>
      <w:r w:rsidR="007E5A8E">
        <w:t>một cấu trúc dữ liệu bằng cách</w:t>
      </w:r>
      <w:r>
        <w:t xml:space="preserve"> kết hợp </w:t>
      </w:r>
      <w:r w:rsidR="00503EF5">
        <w:t>vector bit</w:t>
      </w:r>
      <w:r>
        <w:t xml:space="preserve"> động và thông tin vị trí xuất hiện của các giao dịch. Ý tưởng chính của cấu trúc </w:t>
      </w:r>
      <w:r w:rsidR="00503EF5">
        <w:t>vector bit</w:t>
      </w:r>
      <w:r>
        <w:t xml:space="preserve"> động là tìm cách loại bỏ các giá trị 0 dư thừa ở đầu và cuối mỗi </w:t>
      </w:r>
      <w:r w:rsidR="00503EF5">
        <w:t>vector bit</w:t>
      </w:r>
      <w:r w:rsidR="00B217ED">
        <w:t>.</w:t>
      </w:r>
    </w:p>
    <w:p w14:paraId="32AAC87E" w14:textId="1B296D8D" w:rsidR="000B022D" w:rsidRDefault="000B022D" w:rsidP="00B217ED">
      <w:pPr>
        <w:ind w:firstLine="567"/>
      </w:pPr>
      <w:r w:rsidRPr="000B022D">
        <w:t>Nhằm giúp loại bỏ sớm mẫu ứng viên dư thừa, Philippe Fournier-Viger và cộng sự đề xuất cấu trúc dữ liệ</w:t>
      </w:r>
      <w:r w:rsidR="00A44BE1">
        <w:t xml:space="preserve">u CMAP </w:t>
      </w:r>
      <w:sdt>
        <w:sdtPr>
          <w:id w:val="1655945834"/>
          <w:citation/>
        </w:sdtPr>
        <w:sdtContent>
          <w:r w:rsidR="00A44BE1">
            <w:fldChar w:fldCharType="begin"/>
          </w:r>
          <w:r w:rsidR="00A44BE1">
            <w:instrText xml:space="preserve"> CITATION Fou14 \l 1033 </w:instrText>
          </w:r>
          <w:r w:rsidR="00A44BE1">
            <w:fldChar w:fldCharType="separate"/>
          </w:r>
          <w:r w:rsidR="00FB6C91">
            <w:rPr>
              <w:noProof/>
            </w:rPr>
            <w:t>[11]</w:t>
          </w:r>
          <w:r w:rsidR="00A44BE1">
            <w:fldChar w:fldCharType="end"/>
          </w:r>
        </w:sdtContent>
      </w:sdt>
      <w:r w:rsidRPr="000B022D">
        <w:t xml:space="preserve"> và thuậ</w:t>
      </w:r>
      <w:r w:rsidR="00A44BE1">
        <w:t xml:space="preserve">t toán CM-SPAM </w:t>
      </w:r>
      <w:sdt>
        <w:sdtPr>
          <w:id w:val="-1461724741"/>
          <w:citation/>
        </w:sdtPr>
        <w:sdtContent>
          <w:r w:rsidR="00A44BE1">
            <w:fldChar w:fldCharType="begin"/>
          </w:r>
          <w:r w:rsidR="00A44BE1">
            <w:instrText xml:space="preserve"> CITATION Fou14 \l 1033 </w:instrText>
          </w:r>
          <w:r w:rsidR="00A44BE1">
            <w:fldChar w:fldCharType="separate"/>
          </w:r>
          <w:r w:rsidR="00FB6C91">
            <w:rPr>
              <w:noProof/>
            </w:rPr>
            <w:t>[11]</w:t>
          </w:r>
          <w:r w:rsidR="00A44BE1">
            <w:fldChar w:fldCharType="end"/>
          </w:r>
        </w:sdtContent>
      </w:sdt>
      <w:r w:rsidRPr="000B022D">
        <w:t xml:space="preserve"> năm 2014. Dữ liệu được lưu trữ trong CMAP là ánh xạ mỗi </w:t>
      </w:r>
      <w:r w:rsidR="009C27E0">
        <w:t>sự kiện</w:t>
      </w:r>
      <w:r w:rsidR="009C27E0" w:rsidRPr="000B022D">
        <w:t xml:space="preserve"> </w:t>
      </w:r>
      <w:r w:rsidRPr="000B022D">
        <w:t xml:space="preserve">k thuộc </w:t>
      </w:r>
      <w:r w:rsidRPr="005A1194">
        <w:rPr>
          <w:i/>
        </w:rPr>
        <w:t>I</w:t>
      </w:r>
      <w:r w:rsidRPr="000B022D">
        <w:t xml:space="preserve"> vào tập các </w:t>
      </w:r>
      <w:r w:rsidR="009C27E0">
        <w:t>sự kiện</w:t>
      </w:r>
      <w:r w:rsidR="009C27E0" w:rsidRPr="000B022D">
        <w:t xml:space="preserve"> </w:t>
      </w:r>
      <w:r w:rsidRPr="000B022D">
        <w:t xml:space="preserve">mà các </w:t>
      </w:r>
      <w:r w:rsidR="009C27E0">
        <w:t>sự kiện</w:t>
      </w:r>
      <w:r w:rsidR="009C27E0" w:rsidRPr="000B022D">
        <w:t xml:space="preserve"> </w:t>
      </w:r>
      <w:r w:rsidRPr="000B022D">
        <w:t xml:space="preserve">này có thể kết hợp với </w:t>
      </w:r>
      <w:r w:rsidR="009C27E0">
        <w:t>sự kiện</w:t>
      </w:r>
      <w:r w:rsidR="009C27E0" w:rsidRPr="000B022D">
        <w:t xml:space="preserve"> </w:t>
      </w:r>
      <w:r w:rsidRPr="000B022D">
        <w:t xml:space="preserve">k theo 2 hình thức mở rộng chuỗi hoặc mở rộng </w:t>
      </w:r>
      <w:r w:rsidR="002D04FC">
        <w:t>tập sự kiện</w:t>
      </w:r>
      <w:r w:rsidR="002D04FC" w:rsidRPr="000B022D">
        <w:t xml:space="preserve"> </w:t>
      </w:r>
      <w:r w:rsidRPr="000B022D">
        <w:t>để tạo ra mẫu ứng viên. Với minSup cho trước, CMAP được xem như bảng tham chiếu các mẫu phổ biến có độ dài 2 (2-sequence) thỏa điều kiện minSup.</w:t>
      </w:r>
    </w:p>
    <w:p w14:paraId="5CDA6A21" w14:textId="4575183E" w:rsidR="000B022D" w:rsidRDefault="000B022D" w:rsidP="00750BF7">
      <w:pPr>
        <w:ind w:firstLine="567"/>
      </w:pPr>
      <w:r>
        <w:lastRenderedPageBreak/>
        <w:t>Với xu hướng các tập dữ liệu ngày càng tăng và phức tạp dẫn đến không gian khai thác rất lớn, vấn đề khai thác hết tất cả các mẫu tuần tự tốn nhiều tài nguyên và thời gian. Do đó, thực hiện khai thác song song là giải pháp lý tưởng cho quá trình khai thác mẫu tuần tự. Một số thuật toán thực hiện khai thác song song được đề xuấ</w:t>
      </w:r>
      <w:r w:rsidR="00A44BE1">
        <w:t xml:space="preserve">t như pSPADE </w:t>
      </w:r>
      <w:sdt>
        <w:sdtPr>
          <w:id w:val="1358315406"/>
          <w:citation/>
        </w:sdtPr>
        <w:sdtContent>
          <w:r w:rsidR="00A44BE1">
            <w:fldChar w:fldCharType="begin"/>
          </w:r>
          <w:r w:rsidR="00A44BE1">
            <w:instrText xml:space="preserve"> CITATION MJZ01 \l 1033 </w:instrText>
          </w:r>
          <w:r w:rsidR="00A44BE1">
            <w:fldChar w:fldCharType="separate"/>
          </w:r>
          <w:r w:rsidR="00FB6C91">
            <w:rPr>
              <w:noProof/>
            </w:rPr>
            <w:t>[22]</w:t>
          </w:r>
          <w:r w:rsidR="00A44BE1">
            <w:fldChar w:fldCharType="end"/>
          </w:r>
        </w:sdtContent>
      </w:sdt>
      <w:r>
        <w:t>: dựa trên hệ thống chia sẽ bộ nhớ (share-memory based), tree-projection-ba</w:t>
      </w:r>
      <w:r w:rsidR="00A44BE1">
        <w:t xml:space="preserve">sed </w:t>
      </w:r>
      <w:sdt>
        <w:sdtPr>
          <w:id w:val="813140514"/>
          <w:citation/>
        </w:sdtPr>
        <w:sdtContent>
          <w:r w:rsidR="00A44BE1">
            <w:fldChar w:fldCharType="begin"/>
          </w:r>
          <w:r w:rsidR="00A44BE1">
            <w:instrText xml:space="preserve"> CITATION Gur04 \l 1033 </w:instrText>
          </w:r>
          <w:r w:rsidR="00A44BE1">
            <w:fldChar w:fldCharType="separate"/>
          </w:r>
          <w:r w:rsidR="00FB6C91">
            <w:rPr>
              <w:noProof/>
            </w:rPr>
            <w:t>[23]</w:t>
          </w:r>
          <w:r w:rsidR="00A44BE1">
            <w:fldChar w:fldCharType="end"/>
          </w:r>
        </w:sdtContent>
      </w:sdt>
      <w:r>
        <w:t>: dựa trên hệ thống phân tán bộ nhớ</w:t>
      </w:r>
      <w:r w:rsidR="00750BF7">
        <w:t xml:space="preserve"> (distributed-memory based)</w:t>
      </w:r>
      <w:r w:rsidR="00394CA1">
        <w:t xml:space="preserve">. </w:t>
      </w:r>
      <w:r w:rsidR="00750BF7">
        <w:t xml:space="preserve">PIB-PRISM </w:t>
      </w:r>
      <w:sdt>
        <w:sdtPr>
          <w:id w:val="1926384975"/>
          <w:citation/>
        </w:sdtPr>
        <w:sdtContent>
          <w:r w:rsidR="00750BF7">
            <w:fldChar w:fldCharType="begin"/>
          </w:r>
          <w:r w:rsidR="00394CA1">
            <w:instrText xml:space="preserve">CITATION Huy \l 1033 </w:instrText>
          </w:r>
          <w:r w:rsidR="00750BF7">
            <w:fldChar w:fldCharType="separate"/>
          </w:r>
          <w:r w:rsidR="00FB6C91">
            <w:rPr>
              <w:noProof/>
            </w:rPr>
            <w:t>[24]</w:t>
          </w:r>
          <w:r w:rsidR="00750BF7">
            <w:fldChar w:fldCharType="end"/>
          </w:r>
        </w:sdtContent>
      </w:sdt>
      <w:r w:rsidR="00890C1C">
        <w:t xml:space="preserve">, pDBV-SPM </w:t>
      </w:r>
      <w:sdt>
        <w:sdtPr>
          <w:id w:val="927384824"/>
          <w:citation/>
        </w:sdtPr>
        <w:sdtContent>
          <w:r w:rsidR="00890C1C">
            <w:fldChar w:fldCharType="begin"/>
          </w:r>
          <w:r w:rsidR="00890C1C">
            <w:instrText xml:space="preserve"> CITATION Ane17 \l 1033 </w:instrText>
          </w:r>
          <w:r w:rsidR="00890C1C">
            <w:fldChar w:fldCharType="separate"/>
          </w:r>
          <w:r w:rsidR="00FB6C91">
            <w:rPr>
              <w:noProof/>
            </w:rPr>
            <w:t>[25]</w:t>
          </w:r>
          <w:r w:rsidR="00890C1C">
            <w:fldChar w:fldCharType="end"/>
          </w:r>
        </w:sdtContent>
      </w:sdt>
      <w:r w:rsidR="00750BF7">
        <w:t>: dựa trên vi xử lý đa lõi (multi-core processor)</w:t>
      </w:r>
      <w:r w:rsidR="00DE323F">
        <w:t>.</w:t>
      </w:r>
      <w:r w:rsidR="002A218C">
        <w:t xml:space="preserve"> </w:t>
      </w:r>
      <w:r>
        <w:t xml:space="preserve"> Mặc dù các phương pháp này đạt hiệu suất và khả năng mở rộng nhưng vẫn </w:t>
      </w:r>
      <w:r w:rsidR="002D04FC">
        <w:t>mới chỉ khai thác trên máy đơn</w:t>
      </w:r>
      <w:r w:rsidR="007E5A8E">
        <w:t>. Do đó, những thuật toán này sẽ</w:t>
      </w:r>
      <w:r w:rsidR="002D04FC">
        <w:t xml:space="preserve"> </w:t>
      </w:r>
      <w:r>
        <w:t xml:space="preserve">gặp </w:t>
      </w:r>
      <w:r w:rsidR="007E5A8E">
        <w:t xml:space="preserve">các </w:t>
      </w:r>
      <w:r>
        <w:t>hạn chế như giới hạn tài nguyên (limited resource), chi phí giao tiếp (communication cost), khai thác không cân bằng tải (load unbalancing).</w:t>
      </w:r>
    </w:p>
    <w:p w14:paraId="42266475" w14:textId="2C86B5B3" w:rsidR="000B022D" w:rsidRPr="000B022D" w:rsidRDefault="000B022D" w:rsidP="00750BF7">
      <w:pPr>
        <w:ind w:firstLine="567"/>
      </w:pPr>
      <w:r>
        <w:t>Mô hình lậ</w:t>
      </w:r>
      <w:r w:rsidR="00750BF7">
        <w:t xml:space="preserve">p trình phân tán MapReduce </w:t>
      </w:r>
      <w:sdt>
        <w:sdtPr>
          <w:id w:val="237910245"/>
          <w:citation/>
        </w:sdtPr>
        <w:sdtContent>
          <w:r w:rsidR="00750BF7">
            <w:fldChar w:fldCharType="begin"/>
          </w:r>
          <w:r w:rsidR="004D04B0">
            <w:instrText xml:space="preserve">CITATION JDe08 \l 1033 </w:instrText>
          </w:r>
          <w:r w:rsidR="00750BF7">
            <w:fldChar w:fldCharType="separate"/>
          </w:r>
          <w:r w:rsidR="004D04B0">
            <w:rPr>
              <w:noProof/>
            </w:rPr>
            <w:t>[26]</w:t>
          </w:r>
          <w:r w:rsidR="00750BF7">
            <w:fldChar w:fldCharType="end"/>
          </w:r>
        </w:sdtContent>
      </w:sdt>
      <w:r>
        <w:t xml:space="preserve">, được đề xuất bởi Google, cung cấp </w:t>
      </w:r>
      <w:r w:rsidR="00166D09">
        <w:t>nền tảng</w:t>
      </w:r>
      <w:r>
        <w:t xml:space="preserve"> cho phép phát triển và thực hiện công việc xử lý dữ liệu quy mô lớ</w:t>
      </w:r>
      <w:r w:rsidR="00750BF7">
        <w:t xml:space="preserve">n. Hadoop MapReduce </w:t>
      </w:r>
      <w:sdt>
        <w:sdtPr>
          <w:id w:val="-336622693"/>
          <w:citation/>
        </w:sdtPr>
        <w:sdtContent>
          <w:r w:rsidR="00750BF7">
            <w:fldChar w:fldCharType="begin"/>
          </w:r>
          <w:r w:rsidR="00750BF7">
            <w:instrText xml:space="preserve"> CITATION The \l 1033 </w:instrText>
          </w:r>
          <w:r w:rsidR="00750BF7">
            <w:fldChar w:fldCharType="separate"/>
          </w:r>
          <w:r w:rsidR="00FB6C91">
            <w:rPr>
              <w:noProof/>
            </w:rPr>
            <w:t>[9]</w:t>
          </w:r>
          <w:r w:rsidR="00750BF7">
            <w:fldChar w:fldCharType="end"/>
          </w:r>
        </w:sdtContent>
      </w:sdt>
      <w:r>
        <w:t xml:space="preserve">, mã nguồn mở miễn phí phát triển dựa trên nền tảng Google MapReduce, cho phép phân tán xử lý lượng dữ liệu lớn trên cụm máy tính với độ tinh cậy và tính sẵn </w:t>
      </w:r>
      <w:r w:rsidR="004F7471">
        <w:t>sàng</w:t>
      </w:r>
      <w:r>
        <w:t xml:space="preserve"> cao. Nhiều thuật toán khác nhau được đề xuất nhằm mục đích khai thác song song trên nền tảng phân tán dựa trên</w:t>
      </w:r>
      <w:r w:rsidR="00750BF7">
        <w:t xml:space="preserve"> mô hình MapReduce như </w:t>
      </w:r>
      <w:r w:rsidR="004F7471">
        <w:t xml:space="preserve">DPSP </w:t>
      </w:r>
      <w:sdt>
        <w:sdtPr>
          <w:id w:val="-823744061"/>
          <w:citation/>
        </w:sdtPr>
        <w:sdtContent>
          <w:r w:rsidR="004F7471">
            <w:fldChar w:fldCharType="begin"/>
          </w:r>
          <w:r w:rsidR="004F7471">
            <w:instrText xml:space="preserve"> CITATION JWH10 \l 1033 </w:instrText>
          </w:r>
          <w:r w:rsidR="004F7471">
            <w:fldChar w:fldCharType="separate"/>
          </w:r>
          <w:r w:rsidR="00FB6C91">
            <w:rPr>
              <w:noProof/>
            </w:rPr>
            <w:t>[27]</w:t>
          </w:r>
          <w:r w:rsidR="004F7471">
            <w:fldChar w:fldCharType="end"/>
          </w:r>
        </w:sdtContent>
      </w:sdt>
      <w:r w:rsidR="004F7471">
        <w:t xml:space="preserve">, </w:t>
      </w:r>
      <w:r w:rsidR="00750BF7">
        <w:t xml:space="preserve">PTDS </w:t>
      </w:r>
      <w:sdt>
        <w:sdtPr>
          <w:id w:val="-595134"/>
          <w:citation/>
        </w:sdtPr>
        <w:sdtContent>
          <w:r w:rsidR="00750BF7">
            <w:fldChar w:fldCharType="begin"/>
          </w:r>
          <w:r w:rsidR="00750BF7">
            <w:instrText xml:space="preserve"> CITATION Wan10 \l 1033 </w:instrText>
          </w:r>
          <w:r w:rsidR="00750BF7">
            <w:fldChar w:fldCharType="separate"/>
          </w:r>
          <w:r w:rsidR="00FB6C91">
            <w:rPr>
              <w:noProof/>
            </w:rPr>
            <w:t>[28]</w:t>
          </w:r>
          <w:r w:rsidR="00750BF7">
            <w:fldChar w:fldCharType="end"/>
          </w:r>
        </w:sdtContent>
      </w:sdt>
      <w:r w:rsidR="00EA60CF">
        <w:t xml:space="preserve">, BIDE-MR </w:t>
      </w:r>
      <w:sdt>
        <w:sdtPr>
          <w:id w:val="1991984531"/>
          <w:citation/>
        </w:sdtPr>
        <w:sdtContent>
          <w:r w:rsidR="00EA60CF">
            <w:fldChar w:fldCharType="begin"/>
          </w:r>
          <w:r w:rsidR="00EA60CF">
            <w:instrText xml:space="preserve"> CITATION YuD12 \l 1033 </w:instrText>
          </w:r>
          <w:r w:rsidR="00EA60CF">
            <w:fldChar w:fldCharType="separate"/>
          </w:r>
          <w:r w:rsidR="00FB6C91">
            <w:rPr>
              <w:noProof/>
            </w:rPr>
            <w:t>[29]</w:t>
          </w:r>
          <w:r w:rsidR="00EA60CF">
            <w:fldChar w:fldCharType="end"/>
          </w:r>
        </w:sdtContent>
      </w:sdt>
      <w:r w:rsidR="00750BF7">
        <w:t xml:space="preserve">, SPAMC </w:t>
      </w:r>
      <w:sdt>
        <w:sdtPr>
          <w:id w:val="-1461803577"/>
          <w:citation/>
        </w:sdtPr>
        <w:sdtContent>
          <w:r w:rsidR="00750BF7">
            <w:fldChar w:fldCharType="begin"/>
          </w:r>
          <w:r w:rsidR="00750BF7">
            <w:instrText xml:space="preserve"> CITATION Che13 \l 1033 </w:instrText>
          </w:r>
          <w:r w:rsidR="00750BF7">
            <w:fldChar w:fldCharType="separate"/>
          </w:r>
          <w:r w:rsidR="00FB6C91">
            <w:rPr>
              <w:noProof/>
            </w:rPr>
            <w:t>[30]</w:t>
          </w:r>
          <w:r w:rsidR="00750BF7">
            <w:fldChar w:fldCharType="end"/>
          </w:r>
        </w:sdtContent>
      </w:sdt>
      <w:r>
        <w:t xml:space="preserve">. </w:t>
      </w:r>
      <w:r w:rsidR="00AA786D">
        <w:t xml:space="preserve">Hang và cộng sự đề xuất thuật toán DPSP </w:t>
      </w:r>
      <w:sdt>
        <w:sdtPr>
          <w:id w:val="-1554297995"/>
          <w:citation/>
        </w:sdtPr>
        <w:sdtContent>
          <w:r w:rsidR="00AA786D">
            <w:fldChar w:fldCharType="begin"/>
          </w:r>
          <w:r w:rsidR="00AA786D">
            <w:instrText xml:space="preserve"> CITATION JWH10 \l 1033 </w:instrText>
          </w:r>
          <w:r w:rsidR="00AA786D">
            <w:fldChar w:fldCharType="separate"/>
          </w:r>
          <w:r w:rsidR="00FB6C91">
            <w:rPr>
              <w:noProof/>
            </w:rPr>
            <w:t>[27]</w:t>
          </w:r>
          <w:r w:rsidR="00AA786D">
            <w:fldChar w:fldCharType="end"/>
          </w:r>
        </w:sdtContent>
      </w:sdt>
      <w:r w:rsidR="00AA786D">
        <w:t xml:space="preserve"> khai thác mẫu tuần tự trên CSDL tăng trưởng.</w:t>
      </w:r>
      <w:r w:rsidR="00231DE0">
        <w:t xml:space="preserve"> Trong </w:t>
      </w:r>
      <w:sdt>
        <w:sdtPr>
          <w:id w:val="-610590295"/>
          <w:citation/>
        </w:sdtPr>
        <w:sdtContent>
          <w:r w:rsidR="00231DE0">
            <w:fldChar w:fldCharType="begin"/>
          </w:r>
          <w:r w:rsidR="00231DE0">
            <w:instrText xml:space="preserve"> CITATION Wan10 \l 1033 </w:instrText>
          </w:r>
          <w:r w:rsidR="00231DE0">
            <w:fldChar w:fldCharType="separate"/>
          </w:r>
          <w:r w:rsidR="00FB6C91">
            <w:rPr>
              <w:noProof/>
            </w:rPr>
            <w:t>[28]</w:t>
          </w:r>
          <w:r w:rsidR="00231DE0">
            <w:fldChar w:fldCharType="end"/>
          </w:r>
        </w:sdtContent>
      </w:sdt>
      <w:r w:rsidR="00231DE0">
        <w:t xml:space="preserve">, Wang và cộng sự đề xuất thuật toán PTDS khai thác </w:t>
      </w:r>
      <w:r w:rsidR="00166D09">
        <w:t>mẫu tuần tự</w:t>
      </w:r>
      <w:r w:rsidR="00AB736C">
        <w:t>, theo đ</w:t>
      </w:r>
      <w:r w:rsidR="001A50EA">
        <w:t>ó</w:t>
      </w:r>
      <w:r w:rsidR="00AB736C">
        <w:t>, thuật toán</w:t>
      </w:r>
      <w:r>
        <w:t xml:space="preserve"> chia dữ liệu ban đầu thành các tập dữ liệu nhỏ và thực hiện khai thác dựa trên</w:t>
      </w:r>
      <w:r w:rsidR="00166D09">
        <w:t xml:space="preserve"> ý tưởng </w:t>
      </w:r>
      <w:r>
        <w:t xml:space="preserve">thuật toán PrefixSpan. Điểm hạn chế của PTDS là </w:t>
      </w:r>
      <w:r w:rsidR="00AB736C">
        <w:t>phát sinh</w:t>
      </w:r>
      <w:r>
        <w:t xml:space="preserve"> toàn bộ tập mẫu ứng viên có trong từng tập dữ liệu con</w:t>
      </w:r>
      <w:r w:rsidR="001A50EA">
        <w:t>. D</w:t>
      </w:r>
      <w:r>
        <w:t xml:space="preserve">o đó, sẽ không hiệu quả đối với dữ liệu có </w:t>
      </w:r>
      <w:r w:rsidR="00115F09">
        <w:t>chuỗi</w:t>
      </w:r>
      <w:r>
        <w:t xml:space="preserve"> dài</w:t>
      </w:r>
      <w:r w:rsidR="00231DE0">
        <w:t>.</w:t>
      </w:r>
      <w:r w:rsidR="00AB736C">
        <w:t xml:space="preserve"> Để khai thác mẫu tuần tự đóng,</w:t>
      </w:r>
      <w:r w:rsidR="00231DE0">
        <w:t xml:space="preserve"> </w:t>
      </w:r>
      <w:r w:rsidR="00AB736C">
        <w:t xml:space="preserve">lấy ý tưởng từ thuật toán BIDE, </w:t>
      </w:r>
      <w:r w:rsidR="00231DE0">
        <w:t xml:space="preserve">Yu và cộng sự đề xuất thuật toán BIDE-MR </w:t>
      </w:r>
      <w:sdt>
        <w:sdtPr>
          <w:id w:val="-1722128447"/>
          <w:citation/>
        </w:sdtPr>
        <w:sdtContent>
          <w:r w:rsidR="00231DE0">
            <w:fldChar w:fldCharType="begin"/>
          </w:r>
          <w:r w:rsidR="00231DE0">
            <w:instrText xml:space="preserve"> CITATION YuD12 \l 1033 </w:instrText>
          </w:r>
          <w:r w:rsidR="00231DE0">
            <w:fldChar w:fldCharType="separate"/>
          </w:r>
          <w:r w:rsidR="00FB6C91">
            <w:rPr>
              <w:noProof/>
            </w:rPr>
            <w:t>[29]</w:t>
          </w:r>
          <w:r w:rsidR="00231DE0">
            <w:fldChar w:fldCharType="end"/>
          </w:r>
        </w:sdtContent>
      </w:sdt>
      <w:r>
        <w:t>.</w:t>
      </w:r>
      <w:r w:rsidR="00FD01B3">
        <w:t xml:space="preserve"> Thuật toán</w:t>
      </w:r>
      <w:r>
        <w:t xml:space="preserve"> SPAMC</w:t>
      </w:r>
      <w:r w:rsidR="00FD01B3">
        <w:t xml:space="preserve"> </w:t>
      </w:r>
      <w:sdt>
        <w:sdtPr>
          <w:id w:val="520441789"/>
          <w:citation/>
        </w:sdtPr>
        <w:sdtContent>
          <w:r w:rsidR="00FD01B3">
            <w:fldChar w:fldCharType="begin"/>
          </w:r>
          <w:r w:rsidR="00FD01B3">
            <w:instrText xml:space="preserve"> CITATION Che13 \l 1033 </w:instrText>
          </w:r>
          <w:r w:rsidR="00FD01B3">
            <w:fldChar w:fldCharType="separate"/>
          </w:r>
          <w:r w:rsidR="00FB6C91">
            <w:rPr>
              <w:noProof/>
            </w:rPr>
            <w:t>[30]</w:t>
          </w:r>
          <w:r w:rsidR="00FD01B3">
            <w:fldChar w:fldCharType="end"/>
          </w:r>
        </w:sdtContent>
      </w:sdt>
      <w:r>
        <w:t xml:space="preserve"> được phát triển dựa trên thuật toán SPAM</w:t>
      </w:r>
      <w:r w:rsidR="00FD01B3">
        <w:t>, thực hiện khai thác mẫu tuần tự từ CSDL chuỗi</w:t>
      </w:r>
      <w:r>
        <w:t xml:space="preserve">. Thay vì thực hiện khai thác trên cây từ điển hoàn chỉnh, thuật toán phân chia thành các cây con, và sử dụng lặp đi lặp lại mô hình MapReduce trên các cây con để tìm ra các mẫu phổ biến. Tuy </w:t>
      </w:r>
      <w:r>
        <w:lastRenderedPageBreak/>
        <w:t>nhiên, thuật toán SPAMC không hiệu quả đối với tập dữ liệu có số lượng sự kiện lớn,  dữ liệu chuyển từ hàm Map</w:t>
      </w:r>
      <w:r w:rsidR="00166D09">
        <w:t>per</w:t>
      </w:r>
      <w:r>
        <w:t xml:space="preserve"> đến Reduce</w:t>
      </w:r>
      <w:r w:rsidR="00166D09">
        <w:t>r</w:t>
      </w:r>
      <w:r>
        <w:t xml:space="preserve"> lớn ảnh hưởng đến thời gian thực thi.</w:t>
      </w:r>
    </w:p>
    <w:p w14:paraId="55E8A8A1" w14:textId="77777777" w:rsidR="00990FC2" w:rsidRDefault="00990FC2" w:rsidP="002E2489">
      <w:pPr>
        <w:pStyle w:val="Heading2"/>
      </w:pPr>
      <w:bookmarkStart w:id="20" w:name="_Toc491803667"/>
      <w:r>
        <w:t>Thuật toán SPAM</w:t>
      </w:r>
      <w:bookmarkEnd w:id="20"/>
    </w:p>
    <w:p w14:paraId="599A174E" w14:textId="07AEBCC7" w:rsidR="00C16173" w:rsidRDefault="00C16173" w:rsidP="00E8281C">
      <w:pPr>
        <w:ind w:firstLine="567"/>
      </w:pPr>
      <w:r>
        <w:t>SPAM</w:t>
      </w:r>
      <w:r w:rsidR="00194E8D">
        <w:t xml:space="preserve"> </w:t>
      </w:r>
      <w:sdt>
        <w:sdtPr>
          <w:id w:val="672926104"/>
          <w:citation/>
        </w:sdtPr>
        <w:sdtContent>
          <w:r w:rsidR="00194E8D">
            <w:fldChar w:fldCharType="begin"/>
          </w:r>
          <w:r w:rsidR="00194E8D">
            <w:instrText xml:space="preserve"> CITATION Ayr02 \l 1033 </w:instrText>
          </w:r>
          <w:r w:rsidR="00194E8D">
            <w:fldChar w:fldCharType="separate"/>
          </w:r>
          <w:r w:rsidR="00FB6C91">
            <w:rPr>
              <w:noProof/>
            </w:rPr>
            <w:t>[10]</w:t>
          </w:r>
          <w:r w:rsidR="00194E8D">
            <w:fldChar w:fldCharType="end"/>
          </w:r>
        </w:sdtContent>
      </w:sdt>
      <w:r>
        <w:t xml:space="preserve"> là từ viết tắt của </w:t>
      </w:r>
      <w:r w:rsidRPr="00E01DA2">
        <w:t>Sequential PAttern Mining using A Bitmap Representation</w:t>
      </w:r>
      <w:r>
        <w:t xml:space="preserve">, </w:t>
      </w:r>
      <w:r w:rsidR="001A50EA">
        <w:t xml:space="preserve">đây là </w:t>
      </w:r>
      <w:r>
        <w:t xml:space="preserve">thuật toán khai thác mẫu tuần tự </w:t>
      </w:r>
      <w:r w:rsidR="006C641B">
        <w:t xml:space="preserve">dựa trên cấu trúc dữ liệu tổ chức theo </w:t>
      </w:r>
      <w:r w:rsidR="00566F3E">
        <w:t xml:space="preserve">dạng </w:t>
      </w:r>
      <w:r w:rsidR="006C641B">
        <w:t>dọc</w:t>
      </w:r>
      <w:r>
        <w:t xml:space="preserve">. </w:t>
      </w:r>
      <w:r w:rsidR="00E530E3">
        <w:t>Thuật toán SPAM kế thừa các ý tưởng của các thuật toán GSP, SPADE và FreeSpan. SPAM sử dụng cấu trúc dữ liệu được thiết kế vừa với bộ nhớ chính</w:t>
      </w:r>
      <w:r w:rsidR="00E8281C">
        <w:t xml:space="preserve"> và sử dụng cấu trúc dữ liệu cây từ điển để lưu các chuỗi và duyệt cây theo chiều sâu.</w:t>
      </w:r>
      <w:r w:rsidR="00182EB4">
        <w:t xml:space="preserve"> </w:t>
      </w:r>
      <w:r w:rsidR="006C641B">
        <w:t xml:space="preserve">Thuật toán sử dụng cấu trúc dữ liệu bảng bit dạng dọc để tăng hiệu quả trong quá trình tính độ hỗ trợ của mẫu ứng viên. Trong suốt quá trình khai thác, SPAM chỉ thực hiện đọc CSDL ban đầu 1 lần duy nhất để chuyển đổi sang bảng bit dạng dọc, sau đó, tiến </w:t>
      </w:r>
      <w:r w:rsidR="00566F3E">
        <w:t xml:space="preserve">hành </w:t>
      </w:r>
      <w:r w:rsidR="006C641B">
        <w:t xml:space="preserve">thực hiện khai thác dựa trên thông tin trong bảng bit này. </w:t>
      </w:r>
      <w:r w:rsidR="00182EB4">
        <w:t xml:space="preserve">Hình 2-1 mô tả minh họa </w:t>
      </w:r>
      <w:r w:rsidR="006C641B">
        <w:t>tổ chức cấu trúc dữ liệu bảng bit dạng dọc của SDB trong SPAM</w:t>
      </w:r>
      <w:r w:rsidR="00182EB4">
        <w:t>.</w:t>
      </w:r>
    </w:p>
    <w:p w14:paraId="077CFDFB" w14:textId="77777777" w:rsidR="006C641B" w:rsidRDefault="006C641B" w:rsidP="006C641B">
      <w:pPr>
        <w:jc w:val="center"/>
      </w:pPr>
      <w:r>
        <w:object w:dxaOrig="4800" w:dyaOrig="4801" w14:anchorId="2E26D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2pt;height:240.2pt" o:ole="">
            <v:imagedata r:id="rId8" o:title=""/>
          </v:shape>
          <o:OLEObject Type="Embed" ProgID="Visio.Drawing.15" ShapeID="_x0000_i1025" DrawAspect="Content" ObjectID="_1568532886" r:id="rId9"/>
        </w:object>
      </w:r>
    </w:p>
    <w:p w14:paraId="61283636" w14:textId="03B77653" w:rsidR="006C641B" w:rsidRDefault="006C641B" w:rsidP="006C641B">
      <w:pPr>
        <w:pStyle w:val="Caption"/>
      </w:pPr>
      <w:bookmarkStart w:id="21" w:name="_Toc491803627"/>
      <w:r>
        <w:t xml:space="preserve">Hình </w:t>
      </w:r>
      <w:fldSimple w:instr=" STYLEREF 1 \s ">
        <w:r w:rsidR="00C20869">
          <w:rPr>
            <w:noProof/>
          </w:rPr>
          <w:t>2</w:t>
        </w:r>
      </w:fldSimple>
      <w:r w:rsidR="0016372A">
        <w:noBreakHyphen/>
      </w:r>
      <w:fldSimple w:instr=" SEQ Hình \* ARABIC \s 1 ">
        <w:r w:rsidR="00C20869">
          <w:rPr>
            <w:noProof/>
          </w:rPr>
          <w:t>1</w:t>
        </w:r>
      </w:fldSimple>
      <w:r>
        <w:t xml:space="preserve"> </w:t>
      </w:r>
      <w:r w:rsidR="00775236" w:rsidRPr="00775236">
        <w:t>Cấu trúc dữ liệu bảng bit dạng dọc của SDB trong SPAM</w:t>
      </w:r>
      <w:bookmarkEnd w:id="21"/>
      <w:r>
        <w:t xml:space="preserve"> </w:t>
      </w:r>
    </w:p>
    <w:p w14:paraId="5EB4A004" w14:textId="558CD930" w:rsidR="00152300" w:rsidRDefault="002E3F88" w:rsidP="001E5B0A">
      <w:pPr>
        <w:ind w:firstLine="567"/>
      </w:pPr>
      <w:r>
        <w:t xml:space="preserve">SPAM là </w:t>
      </w:r>
      <w:r w:rsidRPr="002E3F88">
        <w:t>kỹ thuật khai thác mẫu tuần tự đầu tiên sử dụng cấu trúc dữ liệu cây từ điển để lưu các chuỗi và duyệt cây theo chiều sâu.</w:t>
      </w:r>
      <w:r>
        <w:t xml:space="preserve"> Cụ thể, các </w:t>
      </w:r>
      <w:r w:rsidR="00115F09">
        <w:t>chuỗi</w:t>
      </w:r>
      <w:r>
        <w:t xml:space="preserve"> được sắp xếp trên cây thứ tự từ điển, ứng với mỗi nút trên cây là một mẫu ứng viên và n</w:t>
      </w:r>
      <w:r w:rsidR="00C16173">
        <w:t xml:space="preserve">út gốc </w:t>
      </w:r>
      <w:r w:rsidR="00B80C74">
        <w:t>t</w:t>
      </w:r>
      <w:r w:rsidR="00C16173">
        <w:t>ại mức 0 là rỗng.</w:t>
      </w:r>
      <w:r w:rsidR="00725895">
        <w:t xml:space="preserve"> Theo đó, mỗi mẫu ứng viên có thể được phát sinh thông qua hai hình </w:t>
      </w:r>
      <w:r w:rsidR="00725895">
        <w:lastRenderedPageBreak/>
        <w:t xml:space="preserve">thức: (1) mở rộng </w:t>
      </w:r>
      <w:r w:rsidR="00115F09">
        <w:t>chuỗi</w:t>
      </w:r>
      <w:r w:rsidR="00725895">
        <w:t>: mẫu ứng viên được tạo ra bằng cách thêm tập sự kiện chỉ có một sự kiện vào cuối mẫu tuần tự; (2) mở rộng tập sự kiện</w:t>
      </w:r>
      <w:r w:rsidR="0098021E">
        <w:t xml:space="preserve">: mẫu ứng viên được tạo ra bằng cách thêm sự kiện vào </w:t>
      </w:r>
      <w:r w:rsidR="00B80C74">
        <w:t xml:space="preserve">vị trí cuối của </w:t>
      </w:r>
      <w:r w:rsidR="0098021E">
        <w:t>tập sự kiện cuối của mẫu tuần tự.</w:t>
      </w:r>
      <w:r w:rsidR="00152300">
        <w:t xml:space="preserve"> Hình 2-2 minh họa cấu trúc cây thứ tự từ điển được sử dụng trong SPAM.</w:t>
      </w:r>
    </w:p>
    <w:p w14:paraId="526B9098" w14:textId="77777777" w:rsidR="00152300" w:rsidRDefault="00152300" w:rsidP="00152300">
      <w:r>
        <w:object w:dxaOrig="10845" w:dyaOrig="6181" w14:anchorId="223B522D">
          <v:shape id="_x0000_i1026" type="#_x0000_t75" style="width:389.55pt;height:221.9pt" o:ole="">
            <v:imagedata r:id="rId10" o:title=""/>
          </v:shape>
          <o:OLEObject Type="Embed" ProgID="Visio.Drawing.15" ShapeID="_x0000_i1026" DrawAspect="Content" ObjectID="_1568532887" r:id="rId11"/>
        </w:object>
      </w:r>
    </w:p>
    <w:p w14:paraId="0396FA94" w14:textId="6BADDC62" w:rsidR="00152300" w:rsidRDefault="00152300" w:rsidP="00152300">
      <w:pPr>
        <w:pStyle w:val="Caption"/>
      </w:pPr>
      <w:bookmarkStart w:id="22" w:name="_Toc491803628"/>
      <w:r>
        <w:t xml:space="preserve">Hình </w:t>
      </w:r>
      <w:fldSimple w:instr=" STYLEREF 1 \s ">
        <w:r w:rsidR="00C20869">
          <w:rPr>
            <w:noProof/>
          </w:rPr>
          <w:t>2</w:t>
        </w:r>
      </w:fldSimple>
      <w:r w:rsidR="0016372A">
        <w:noBreakHyphen/>
      </w:r>
      <w:fldSimple w:instr=" SEQ Hình \* ARABIC \s 1 ">
        <w:r w:rsidR="00C20869">
          <w:rPr>
            <w:noProof/>
          </w:rPr>
          <w:t>2</w:t>
        </w:r>
      </w:fldSimple>
      <w:r>
        <w:t xml:space="preserve"> Minh họa cây thứ tự từ điển trong SPAM</w:t>
      </w:r>
      <w:bookmarkEnd w:id="22"/>
      <w:r w:rsidR="00C16173">
        <w:t xml:space="preserve"> </w:t>
      </w:r>
    </w:p>
    <w:p w14:paraId="5217ADB2" w14:textId="70C09A71" w:rsidR="00DA791E" w:rsidRDefault="00C16173" w:rsidP="009133FC">
      <w:pPr>
        <w:ind w:firstLine="567"/>
      </w:pPr>
      <w:r>
        <w:t xml:space="preserve">Các </w:t>
      </w:r>
      <w:r w:rsidR="00E954E5">
        <w:t>sự kiện</w:t>
      </w:r>
      <w:r>
        <w:t xml:space="preserve"> thuộc </w:t>
      </w:r>
      <w:r w:rsidRPr="00E954E5">
        <w:rPr>
          <w:i/>
        </w:rPr>
        <w:t>I</w:t>
      </w:r>
      <w:r>
        <w:t xml:space="preserve"> thỏa min</w:t>
      </w:r>
      <w:r w:rsidR="0056435E">
        <w:t>S</w:t>
      </w:r>
      <w:r>
        <w:t xml:space="preserve">up sẽ được thêm vào cây. </w:t>
      </w:r>
      <w:r w:rsidR="0098021E">
        <w:t>Bắt đầu từ nút gốc, m</w:t>
      </w:r>
      <w:r w:rsidR="00E954E5">
        <w:t xml:space="preserve">ỗi nút trên cây được mở rộng </w:t>
      </w:r>
      <w:r w:rsidR="0098021E">
        <w:t xml:space="preserve">lần lượt </w:t>
      </w:r>
      <w:r w:rsidR="00E954E5">
        <w:t xml:space="preserve">theo mở rộng </w:t>
      </w:r>
      <w:r w:rsidR="00115F09">
        <w:t>chuỗi</w:t>
      </w:r>
      <w:r w:rsidR="00E954E5">
        <w:t xml:space="preserve"> (</w:t>
      </w:r>
      <w:r w:rsidR="0098021E">
        <w:t xml:space="preserve">bước </w:t>
      </w:r>
      <w:r w:rsidR="00E954E5">
        <w:t>S-Step) và mở rộng tập sự kiện (bướ</w:t>
      </w:r>
      <w:r w:rsidR="004525BB">
        <w:t xml:space="preserve">c I-Step). </w:t>
      </w:r>
      <w:r w:rsidR="00E954E5">
        <w:t>Thuật toán duyệt các chuỗi trên cây theo chiều sâu và kiểm tra độ hỗ trợ của mỗi chuỗi ứng viên theo ngưỡng min</w:t>
      </w:r>
      <w:r w:rsidR="00E530E3">
        <w:t>S</w:t>
      </w:r>
      <w:r w:rsidR="00E954E5">
        <w:t xml:space="preserve">up một cách đệ quy. </w:t>
      </w:r>
      <w:r w:rsidR="00DA791E">
        <w:t>Thông tin của các mẫu ứng viên được biểu diễn dưới dạng bảng bit dạng dọc</w:t>
      </w:r>
      <w:r w:rsidR="0056435E">
        <w:t xml:space="preserve"> có kích thước cố định. Nếu sự kiện i xuất hiện trong tập sự kiện j của </w:t>
      </w:r>
      <w:r w:rsidR="00115F09">
        <w:t>chuỗi</w:t>
      </w:r>
      <w:r w:rsidR="0056435E">
        <w:t xml:space="preserve"> trong CSDL thì bit tương ứng của tập sự kiện j trong </w:t>
      </w:r>
      <w:r w:rsidR="00115F09">
        <w:t>chuỗi</w:t>
      </w:r>
      <w:r w:rsidR="0056435E">
        <w:t xml:space="preserve"> được gán giá trị 1, ngược lại gán giá trị 0</w:t>
      </w:r>
      <w:r w:rsidR="00DA791E">
        <w:t>.</w:t>
      </w:r>
      <w:r w:rsidR="0056435E">
        <w:t xml:space="preserve"> Độ hỗ trợ của mẫu tuần tự được tính toán hiệu quả bằng cách đếm các </w:t>
      </w:r>
      <w:r w:rsidR="00030D98">
        <w:t>phần bảng bit không chứa tất cả bit 0</w:t>
      </w:r>
      <w:r w:rsidR="007448F7">
        <w:t>.</w:t>
      </w:r>
    </w:p>
    <w:p w14:paraId="6B7BD8E0" w14:textId="755A0CB2" w:rsidR="00912E5E" w:rsidRDefault="00912E5E" w:rsidP="0052576E">
      <w:pPr>
        <w:jc w:val="center"/>
      </w:pPr>
      <w:r w:rsidRPr="0052576E">
        <w:object w:dxaOrig="9526" w:dyaOrig="5520" w14:anchorId="58CC5D51">
          <v:shape id="_x0000_i1027" type="#_x0000_t75" style="width:433.05pt;height:250.4pt" o:ole="">
            <v:imagedata r:id="rId12" o:title=""/>
          </v:shape>
          <o:OLEObject Type="Embed" ProgID="Visio.Drawing.15" ShapeID="_x0000_i1027" DrawAspect="Content" ObjectID="_1568532888" r:id="rId13"/>
        </w:object>
      </w:r>
    </w:p>
    <w:p w14:paraId="5AAC72A5" w14:textId="66DDA148" w:rsidR="00C8114C" w:rsidRDefault="00C8114C" w:rsidP="0052576E">
      <w:pPr>
        <w:pStyle w:val="Caption"/>
      </w:pPr>
      <w:bookmarkStart w:id="23" w:name="_Toc491803629"/>
      <w:r>
        <w:t xml:space="preserve">Hình </w:t>
      </w:r>
      <w:fldSimple w:instr=" STYLEREF 1 \s ">
        <w:r w:rsidR="00C20869">
          <w:rPr>
            <w:noProof/>
          </w:rPr>
          <w:t>2</w:t>
        </w:r>
      </w:fldSimple>
      <w:r w:rsidR="0016372A">
        <w:noBreakHyphen/>
      </w:r>
      <w:fldSimple w:instr=" SEQ Hình \* ARABIC \s 1 ">
        <w:r w:rsidR="00C20869">
          <w:rPr>
            <w:noProof/>
          </w:rPr>
          <w:t>3</w:t>
        </w:r>
      </w:fldSimple>
      <w:r w:rsidR="002500AD">
        <w:t xml:space="preserve"> Minh hoạ</w:t>
      </w:r>
      <w:r>
        <w:t xml:space="preserve"> bước S-Step (a) và bước I-Step (b) trong SPAM</w:t>
      </w:r>
      <w:bookmarkEnd w:id="23"/>
    </w:p>
    <w:p w14:paraId="0EE681C9" w14:textId="5F8131ED" w:rsidR="00926457" w:rsidRDefault="00C8114C" w:rsidP="000E17BA">
      <w:pPr>
        <w:ind w:firstLine="567"/>
      </w:pPr>
      <w:r>
        <w:t xml:space="preserve">Ví dụ, </w:t>
      </w:r>
      <w:r w:rsidR="00836E49">
        <w:t xml:space="preserve">Hình </w:t>
      </w:r>
      <w:r w:rsidR="002500AD">
        <w:t xml:space="preserve">2-3 </w:t>
      </w:r>
      <w:r>
        <w:t>minh họa cho</w:t>
      </w:r>
      <w:r w:rsidR="002500AD">
        <w:t xml:space="preserve"> các bước S-Step và I-Step trong thuật toán. Với ngưỡng hỗ trợ minSup = 50%, ta có được A, B và C là các sự kiện phổ biến. Xét</w:t>
      </w:r>
      <w:r w:rsidR="005F6CC4">
        <w:t xml:space="preserve"> quá trình mở rộng mẫu tuần tự ({A}) bởi sự kiện B</w:t>
      </w:r>
      <w:r w:rsidR="002500AD">
        <w:t>.</w:t>
      </w:r>
      <w:r>
        <w:t xml:space="preserve"> </w:t>
      </w:r>
      <w:r w:rsidR="00F55BCE">
        <w:t xml:space="preserve">Đối với bước S-Step, trước </w:t>
      </w:r>
      <w:r w:rsidR="00030D98">
        <w:t xml:space="preserve">tiên thực hiện </w:t>
      </w:r>
      <w:r w:rsidR="00F55BCE">
        <w:t>biến đổi bảng bit của mẫu tuần tự ({A}) sau cho tất cả các bit đứng sau vị trí bit 1 đầu tiên được gán giá trị 1 (</w:t>
      </w:r>
      <w:r w:rsidR="00F55BCE" w:rsidRPr="00F55BCE">
        <w:t>giả sử vị trí xuất hiện bit 1 đầu tiên là</w:t>
      </w:r>
      <w:r w:rsidR="00F55BCE">
        <w:t xml:space="preserve"> x),</w:t>
      </w:r>
      <w:r w:rsidR="00030D98">
        <w:t xml:space="preserve"> các vị trí bit nhỏ hơn hoặc bằng vị trí bit 1 đầu tiên x sẽ được gán giá trị 0. Sau đó thực hiện phép toán AND giữa bảng bit đã chuyển đổi của mẫu tuần tự ({A}) và bảng bit của sự kiện {B}. Bảng bit thu được chính là bảng bit của mẫu ứng viên ({A},{B}). Độ hỗ trợ của ({A},{B}) là 3 nên mẫu tuần tự này được giữ lại. Đối với bước I-Step, chỉ cần thực hiện phép AND giữa hai bảng bit của mẫu tuần tự ({A}) và sự kiện {B}</w:t>
      </w:r>
      <w:r w:rsidR="00DC24BD">
        <w:t xml:space="preserve">. Quá trình duyệt cây theo chiều sâu được thực hiện cho đến khi không phát sinh được mẫu tuần tự mới. </w:t>
      </w:r>
    </w:p>
    <w:p w14:paraId="24B6FCE2" w14:textId="45166BA9" w:rsidR="00C8114C" w:rsidRDefault="00926457" w:rsidP="00FF5E77">
      <w:pPr>
        <w:ind w:firstLine="567"/>
      </w:pPr>
      <w:r>
        <w:t xml:space="preserve">Ưu điểm của thuật toán là chỉ cần đọc CSDL 1 lần duy nhất để chuyển đổi sang cấu trúc dữ liệu bảng bit dạng dọc, </w:t>
      </w:r>
      <w:r w:rsidR="001268B2">
        <w:t>chi phí phát sinh mẫu ứng viên</w:t>
      </w:r>
      <w:r w:rsidR="009C1047">
        <w:t xml:space="preserve"> thấp bằng cách thực hiện phép toán logic,</w:t>
      </w:r>
      <w:r w:rsidR="001268B2">
        <w:t xml:space="preserve"> </w:t>
      </w:r>
      <w:r w:rsidR="009C1047">
        <w:t xml:space="preserve">kiểm tra độ </w:t>
      </w:r>
      <w:r w:rsidR="001268B2">
        <w:t xml:space="preserve">hỗ trợ </w:t>
      </w:r>
      <w:r w:rsidR="009C1047">
        <w:t xml:space="preserve">của </w:t>
      </w:r>
      <w:r w:rsidR="001268B2">
        <w:t>mẫu ứng viên thực hiện nhanh chóng</w:t>
      </w:r>
      <w:r w:rsidR="009C1047">
        <w:t xml:space="preserve"> dựa trên bảng bit.</w:t>
      </w:r>
      <w:r w:rsidR="00F55BCE">
        <w:t xml:space="preserve"> </w:t>
      </w:r>
    </w:p>
    <w:p w14:paraId="1B1034E2" w14:textId="1CADB1D6" w:rsidR="00530D64" w:rsidRPr="00530D64" w:rsidRDefault="00924E10" w:rsidP="00DB59AB">
      <w:pPr>
        <w:ind w:firstLine="567"/>
      </w:pPr>
      <w:r>
        <w:lastRenderedPageBreak/>
        <w:t>Khuyết điểm của</w:t>
      </w:r>
      <w:r w:rsidR="00913E5B">
        <w:t xml:space="preserve"> </w:t>
      </w:r>
      <w:r>
        <w:t xml:space="preserve">thuật toán </w:t>
      </w:r>
      <w:r w:rsidR="00913E5B">
        <w:t xml:space="preserve">SPAM là sử dụng bộ nhớ không hiệu quả khi sử dụng bảng bit có kích thước cố định cho toàn bộ </w:t>
      </w:r>
      <w:r w:rsidR="00115F09">
        <w:t>chuỗi</w:t>
      </w:r>
      <w:r w:rsidR="005E1C44">
        <w:t>.</w:t>
      </w:r>
      <w:r>
        <w:t xml:space="preserve"> Với CSDL có kích thước </w:t>
      </w:r>
      <w:r w:rsidR="00115F09">
        <w:t>chuỗi</w:t>
      </w:r>
      <w:r>
        <w:t xml:space="preserve"> dài, tần </w:t>
      </w:r>
      <w:r w:rsidR="00BB5BA5">
        <w:t>s</w:t>
      </w:r>
      <w:r>
        <w:t xml:space="preserve">uất xuất hiện của các </w:t>
      </w:r>
      <w:r w:rsidR="00115F09">
        <w:t>chuỗi</w:t>
      </w:r>
      <w:r>
        <w:t xml:space="preserve"> xuất hiện nhiều, thuật toán cần rất nhiều bộ nhớ để lưu trữ cấu trúc bảng bit và phải thực hiện nhiều phép toán logic khi phát sinh mẫu ứng viên, do đó không đạt hiệu quả sử dụng bộ nhớ.</w:t>
      </w:r>
      <w:r w:rsidR="00F462C7">
        <w:t xml:space="preserve"> </w:t>
      </w:r>
      <w:r w:rsidR="00F462C7" w:rsidRPr="00F462C7">
        <w:t xml:space="preserve">Hơn nữa, khi số lượng </w:t>
      </w:r>
      <w:r w:rsidR="00115F09">
        <w:t>chuỗi</w:t>
      </w:r>
      <w:r w:rsidR="00F462C7">
        <w:t xml:space="preserve"> cũng như số sự kiện phân biệt</w:t>
      </w:r>
      <w:r w:rsidR="00F462C7" w:rsidRPr="00F462C7">
        <w:t xml:space="preserve"> tăng, không gian cần thiết cho việc biểu diễn </w:t>
      </w:r>
      <w:r w:rsidR="00F462C7">
        <w:t>cấu trúc bảng bit</w:t>
      </w:r>
      <w:r w:rsidR="00F462C7" w:rsidRPr="00F462C7">
        <w:t xml:space="preserve"> tăng đáng kể</w:t>
      </w:r>
      <w:r w:rsidR="00206BBD">
        <w:t>, vấn đề khai thác mẫu tuần tự trên máy đơn của thuật toán gặp nhiều khó khăn</w:t>
      </w:r>
      <w:r>
        <w:t>. Ngoài ra, trong quá trình phát sinh mẫu ứng viên, thuật toán không hiệu quả khi phát sinh nhiều mẫu ứng viên không tồn tại trong CSDL</w:t>
      </w:r>
      <w:r w:rsidR="00F462C7" w:rsidRPr="00F462C7">
        <w:t>.</w:t>
      </w:r>
    </w:p>
    <w:p w14:paraId="57C98037" w14:textId="77777777" w:rsidR="00C16173" w:rsidRDefault="00E74929" w:rsidP="006D0C38">
      <w:pPr>
        <w:pStyle w:val="Heading2"/>
      </w:pPr>
      <w:bookmarkStart w:id="24" w:name="_Toc491803668"/>
      <w:r>
        <w:t>Cấu trúc CMAP và thuật toán CM-SPAM</w:t>
      </w:r>
      <w:bookmarkEnd w:id="24"/>
    </w:p>
    <w:p w14:paraId="474ADE8D" w14:textId="77777777" w:rsidR="000C6ADA" w:rsidRDefault="000C6ADA" w:rsidP="000C6ADA">
      <w:pPr>
        <w:ind w:firstLine="567"/>
      </w:pPr>
      <w:r>
        <w:t>Cấu trúc d</w:t>
      </w:r>
      <w:r w:rsidRPr="00A31709">
        <w:t>ữ</w:t>
      </w:r>
      <w:r>
        <w:t xml:space="preserve"> li</w:t>
      </w:r>
      <w:r w:rsidRPr="00A31709">
        <w:t>ệ</w:t>
      </w:r>
      <w:r>
        <w:t>u CMAP</w:t>
      </w:r>
      <w:r w:rsidR="00194E8D">
        <w:t xml:space="preserve"> </w:t>
      </w:r>
      <w:sdt>
        <w:sdtPr>
          <w:id w:val="-1240021906"/>
          <w:citation/>
        </w:sdtPr>
        <w:sdtContent>
          <w:r w:rsidR="00194E8D">
            <w:fldChar w:fldCharType="begin"/>
          </w:r>
          <w:r w:rsidR="00194E8D">
            <w:instrText xml:space="preserve"> CITATION Fou14 \l 1033 </w:instrText>
          </w:r>
          <w:r w:rsidR="00194E8D">
            <w:fldChar w:fldCharType="separate"/>
          </w:r>
          <w:r w:rsidR="00FB6C91">
            <w:rPr>
              <w:noProof/>
            </w:rPr>
            <w:t>[11]</w:t>
          </w:r>
          <w:r w:rsidR="00194E8D">
            <w:fldChar w:fldCharType="end"/>
          </w:r>
        </w:sdtContent>
      </w:sdt>
      <w:r w:rsidR="00D060CA">
        <w:t xml:space="preserve"> (</w:t>
      </w:r>
      <w:r w:rsidR="00D060CA" w:rsidRPr="00D060CA">
        <w:t>Co-occurrence MAP</w:t>
      </w:r>
      <w:r w:rsidR="00D060CA">
        <w:t>)</w:t>
      </w:r>
      <w:r>
        <w:t xml:space="preserve"> là một cấu trúc ánh xạ</w:t>
      </w:r>
      <w:r w:rsidR="00D060CA">
        <w:t xml:space="preserve"> đồng xuất hiện</w:t>
      </w:r>
      <w:r>
        <w:t xml:space="preserve">, do Philippe Fournier-Viger đề xuất năm 2014, </w:t>
      </w:r>
      <w:r w:rsidR="00D060CA">
        <w:t xml:space="preserve">dùng làm bảng tra trước khi thực hiện phép kết phát sinh mẫu ứng viên </w:t>
      </w:r>
      <w:r>
        <w:t>nh</w:t>
      </w:r>
      <w:r w:rsidRPr="00A31709">
        <w:t>ằ</w:t>
      </w:r>
      <w:r>
        <w:t>m c</w:t>
      </w:r>
      <w:r w:rsidRPr="00A31709">
        <w:t>ắt</w:t>
      </w:r>
      <w:r>
        <w:t xml:space="preserve"> giảm </w:t>
      </w:r>
      <w:r w:rsidR="00D060CA">
        <w:t xml:space="preserve">sớm </w:t>
      </w:r>
      <w:r>
        <w:t>số lượng ứng viên d</w:t>
      </w:r>
      <w:r w:rsidRPr="00A31709">
        <w:t>ư</w:t>
      </w:r>
      <w:r>
        <w:t xml:space="preserve"> thừa phát sinh trong quá trình khai thác mẫu tuần tự.</w:t>
      </w:r>
    </w:p>
    <w:p w14:paraId="1E48A449" w14:textId="77777777" w:rsidR="000C6ADA" w:rsidRDefault="000C6ADA" w:rsidP="000C6ADA">
      <w:pPr>
        <w:ind w:firstLine="567"/>
      </w:pPr>
      <w:r>
        <w:t xml:space="preserve">Dữ liệu được lưu trữ trong CMAP là ánh xạ mỗi </w:t>
      </w:r>
      <w:r w:rsidR="00D060CA">
        <w:t xml:space="preserve">sự kiện </w:t>
      </w:r>
      <w:r>
        <w:t xml:space="preserve">k thuộc </w:t>
      </w:r>
      <w:r w:rsidRPr="0049634A">
        <w:rPr>
          <w:i/>
        </w:rPr>
        <w:t>I</w:t>
      </w:r>
      <w:r>
        <w:t xml:space="preserve"> vào tập các </w:t>
      </w:r>
      <w:r w:rsidR="00D060CA">
        <w:t xml:space="preserve">sự kiện </w:t>
      </w:r>
      <w:r>
        <w:t xml:space="preserve">mà các </w:t>
      </w:r>
      <w:r w:rsidR="00D060CA">
        <w:t>sự kiện</w:t>
      </w:r>
      <w:r>
        <w:t xml:space="preserve"> n</w:t>
      </w:r>
      <w:r w:rsidRPr="00A31709">
        <w:t>ày</w:t>
      </w:r>
      <w:r>
        <w:t xml:space="preserve"> có thể kết h</w:t>
      </w:r>
      <w:r w:rsidRPr="0049634A">
        <w:t>ợp</w:t>
      </w:r>
      <w:r>
        <w:t xml:space="preserve"> với </w:t>
      </w:r>
      <w:r w:rsidR="00D060CA">
        <w:t>sự kiện</w:t>
      </w:r>
      <w:r>
        <w:t xml:space="preserve"> k để tạo ra mẫu phổ biến. V</w:t>
      </w:r>
      <w:r w:rsidRPr="00A31709">
        <w:t>ớ</w:t>
      </w:r>
      <w:r>
        <w:t>i min</w:t>
      </w:r>
      <w:r w:rsidR="00D060CA">
        <w:t>S</w:t>
      </w:r>
      <w:r>
        <w:t>up cho tr</w:t>
      </w:r>
      <w:r w:rsidRPr="00A31709">
        <w:t>ướ</w:t>
      </w:r>
      <w:r>
        <w:t>c, CMAP đư</w:t>
      </w:r>
      <w:r w:rsidRPr="00A31709">
        <w:t>ợ</w:t>
      </w:r>
      <w:r>
        <w:t>c xem nh</w:t>
      </w:r>
      <w:r w:rsidRPr="00A31709">
        <w:t>ư</w:t>
      </w:r>
      <w:r>
        <w:t xml:space="preserve"> b</w:t>
      </w:r>
      <w:r w:rsidRPr="00A31709">
        <w:t>ản</w:t>
      </w:r>
      <w:r>
        <w:t>g tham chi</w:t>
      </w:r>
      <w:r w:rsidRPr="00A31709">
        <w:t>ế</w:t>
      </w:r>
      <w:r>
        <w:t>u c</w:t>
      </w:r>
      <w:r w:rsidRPr="00A31709">
        <w:t>á</w:t>
      </w:r>
      <w:r>
        <w:t>c m</w:t>
      </w:r>
      <w:r w:rsidRPr="00A31709">
        <w:t>ẫ</w:t>
      </w:r>
      <w:r>
        <w:t>u ph</w:t>
      </w:r>
      <w:r w:rsidRPr="00A31709">
        <w:t>ổ</w:t>
      </w:r>
      <w:r>
        <w:t xml:space="preserve"> b</w:t>
      </w:r>
      <w:r w:rsidRPr="00A31709">
        <w:t>iế</w:t>
      </w:r>
      <w:r>
        <w:t>n c</w:t>
      </w:r>
      <w:r w:rsidRPr="00A31709">
        <w:t>ó</w:t>
      </w:r>
      <w:r>
        <w:t xml:space="preserve"> đ</w:t>
      </w:r>
      <w:r w:rsidRPr="00A31709">
        <w:t>ộ</w:t>
      </w:r>
      <w:r>
        <w:t xml:space="preserve"> d</w:t>
      </w:r>
      <w:r w:rsidRPr="00A31709">
        <w:t>ài</w:t>
      </w:r>
      <w:r>
        <w:t xml:space="preserve"> b</w:t>
      </w:r>
      <w:r w:rsidRPr="00A31709">
        <w:t>ằn</w:t>
      </w:r>
      <w:r>
        <w:t>g 2 (2-sequence) th</w:t>
      </w:r>
      <w:r w:rsidRPr="00A31709">
        <w:t>ỏa</w:t>
      </w:r>
      <w:r>
        <w:t xml:space="preserve"> </w:t>
      </w:r>
      <w:r w:rsidRPr="00A31709">
        <w:t>đ</w:t>
      </w:r>
      <w:r>
        <w:t>i</w:t>
      </w:r>
      <w:r w:rsidRPr="00A31709">
        <w:t>ề</w:t>
      </w:r>
      <w:r>
        <w:t>u ki</w:t>
      </w:r>
      <w:r w:rsidRPr="00A31709">
        <w:t>ệ</w:t>
      </w:r>
      <w:r>
        <w:t>n min</w:t>
      </w:r>
      <w:r w:rsidR="00D060CA">
        <w:t>S</w:t>
      </w:r>
      <w:r>
        <w:t xml:space="preserve">up. </w:t>
      </w:r>
    </w:p>
    <w:p w14:paraId="3C879BBC" w14:textId="77777777" w:rsidR="000C6ADA" w:rsidRDefault="000C6ADA" w:rsidP="000C6ADA">
      <w:pPr>
        <w:ind w:firstLine="567"/>
      </w:pPr>
      <w:r>
        <w:t>Thuật toán CM-SPAM</w:t>
      </w:r>
      <w:r w:rsidR="00194E8D">
        <w:t xml:space="preserve"> </w:t>
      </w:r>
      <w:sdt>
        <w:sdtPr>
          <w:id w:val="1164964879"/>
          <w:citation/>
        </w:sdtPr>
        <w:sdtContent>
          <w:r w:rsidR="00194E8D">
            <w:fldChar w:fldCharType="begin"/>
          </w:r>
          <w:r w:rsidR="00194E8D">
            <w:instrText xml:space="preserve"> CITATION Fou14 \l 1033 </w:instrText>
          </w:r>
          <w:r w:rsidR="00194E8D">
            <w:fldChar w:fldCharType="separate"/>
          </w:r>
          <w:r w:rsidR="00FB6C91">
            <w:rPr>
              <w:noProof/>
            </w:rPr>
            <w:t>[11]</w:t>
          </w:r>
          <w:r w:rsidR="00194E8D">
            <w:fldChar w:fldCharType="end"/>
          </w:r>
        </w:sdtContent>
      </w:sdt>
      <w:r>
        <w:t xml:space="preserve"> là sự cải tiến thuận toán SPAM bằng cách kết hợp cấu trúc CMAP vào quá trình phát sinh mẫu ứng viên. Việc kết hợp CMAP vào thuật toán SMAP sẽ giúp loại bỏ sớm các mẫu dư thừa, tăng tốc độ khai thác của thuật toán. T</w:t>
      </w:r>
      <w:r w:rsidRPr="00C725AA">
        <w:t>ươ</w:t>
      </w:r>
      <w:r>
        <w:t xml:space="preserve">ng </w:t>
      </w:r>
      <w:r w:rsidRPr="00C725AA">
        <w:t>ứn</w:t>
      </w:r>
      <w:r>
        <w:t>g v</w:t>
      </w:r>
      <w:r w:rsidRPr="00C725AA">
        <w:t>ớ</w:t>
      </w:r>
      <w:r>
        <w:t>i m</w:t>
      </w:r>
      <w:r w:rsidRPr="00C725AA">
        <w:t>ỗi</w:t>
      </w:r>
      <w:r>
        <w:t xml:space="preserve"> </w:t>
      </w:r>
      <w:r w:rsidR="006B4721">
        <w:t>hình thức</w:t>
      </w:r>
      <w:r>
        <w:t xml:space="preserve"> ph</w:t>
      </w:r>
      <w:r w:rsidRPr="00C725AA">
        <w:t>á</w:t>
      </w:r>
      <w:r>
        <w:t>t sinh</w:t>
      </w:r>
      <w:r w:rsidR="006B4721">
        <w:t xml:space="preserve"> mẫu</w:t>
      </w:r>
      <w:r>
        <w:t xml:space="preserve"> </w:t>
      </w:r>
      <w:r w:rsidRPr="00C725AA">
        <w:t>ứn</w:t>
      </w:r>
      <w:r>
        <w:t>g vi</w:t>
      </w:r>
      <w:r w:rsidRPr="00C725AA">
        <w:t>ên</w:t>
      </w:r>
      <w:r>
        <w:t xml:space="preserve"> s</w:t>
      </w:r>
      <w:r w:rsidRPr="00C725AA">
        <w:t>ẽ</w:t>
      </w:r>
      <w:r>
        <w:t xml:space="preserve"> c</w:t>
      </w:r>
      <w:r w:rsidRPr="00C725AA">
        <w:t>ó</w:t>
      </w:r>
      <w:r>
        <w:t xml:space="preserve"> c</w:t>
      </w:r>
      <w:r w:rsidRPr="00C725AA">
        <w:t>ấ</w:t>
      </w:r>
      <w:r>
        <w:t>u tr</w:t>
      </w:r>
      <w:r w:rsidRPr="00C725AA">
        <w:t>ú</w:t>
      </w:r>
      <w:r>
        <w:t>c CMAP t</w:t>
      </w:r>
      <w:r w:rsidRPr="00C725AA">
        <w:t>ươ</w:t>
      </w:r>
      <w:r>
        <w:t xml:space="preserve">ng </w:t>
      </w:r>
      <w:r w:rsidRPr="00C725AA">
        <w:t>ứn</w:t>
      </w:r>
      <w:r w:rsidR="006B4721">
        <w:t>g.</w:t>
      </w:r>
      <w:r>
        <w:t xml:space="preserve"> </w:t>
      </w:r>
      <w:r w:rsidR="006B4721">
        <w:t>T</w:t>
      </w:r>
      <w:r>
        <w:t>rong đó, CMAP</w:t>
      </w:r>
      <w:r w:rsidRPr="00C725AA">
        <w:rPr>
          <w:vertAlign w:val="subscript"/>
        </w:rPr>
        <w:t>S</w:t>
      </w:r>
      <w:r>
        <w:t xml:space="preserve"> s</w:t>
      </w:r>
      <w:r w:rsidRPr="00C725AA">
        <w:t>ử</w:t>
      </w:r>
      <w:r>
        <w:t xml:space="preserve"> d</w:t>
      </w:r>
      <w:r w:rsidRPr="00C725AA">
        <w:t>ụng</w:t>
      </w:r>
      <w:r>
        <w:t xml:space="preserve"> trong S-Step v</w:t>
      </w:r>
      <w:r w:rsidRPr="00C725AA">
        <w:t>à</w:t>
      </w:r>
      <w:r>
        <w:t xml:space="preserve"> CMAP</w:t>
      </w:r>
      <w:r w:rsidRPr="00C725AA">
        <w:rPr>
          <w:vertAlign w:val="subscript"/>
        </w:rPr>
        <w:t>I</w:t>
      </w:r>
      <w:r>
        <w:t xml:space="preserve"> s</w:t>
      </w:r>
      <w:r w:rsidRPr="00C725AA">
        <w:t>ử</w:t>
      </w:r>
      <w:r>
        <w:t xml:space="preserve"> d</w:t>
      </w:r>
      <w:r w:rsidRPr="00C725AA">
        <w:t>ụn</w:t>
      </w:r>
      <w:r>
        <w:t>g trong I-Step.</w:t>
      </w:r>
    </w:p>
    <w:p w14:paraId="396E59A2" w14:textId="41A10E5A" w:rsidR="000C6ADA" w:rsidRDefault="000C6ADA" w:rsidP="000C6ADA">
      <w:pPr>
        <w:ind w:firstLine="567"/>
      </w:pPr>
      <w:r>
        <w:t>X</w:t>
      </w:r>
      <w:r w:rsidRPr="00BD5C40">
        <w:t>ét</w:t>
      </w:r>
      <w:r>
        <w:t xml:space="preserve"> trong qu</w:t>
      </w:r>
      <w:r w:rsidRPr="00BD5C40">
        <w:t>á</w:t>
      </w:r>
      <w:r>
        <w:t xml:space="preserve"> tr</w:t>
      </w:r>
      <w:r w:rsidRPr="00BD5C40">
        <w:t>ìn</w:t>
      </w:r>
      <w:r>
        <w:t>h ph</w:t>
      </w:r>
      <w:r w:rsidRPr="00BD5C40">
        <w:t>át</w:t>
      </w:r>
      <w:r>
        <w:t xml:space="preserve"> sinh </w:t>
      </w:r>
      <w:r w:rsidRPr="00BD5C40">
        <w:t>ứn</w:t>
      </w:r>
      <w:r>
        <w:t>g vi</w:t>
      </w:r>
      <w:r w:rsidRPr="00BD5C40">
        <w:t>ên</w:t>
      </w:r>
      <w:r>
        <w:t>, v</w:t>
      </w:r>
      <w:r w:rsidRPr="00BD5C40">
        <w:t>ớ</w:t>
      </w:r>
      <w:r>
        <w:t>i m</w:t>
      </w:r>
      <w:r w:rsidRPr="00BD5C40">
        <w:t>ỗi</w:t>
      </w:r>
      <w:r>
        <w:t xml:space="preserve"> m</w:t>
      </w:r>
      <w:r w:rsidRPr="00BD5C40">
        <w:t>ẫ</w:t>
      </w:r>
      <w:r>
        <w:t xml:space="preserve">u </w:t>
      </w:r>
      <w:r w:rsidR="00174822">
        <w:t>tuần tự A</w:t>
      </w:r>
      <w:r>
        <w:t xml:space="preserve"> v</w:t>
      </w:r>
      <w:r w:rsidRPr="00BD5C40">
        <w:t>à</w:t>
      </w:r>
      <w:r>
        <w:t xml:space="preserve"> </w:t>
      </w:r>
      <w:r w:rsidR="006B4721">
        <w:t>sự kiện</w:t>
      </w:r>
      <w:r>
        <w:t xml:space="preserve"> k l</w:t>
      </w:r>
      <w:r w:rsidRPr="00BD5C40">
        <w:t>à</w:t>
      </w:r>
      <w:r>
        <w:t xml:space="preserve"> </w:t>
      </w:r>
      <w:r w:rsidR="006B4721">
        <w:t>sự kiện</w:t>
      </w:r>
      <w:r>
        <w:t xml:space="preserve"> </w:t>
      </w:r>
      <w:r w:rsidRPr="00BD5C40">
        <w:t>ứn</w:t>
      </w:r>
      <w:r>
        <w:t>g vi</w:t>
      </w:r>
      <w:r w:rsidRPr="00BD5C40">
        <w:t>ên</w:t>
      </w:r>
      <w:r>
        <w:t xml:space="preserve"> cho qu</w:t>
      </w:r>
      <w:r w:rsidRPr="00BD5C40">
        <w:t>á</w:t>
      </w:r>
      <w:r>
        <w:t xml:space="preserve"> tr</w:t>
      </w:r>
      <w:r w:rsidRPr="00BD5C40">
        <w:t>ìn</w:t>
      </w:r>
      <w:r>
        <w:t>h m</w:t>
      </w:r>
      <w:r w:rsidRPr="00BD5C40">
        <w:t>ở</w:t>
      </w:r>
      <w:r>
        <w:t xml:space="preserve"> r</w:t>
      </w:r>
      <w:r w:rsidRPr="00BD5C40">
        <w:t>ộ</w:t>
      </w:r>
      <w:r>
        <w:t xml:space="preserve">ng </w:t>
      </w:r>
      <w:r w:rsidR="00174822">
        <w:t>A</w:t>
      </w:r>
      <w:r>
        <w:t>. N</w:t>
      </w:r>
      <w:r w:rsidRPr="005077EE">
        <w:t>ế</w:t>
      </w:r>
      <w:r>
        <w:t>u t</w:t>
      </w:r>
      <w:r w:rsidRPr="005077EE">
        <w:t>ồ</w:t>
      </w:r>
      <w:r>
        <w:t>n t</w:t>
      </w:r>
      <w:r w:rsidRPr="005077EE">
        <w:t>ạ</w:t>
      </w:r>
      <w:r>
        <w:t xml:space="preserve">i </w:t>
      </w:r>
      <w:r w:rsidR="006B4721">
        <w:t>sự kiện</w:t>
      </w:r>
      <w:r>
        <w:t xml:space="preserve"> j thu</w:t>
      </w:r>
      <w:r w:rsidRPr="005077EE">
        <w:t>ộ</w:t>
      </w:r>
      <w:r>
        <w:t xml:space="preserve">c </w:t>
      </w:r>
      <w:r w:rsidR="00174822">
        <w:t>A</w:t>
      </w:r>
      <w:r>
        <w:t xml:space="preserve"> v</w:t>
      </w:r>
      <w:r w:rsidRPr="005077EE">
        <w:t>à</w:t>
      </w:r>
      <w:r>
        <w:t xml:space="preserve"> k kh</w:t>
      </w:r>
      <w:r w:rsidRPr="005077EE">
        <w:t>ông</w:t>
      </w:r>
      <w:r>
        <w:t xml:space="preserve"> thu</w:t>
      </w:r>
      <w:r w:rsidRPr="005077EE">
        <w:t>ộ</w:t>
      </w:r>
      <w:r>
        <w:t>c t</w:t>
      </w:r>
      <w:r w:rsidRPr="005077EE">
        <w:t>ậ</w:t>
      </w:r>
      <w:r>
        <w:t>p m</w:t>
      </w:r>
      <w:r w:rsidRPr="005077EE">
        <w:t>ở</w:t>
      </w:r>
      <w:r>
        <w:t xml:space="preserve"> r</w:t>
      </w:r>
      <w:r w:rsidRPr="005077EE">
        <w:t>ộ</w:t>
      </w:r>
      <w:r>
        <w:t>ng ph</w:t>
      </w:r>
      <w:r w:rsidRPr="005077EE">
        <w:t>ổ</w:t>
      </w:r>
      <w:r>
        <w:t xml:space="preserve"> bi</w:t>
      </w:r>
      <w:r w:rsidRPr="005077EE">
        <w:t>ế</w:t>
      </w:r>
      <w:r>
        <w:t>n c</w:t>
      </w:r>
      <w:r w:rsidRPr="005077EE">
        <w:t>ủa</w:t>
      </w:r>
      <w:r>
        <w:t xml:space="preserve"> j trong CMAP</w:t>
      </w:r>
      <w:r w:rsidRPr="005077EE">
        <w:rPr>
          <w:vertAlign w:val="subscript"/>
        </w:rPr>
        <w:t>S</w:t>
      </w:r>
      <w:r>
        <w:t xml:space="preserve"> th</w:t>
      </w:r>
      <w:r w:rsidRPr="005077EE">
        <w:t>ì</w:t>
      </w:r>
      <w:r>
        <w:t xml:space="preserve"> m</w:t>
      </w:r>
      <w:r w:rsidRPr="005077EE">
        <w:t>ẫ</w:t>
      </w:r>
      <w:r>
        <w:t xml:space="preserve">u </w:t>
      </w:r>
      <w:r w:rsidRPr="005077EE">
        <w:t>ứn</w:t>
      </w:r>
      <w:r>
        <w:t>g vi</w:t>
      </w:r>
      <w:r w:rsidRPr="005077EE">
        <w:t>ê</w:t>
      </w:r>
      <w:r>
        <w:t xml:space="preserve">n </w:t>
      </w:r>
      <w:r w:rsidR="00B34D42">
        <w:t xml:space="preserve">có </w:t>
      </w:r>
      <w:r w:rsidRPr="005077EE">
        <w:t>được</w:t>
      </w:r>
      <w:r>
        <w:t xml:space="preserve"> t</w:t>
      </w:r>
      <w:r w:rsidRPr="005077EE">
        <w:t>ừ</w:t>
      </w:r>
      <w:r w:rsidR="00B34D42">
        <w:t xml:space="preserve"> bước mở rộng </w:t>
      </w:r>
      <w:r w:rsidR="00115F09">
        <w:t>chuỗi</w:t>
      </w:r>
      <w:r>
        <w:t xml:space="preserve"> S-Step c</w:t>
      </w:r>
      <w:r w:rsidRPr="005077EE">
        <w:t>ủa</w:t>
      </w:r>
      <w:r>
        <w:t xml:space="preserve"> </w:t>
      </w:r>
      <w:r w:rsidR="006C0933">
        <w:t>A</w:t>
      </w:r>
      <w:r>
        <w:t xml:space="preserve"> v</w:t>
      </w:r>
      <w:r w:rsidRPr="005077EE">
        <w:t>ớ</w:t>
      </w:r>
      <w:r>
        <w:t>i k s</w:t>
      </w:r>
      <w:r w:rsidRPr="005077EE">
        <w:t>ẽ</w:t>
      </w:r>
      <w:r>
        <w:t xml:space="preserve"> l</w:t>
      </w:r>
      <w:r w:rsidRPr="005077EE">
        <w:t>à</w:t>
      </w:r>
      <w:r>
        <w:t xml:space="preserve"> m</w:t>
      </w:r>
      <w:r w:rsidRPr="005077EE">
        <w:t>ẫu</w:t>
      </w:r>
      <w:r>
        <w:t xml:space="preserve"> kh</w:t>
      </w:r>
      <w:r w:rsidRPr="005077EE">
        <w:t>ôn</w:t>
      </w:r>
      <w:r>
        <w:t xml:space="preserve">g </w:t>
      </w:r>
      <w:r w:rsidR="006C0933">
        <w:t>tuần tự</w:t>
      </w:r>
      <w:r w:rsidR="00B34D42">
        <w:t>.</w:t>
      </w:r>
      <w:r>
        <w:t xml:space="preserve"> </w:t>
      </w:r>
      <w:r w:rsidR="00B34D42">
        <w:t>D</w:t>
      </w:r>
      <w:r>
        <w:t>o đ</w:t>
      </w:r>
      <w:r w:rsidRPr="005077EE">
        <w:t>ó</w:t>
      </w:r>
      <w:r w:rsidR="00B34D42">
        <w:t>, thay vì thực hiện phép kết mẫu tuần tự A và sự kiện k,</w:t>
      </w:r>
      <w:r>
        <w:t xml:space="preserve"> </w:t>
      </w:r>
      <w:r w:rsidR="00B34D42">
        <w:t xml:space="preserve">thuật toán </w:t>
      </w:r>
      <w:r>
        <w:t>s</w:t>
      </w:r>
      <w:r w:rsidRPr="005077EE">
        <w:t>ẽ</w:t>
      </w:r>
      <w:r>
        <w:t xml:space="preserve"> lo</w:t>
      </w:r>
      <w:r w:rsidRPr="005077EE">
        <w:t>ại</w:t>
      </w:r>
      <w:r>
        <w:t xml:space="preserve"> b</w:t>
      </w:r>
      <w:r w:rsidRPr="005077EE">
        <w:t>ỏ</w:t>
      </w:r>
      <w:r>
        <w:t xml:space="preserve"> </w:t>
      </w:r>
      <w:r w:rsidR="00B34D42">
        <w:t xml:space="preserve">k </w:t>
      </w:r>
      <w:r>
        <w:t>kh</w:t>
      </w:r>
      <w:r w:rsidRPr="005077EE">
        <w:t>ỏi</w:t>
      </w:r>
      <w:r>
        <w:t xml:space="preserve"> t</w:t>
      </w:r>
      <w:r w:rsidRPr="005077EE">
        <w:t>ậ</w:t>
      </w:r>
      <w:r>
        <w:t>p S</w:t>
      </w:r>
      <w:r w:rsidRPr="005077EE">
        <w:rPr>
          <w:vertAlign w:val="subscript"/>
        </w:rPr>
        <w:t>n</w:t>
      </w:r>
      <w:r>
        <w:t xml:space="preserve"> trong S-Step c</w:t>
      </w:r>
      <w:r w:rsidRPr="005077EE">
        <w:t>ủa</w:t>
      </w:r>
      <w:r>
        <w:t xml:space="preserve"> </w:t>
      </w:r>
      <w:r w:rsidR="00B34D42">
        <w:t>A</w:t>
      </w:r>
      <w:r>
        <w:t>. T</w:t>
      </w:r>
      <w:r w:rsidRPr="005077EE">
        <w:t>ươ</w:t>
      </w:r>
      <w:r>
        <w:t>ng v</w:t>
      </w:r>
      <w:r w:rsidRPr="005077EE">
        <w:t>ớ</w:t>
      </w:r>
      <w:r>
        <w:t>i I-Step, k đư</w:t>
      </w:r>
      <w:r w:rsidRPr="005077EE">
        <w:t>ợ</w:t>
      </w:r>
      <w:r>
        <w:t>c x</w:t>
      </w:r>
      <w:r w:rsidRPr="005077EE">
        <w:t>ét</w:t>
      </w:r>
      <w:r>
        <w:t xml:space="preserve"> trong t</w:t>
      </w:r>
      <w:r w:rsidRPr="005077EE">
        <w:t>ậ</w:t>
      </w:r>
      <w:r>
        <w:t>p m</w:t>
      </w:r>
      <w:r w:rsidRPr="005077EE">
        <w:t>ở</w:t>
      </w:r>
      <w:r>
        <w:t xml:space="preserve"> r</w:t>
      </w:r>
      <w:r w:rsidRPr="005077EE">
        <w:t>ộ</w:t>
      </w:r>
      <w:r>
        <w:t>ng ph</w:t>
      </w:r>
      <w:r w:rsidRPr="005077EE">
        <w:t>ổ</w:t>
      </w:r>
      <w:r>
        <w:t xml:space="preserve"> bi</w:t>
      </w:r>
      <w:r w:rsidRPr="005077EE">
        <w:t>ế</w:t>
      </w:r>
      <w:r>
        <w:t>n c</w:t>
      </w:r>
      <w:r w:rsidRPr="001E5EE0">
        <w:t>ủa</w:t>
      </w:r>
      <w:r>
        <w:t xml:space="preserve"> j trong CMAP</w:t>
      </w:r>
      <w:r w:rsidRPr="001E5EE0">
        <w:rPr>
          <w:vertAlign w:val="subscript"/>
        </w:rPr>
        <w:t>I</w:t>
      </w:r>
      <w:r>
        <w:t>.</w:t>
      </w:r>
    </w:p>
    <w:p w14:paraId="597169A0" w14:textId="3A195198" w:rsidR="000C6ADA" w:rsidRDefault="000C6ADA" w:rsidP="000C6ADA">
      <w:pPr>
        <w:ind w:firstLine="567"/>
      </w:pPr>
      <w:r>
        <w:lastRenderedPageBreak/>
        <w:t>V</w:t>
      </w:r>
      <w:r w:rsidRPr="00765882">
        <w:t>í</w:t>
      </w:r>
      <w:r>
        <w:t xml:space="preserve"> d</w:t>
      </w:r>
      <w:r w:rsidRPr="00765882">
        <w:t>ụ</w:t>
      </w:r>
      <w:r>
        <w:t xml:space="preserve"> nh</w:t>
      </w:r>
      <w:r w:rsidRPr="00765882">
        <w:t>ư</w:t>
      </w:r>
      <w:r>
        <w:t xml:space="preserve"> B</w:t>
      </w:r>
      <w:r w:rsidRPr="00765882">
        <w:t>ản</w:t>
      </w:r>
      <w:r>
        <w:t>g 2-</w:t>
      </w:r>
      <w:r w:rsidR="006A5928">
        <w:t>2</w:t>
      </w:r>
      <w:r>
        <w:t xml:space="preserve"> m</w:t>
      </w:r>
      <w:r w:rsidRPr="00765882">
        <w:t>ô</w:t>
      </w:r>
      <w:r>
        <w:t xml:space="preserve"> t</w:t>
      </w:r>
      <w:r w:rsidRPr="00765882">
        <w:t>ả</w:t>
      </w:r>
      <w:r>
        <w:t xml:space="preserve"> c</w:t>
      </w:r>
      <w:r w:rsidRPr="00765882">
        <w:t>ấ</w:t>
      </w:r>
      <w:r>
        <w:t>u tr</w:t>
      </w:r>
      <w:r w:rsidRPr="00765882">
        <w:t>ú</w:t>
      </w:r>
      <w:r>
        <w:t>c CMAP cho CSDL tu</w:t>
      </w:r>
      <w:r w:rsidRPr="00765882">
        <w:t>ầ</w:t>
      </w:r>
      <w:r>
        <w:t>n t</w:t>
      </w:r>
      <w:r w:rsidRPr="00765882">
        <w:t>ự</w:t>
      </w:r>
      <w:r>
        <w:t xml:space="preserve"> m</w:t>
      </w:r>
      <w:r w:rsidRPr="00765882">
        <w:t>ô</w:t>
      </w:r>
      <w:r>
        <w:t xml:space="preserve"> t</w:t>
      </w:r>
      <w:r w:rsidRPr="00765882">
        <w:t>ả</w:t>
      </w:r>
      <w:r>
        <w:t xml:space="preserve"> trong B</w:t>
      </w:r>
      <w:r w:rsidRPr="00765882">
        <w:t>ản</w:t>
      </w:r>
      <w:r>
        <w:t>g 2-1 v</w:t>
      </w:r>
      <w:r w:rsidRPr="00765882">
        <w:t>ớ</w:t>
      </w:r>
      <w:r>
        <w:t>i min</w:t>
      </w:r>
      <w:r w:rsidR="00266215">
        <w:t>S</w:t>
      </w:r>
      <w:r>
        <w:t xml:space="preserve">up = </w:t>
      </w:r>
      <w:r w:rsidR="0073590E">
        <w:t>50%</w:t>
      </w:r>
      <w:r>
        <w:t>. D</w:t>
      </w:r>
      <w:r w:rsidRPr="008B0692">
        <w:t>ự</w:t>
      </w:r>
      <w:r>
        <w:t>a v</w:t>
      </w:r>
      <w:r w:rsidRPr="008B0692">
        <w:t>à</w:t>
      </w:r>
      <w:r>
        <w:t>o c</w:t>
      </w:r>
      <w:r w:rsidRPr="008B0692">
        <w:t>ấ</w:t>
      </w:r>
      <w:r>
        <w:t>u tr</w:t>
      </w:r>
      <w:r w:rsidRPr="008B0692">
        <w:t>úc</w:t>
      </w:r>
      <w:r>
        <w:t xml:space="preserve"> CMAP c</w:t>
      </w:r>
      <w:r w:rsidRPr="008B0692">
        <w:t>ủa</w:t>
      </w:r>
      <w:r>
        <w:t xml:space="preserve"> </w:t>
      </w:r>
      <w:r w:rsidR="0073590E">
        <w:t>sự kiện</w:t>
      </w:r>
      <w:r>
        <w:t xml:space="preserve"> A, ta bi</w:t>
      </w:r>
      <w:r w:rsidRPr="008B0692">
        <w:t>ế</w:t>
      </w:r>
      <w:r>
        <w:t>t đư</w:t>
      </w:r>
      <w:r w:rsidRPr="008B0692">
        <w:t>ợ</w:t>
      </w:r>
      <w:r>
        <w:t>c c</w:t>
      </w:r>
      <w:r w:rsidRPr="008B0692">
        <w:t>á</w:t>
      </w:r>
      <w:r>
        <w:t>c m</w:t>
      </w:r>
      <w:r w:rsidRPr="008B0692">
        <w:t>ẫ</w:t>
      </w:r>
      <w:r>
        <w:t>u ({A},{</w:t>
      </w:r>
      <w:r w:rsidR="00FC4885">
        <w:t>A</w:t>
      </w:r>
      <w:r>
        <w:t>})</w:t>
      </w:r>
      <w:r w:rsidR="00FC4885">
        <w:t>, ({A},{B}), ({A},{C})</w:t>
      </w:r>
      <w:r>
        <w:t>, ({A,B}), ({A,C}) l</w:t>
      </w:r>
      <w:r w:rsidRPr="008B0692">
        <w:t>à</w:t>
      </w:r>
      <w:r>
        <w:t xml:space="preserve"> c</w:t>
      </w:r>
      <w:r w:rsidRPr="008B0692">
        <w:t>á</w:t>
      </w:r>
      <w:r>
        <w:t>c m</w:t>
      </w:r>
      <w:r w:rsidRPr="008B0692">
        <w:t>ẫ</w:t>
      </w:r>
      <w:r w:rsidR="00FC4885">
        <w:t>u tuần tự.</w:t>
      </w:r>
      <w:r w:rsidR="00266215">
        <w:t xml:space="preserve"> Đối với sự kiện C, sự kiện A được loại khỏi tập sự kiện mở rộng của sự kiện C trong quá trình mở rộng </w:t>
      </w:r>
      <w:r w:rsidR="00115F09">
        <w:t>chuỗi</w:t>
      </w:r>
      <w:r w:rsidR="00266215">
        <w:t xml:space="preserve"> S-Step.</w:t>
      </w:r>
    </w:p>
    <w:tbl>
      <w:tblPr>
        <w:tblStyle w:val="TableGrid1"/>
        <w:tblW w:w="0" w:type="auto"/>
        <w:jc w:val="center"/>
        <w:tblLook w:val="04A0" w:firstRow="1" w:lastRow="0" w:firstColumn="1" w:lastColumn="0" w:noHBand="0" w:noVBand="1"/>
      </w:tblPr>
      <w:tblGrid>
        <w:gridCol w:w="910"/>
        <w:gridCol w:w="2207"/>
        <w:gridCol w:w="2188"/>
        <w:gridCol w:w="3473"/>
      </w:tblGrid>
      <w:tr w:rsidR="00D868FD" w:rsidRPr="006C7E4C" w14:paraId="64D1D214" w14:textId="77777777" w:rsidTr="00A73A75">
        <w:trPr>
          <w:jc w:val="center"/>
        </w:trPr>
        <w:tc>
          <w:tcPr>
            <w:tcW w:w="0" w:type="auto"/>
          </w:tcPr>
          <w:p w14:paraId="6EEE0DCB" w14:textId="77777777" w:rsidR="006C7E4C" w:rsidRPr="006C7E4C" w:rsidRDefault="00D868FD" w:rsidP="00A73A75">
            <w:pPr>
              <w:rPr>
                <w:rFonts w:ascii="Verdana" w:hAnsi="Verdana"/>
                <w:b/>
                <w:sz w:val="20"/>
                <w:szCs w:val="20"/>
              </w:rPr>
            </w:pPr>
            <w:r>
              <w:rPr>
                <w:rFonts w:ascii="Verdana" w:hAnsi="Verdana"/>
                <w:b/>
                <w:sz w:val="20"/>
                <w:szCs w:val="20"/>
              </w:rPr>
              <w:t>Sự kiện</w:t>
            </w:r>
          </w:p>
        </w:tc>
        <w:tc>
          <w:tcPr>
            <w:tcW w:w="0" w:type="auto"/>
          </w:tcPr>
          <w:p w14:paraId="3D940973" w14:textId="77777777" w:rsidR="00D868FD" w:rsidRPr="006C7E4C" w:rsidRDefault="00D868FD" w:rsidP="00D868FD">
            <w:pPr>
              <w:rPr>
                <w:rFonts w:ascii="Verdana" w:hAnsi="Verdana"/>
                <w:b/>
                <w:sz w:val="20"/>
                <w:szCs w:val="20"/>
              </w:rPr>
            </w:pPr>
            <w:r>
              <w:rPr>
                <w:rFonts w:ascii="Verdana" w:hAnsi="Verdana"/>
                <w:b/>
                <w:sz w:val="20"/>
                <w:szCs w:val="20"/>
              </w:rPr>
              <w:t>Tập mở rộng trong S-Step</w:t>
            </w:r>
          </w:p>
        </w:tc>
        <w:tc>
          <w:tcPr>
            <w:tcW w:w="0" w:type="auto"/>
          </w:tcPr>
          <w:p w14:paraId="733B5F69" w14:textId="77777777" w:rsidR="006C7E4C" w:rsidRPr="006C7E4C" w:rsidRDefault="00D868FD" w:rsidP="00A73A75">
            <w:pPr>
              <w:rPr>
                <w:rFonts w:ascii="Verdana" w:hAnsi="Verdana"/>
                <w:b/>
                <w:sz w:val="20"/>
                <w:szCs w:val="20"/>
              </w:rPr>
            </w:pPr>
            <w:r>
              <w:rPr>
                <w:rFonts w:ascii="Verdana" w:hAnsi="Verdana"/>
                <w:b/>
                <w:sz w:val="20"/>
                <w:szCs w:val="20"/>
              </w:rPr>
              <w:t>Tập mở rộng trong I-Step</w:t>
            </w:r>
          </w:p>
        </w:tc>
        <w:tc>
          <w:tcPr>
            <w:tcW w:w="0" w:type="auto"/>
          </w:tcPr>
          <w:p w14:paraId="47C828CB" w14:textId="77777777" w:rsidR="006C7E4C" w:rsidRPr="006C7E4C" w:rsidRDefault="00D868FD" w:rsidP="00A73A75">
            <w:pPr>
              <w:rPr>
                <w:rFonts w:ascii="Verdana" w:hAnsi="Verdana"/>
                <w:b/>
                <w:sz w:val="20"/>
                <w:szCs w:val="20"/>
              </w:rPr>
            </w:pPr>
            <w:r>
              <w:rPr>
                <w:rFonts w:ascii="Verdana" w:hAnsi="Verdana"/>
                <w:b/>
                <w:sz w:val="20"/>
                <w:szCs w:val="20"/>
              </w:rPr>
              <w:t xml:space="preserve">Tập </w:t>
            </w:r>
            <w:r w:rsidR="006C7E4C" w:rsidRPr="006C7E4C">
              <w:rPr>
                <w:rFonts w:ascii="Verdana" w:hAnsi="Verdana"/>
                <w:b/>
                <w:sz w:val="20"/>
                <w:szCs w:val="20"/>
              </w:rPr>
              <w:t>2-sequence</w:t>
            </w:r>
          </w:p>
        </w:tc>
      </w:tr>
      <w:tr w:rsidR="00D868FD" w:rsidRPr="0019147B" w14:paraId="2B27E51C" w14:textId="77777777" w:rsidTr="00A73A75">
        <w:trPr>
          <w:jc w:val="center"/>
        </w:trPr>
        <w:tc>
          <w:tcPr>
            <w:tcW w:w="0" w:type="auto"/>
          </w:tcPr>
          <w:p w14:paraId="60753D67" w14:textId="77777777" w:rsidR="006C7E4C" w:rsidRPr="0019147B" w:rsidRDefault="006C7E4C" w:rsidP="00A73A75">
            <w:pPr>
              <w:rPr>
                <w:rFonts w:ascii="Verdana" w:hAnsi="Verdana"/>
                <w:sz w:val="20"/>
                <w:szCs w:val="20"/>
              </w:rPr>
            </w:pPr>
            <w:r w:rsidRPr="0019147B">
              <w:rPr>
                <w:rFonts w:ascii="Verdana" w:hAnsi="Verdana"/>
                <w:sz w:val="20"/>
                <w:szCs w:val="20"/>
              </w:rPr>
              <w:t>A</w:t>
            </w:r>
          </w:p>
        </w:tc>
        <w:tc>
          <w:tcPr>
            <w:tcW w:w="0" w:type="auto"/>
          </w:tcPr>
          <w:p w14:paraId="0CC18717" w14:textId="77777777" w:rsidR="006C7E4C" w:rsidRPr="0019147B" w:rsidRDefault="006C7E4C" w:rsidP="00A73A75">
            <w:pPr>
              <w:rPr>
                <w:rFonts w:ascii="Verdana" w:hAnsi="Verdana"/>
                <w:sz w:val="20"/>
                <w:szCs w:val="20"/>
              </w:rPr>
            </w:pPr>
            <w:r w:rsidRPr="0019147B">
              <w:rPr>
                <w:rFonts w:ascii="Verdana" w:hAnsi="Verdana"/>
                <w:sz w:val="20"/>
                <w:szCs w:val="20"/>
              </w:rPr>
              <w:t>{A, B, C}</w:t>
            </w:r>
          </w:p>
        </w:tc>
        <w:tc>
          <w:tcPr>
            <w:tcW w:w="0" w:type="auto"/>
          </w:tcPr>
          <w:p w14:paraId="77683BB1" w14:textId="77777777" w:rsidR="006C7E4C" w:rsidRPr="0019147B" w:rsidRDefault="006C7E4C" w:rsidP="00A73A75">
            <w:pPr>
              <w:rPr>
                <w:rFonts w:ascii="Verdana" w:hAnsi="Verdana"/>
                <w:sz w:val="20"/>
                <w:szCs w:val="20"/>
              </w:rPr>
            </w:pPr>
            <w:r w:rsidRPr="0019147B">
              <w:rPr>
                <w:rFonts w:ascii="Verdana" w:hAnsi="Verdana"/>
                <w:sz w:val="20"/>
                <w:szCs w:val="20"/>
              </w:rPr>
              <w:t>{B,C}</w:t>
            </w:r>
          </w:p>
        </w:tc>
        <w:tc>
          <w:tcPr>
            <w:tcW w:w="0" w:type="auto"/>
          </w:tcPr>
          <w:p w14:paraId="74C6FA4C" w14:textId="77777777" w:rsidR="006C7E4C" w:rsidRPr="0019147B" w:rsidRDefault="006C7E4C" w:rsidP="00A73A75">
            <w:pPr>
              <w:rPr>
                <w:rFonts w:ascii="Verdana" w:hAnsi="Verdana"/>
                <w:sz w:val="20"/>
                <w:szCs w:val="20"/>
              </w:rPr>
            </w:pPr>
            <w:r w:rsidRPr="0019147B">
              <w:rPr>
                <w:rFonts w:ascii="Verdana" w:hAnsi="Verdana"/>
                <w:sz w:val="20"/>
                <w:szCs w:val="20"/>
              </w:rPr>
              <w:t>({A},{A}),({A},{B}),({A},{C})</w:t>
            </w:r>
          </w:p>
          <w:p w14:paraId="107D1F56" w14:textId="77777777" w:rsidR="006C7E4C" w:rsidRPr="0019147B" w:rsidRDefault="006C7E4C" w:rsidP="00A73A75">
            <w:pPr>
              <w:rPr>
                <w:rFonts w:ascii="Verdana" w:hAnsi="Verdana"/>
                <w:sz w:val="20"/>
                <w:szCs w:val="20"/>
              </w:rPr>
            </w:pPr>
            <w:r w:rsidRPr="0019147B">
              <w:rPr>
                <w:rFonts w:ascii="Verdana" w:hAnsi="Verdana"/>
                <w:sz w:val="20"/>
                <w:szCs w:val="20"/>
              </w:rPr>
              <w:t>({A,B}),({A,C})</w:t>
            </w:r>
          </w:p>
        </w:tc>
      </w:tr>
      <w:tr w:rsidR="00D868FD" w:rsidRPr="0019147B" w14:paraId="1486E2B2" w14:textId="77777777" w:rsidTr="00A73A75">
        <w:trPr>
          <w:jc w:val="center"/>
        </w:trPr>
        <w:tc>
          <w:tcPr>
            <w:tcW w:w="0" w:type="auto"/>
          </w:tcPr>
          <w:p w14:paraId="348D25DC" w14:textId="77777777" w:rsidR="006C7E4C" w:rsidRPr="0019147B" w:rsidRDefault="006C7E4C" w:rsidP="00A73A75">
            <w:pPr>
              <w:rPr>
                <w:rFonts w:ascii="Verdana" w:hAnsi="Verdana"/>
                <w:sz w:val="20"/>
                <w:szCs w:val="20"/>
              </w:rPr>
            </w:pPr>
            <w:r w:rsidRPr="0019147B">
              <w:rPr>
                <w:rFonts w:ascii="Verdana" w:hAnsi="Verdana"/>
                <w:sz w:val="20"/>
                <w:szCs w:val="20"/>
              </w:rPr>
              <w:t>B</w:t>
            </w:r>
          </w:p>
        </w:tc>
        <w:tc>
          <w:tcPr>
            <w:tcW w:w="0" w:type="auto"/>
          </w:tcPr>
          <w:p w14:paraId="25F235BA" w14:textId="77777777" w:rsidR="006C7E4C" w:rsidRPr="0019147B" w:rsidRDefault="006C7E4C" w:rsidP="00A73A75">
            <w:pPr>
              <w:rPr>
                <w:rFonts w:ascii="Verdana" w:hAnsi="Verdana"/>
                <w:sz w:val="20"/>
                <w:szCs w:val="20"/>
              </w:rPr>
            </w:pPr>
            <w:r w:rsidRPr="0019147B">
              <w:rPr>
                <w:rFonts w:ascii="Verdana" w:hAnsi="Verdana"/>
                <w:sz w:val="20"/>
                <w:szCs w:val="20"/>
              </w:rPr>
              <w:t>{A, B, C}</w:t>
            </w:r>
          </w:p>
        </w:tc>
        <w:tc>
          <w:tcPr>
            <w:tcW w:w="0" w:type="auto"/>
          </w:tcPr>
          <w:p w14:paraId="5803DB03" w14:textId="77777777" w:rsidR="006C7E4C" w:rsidRPr="0019147B" w:rsidRDefault="006C7E4C" w:rsidP="00A73A75">
            <w:pPr>
              <w:rPr>
                <w:rFonts w:ascii="Verdana" w:hAnsi="Verdana"/>
                <w:sz w:val="20"/>
                <w:szCs w:val="20"/>
              </w:rPr>
            </w:pPr>
            <w:r w:rsidRPr="0019147B">
              <w:rPr>
                <w:rFonts w:ascii="Verdana" w:hAnsi="Verdana"/>
                <w:sz w:val="20"/>
                <w:szCs w:val="20"/>
              </w:rPr>
              <w:t>{C}</w:t>
            </w:r>
          </w:p>
        </w:tc>
        <w:tc>
          <w:tcPr>
            <w:tcW w:w="0" w:type="auto"/>
          </w:tcPr>
          <w:p w14:paraId="26F5F601" w14:textId="77777777" w:rsidR="006C7E4C" w:rsidRPr="0019147B" w:rsidRDefault="006C7E4C" w:rsidP="00A73A75">
            <w:pPr>
              <w:rPr>
                <w:rFonts w:ascii="Verdana" w:hAnsi="Verdana"/>
                <w:sz w:val="20"/>
                <w:szCs w:val="20"/>
              </w:rPr>
            </w:pPr>
            <w:r w:rsidRPr="0019147B">
              <w:rPr>
                <w:rFonts w:ascii="Verdana" w:hAnsi="Verdana"/>
                <w:sz w:val="20"/>
                <w:szCs w:val="20"/>
              </w:rPr>
              <w:t>({B},{A}),({B},{B}),({B},{C})</w:t>
            </w:r>
          </w:p>
          <w:p w14:paraId="44EB5E21" w14:textId="77777777" w:rsidR="006C7E4C" w:rsidRPr="0019147B" w:rsidRDefault="006C7E4C" w:rsidP="00A73A75">
            <w:pPr>
              <w:rPr>
                <w:rFonts w:ascii="Verdana" w:hAnsi="Verdana"/>
                <w:sz w:val="20"/>
                <w:szCs w:val="20"/>
              </w:rPr>
            </w:pPr>
            <w:r w:rsidRPr="0019147B">
              <w:rPr>
                <w:rFonts w:ascii="Verdana" w:hAnsi="Verdana"/>
                <w:sz w:val="20"/>
                <w:szCs w:val="20"/>
              </w:rPr>
              <w:t>({B,C})</w:t>
            </w:r>
          </w:p>
        </w:tc>
      </w:tr>
      <w:tr w:rsidR="00D868FD" w:rsidRPr="0019147B" w14:paraId="0948BB2C" w14:textId="77777777" w:rsidTr="00A73A75">
        <w:trPr>
          <w:jc w:val="center"/>
        </w:trPr>
        <w:tc>
          <w:tcPr>
            <w:tcW w:w="0" w:type="auto"/>
          </w:tcPr>
          <w:p w14:paraId="15B37DD0" w14:textId="77777777" w:rsidR="006C7E4C" w:rsidRPr="0019147B" w:rsidRDefault="006C7E4C" w:rsidP="00A73A75">
            <w:pPr>
              <w:rPr>
                <w:rFonts w:ascii="Verdana" w:hAnsi="Verdana"/>
                <w:sz w:val="20"/>
                <w:szCs w:val="20"/>
              </w:rPr>
            </w:pPr>
            <w:r w:rsidRPr="0019147B">
              <w:rPr>
                <w:rFonts w:ascii="Verdana" w:hAnsi="Verdana"/>
                <w:sz w:val="20"/>
                <w:szCs w:val="20"/>
              </w:rPr>
              <w:t>C</w:t>
            </w:r>
          </w:p>
        </w:tc>
        <w:tc>
          <w:tcPr>
            <w:tcW w:w="0" w:type="auto"/>
          </w:tcPr>
          <w:p w14:paraId="21EE626A" w14:textId="77777777" w:rsidR="006C7E4C" w:rsidRPr="0019147B" w:rsidRDefault="006C7E4C" w:rsidP="00A73A75">
            <w:pPr>
              <w:rPr>
                <w:rFonts w:ascii="Verdana" w:hAnsi="Verdana"/>
                <w:sz w:val="20"/>
                <w:szCs w:val="20"/>
              </w:rPr>
            </w:pPr>
            <w:r w:rsidRPr="0019147B">
              <w:rPr>
                <w:rFonts w:ascii="Verdana" w:hAnsi="Verdana"/>
                <w:sz w:val="20"/>
                <w:szCs w:val="20"/>
              </w:rPr>
              <w:t>{B, C}</w:t>
            </w:r>
          </w:p>
        </w:tc>
        <w:tc>
          <w:tcPr>
            <w:tcW w:w="0" w:type="auto"/>
          </w:tcPr>
          <w:p w14:paraId="51424BC8" w14:textId="77777777" w:rsidR="006C7E4C" w:rsidRPr="0019147B" w:rsidRDefault="006C7E4C" w:rsidP="00A73A75">
            <w:pPr>
              <w:rPr>
                <w:rFonts w:ascii="Verdana" w:hAnsi="Verdana"/>
                <w:sz w:val="20"/>
                <w:szCs w:val="20"/>
              </w:rPr>
            </w:pPr>
          </w:p>
        </w:tc>
        <w:tc>
          <w:tcPr>
            <w:tcW w:w="0" w:type="auto"/>
          </w:tcPr>
          <w:p w14:paraId="7762183C" w14:textId="77777777" w:rsidR="006C7E4C" w:rsidRPr="0019147B" w:rsidRDefault="006C7E4C" w:rsidP="00A73A75">
            <w:pPr>
              <w:rPr>
                <w:rFonts w:ascii="Verdana" w:hAnsi="Verdana"/>
                <w:sz w:val="20"/>
                <w:szCs w:val="20"/>
              </w:rPr>
            </w:pPr>
            <w:r w:rsidRPr="0019147B">
              <w:rPr>
                <w:rFonts w:ascii="Verdana" w:hAnsi="Verdana"/>
                <w:sz w:val="20"/>
                <w:szCs w:val="20"/>
              </w:rPr>
              <w:t>({C},{B}),({C},{C})</w:t>
            </w:r>
          </w:p>
        </w:tc>
      </w:tr>
    </w:tbl>
    <w:p w14:paraId="464146C0" w14:textId="4843A746" w:rsidR="000C6ADA" w:rsidRDefault="006A5928" w:rsidP="006A5928">
      <w:pPr>
        <w:pStyle w:val="Caption"/>
      </w:pPr>
      <w:bookmarkStart w:id="25" w:name="_Toc491803646"/>
      <w:r>
        <w:t xml:space="preserve">Bảng </w:t>
      </w:r>
      <w:fldSimple w:instr=" STYLEREF 1 \s ">
        <w:r w:rsidR="00C20869">
          <w:rPr>
            <w:noProof/>
          </w:rPr>
          <w:t>2</w:t>
        </w:r>
      </w:fldSimple>
      <w:r w:rsidR="00C23111">
        <w:noBreakHyphen/>
      </w:r>
      <w:fldSimple w:instr=" SEQ Bảng \* ARABIC \s 1 ">
        <w:r w:rsidR="00C20869">
          <w:rPr>
            <w:noProof/>
          </w:rPr>
          <w:t>2</w:t>
        </w:r>
      </w:fldSimple>
      <w:r>
        <w:t xml:space="preserve"> Cấu trúc CMAP của SDB trong CM-SPAM với minSup = 50%</w:t>
      </w:r>
      <w:bookmarkEnd w:id="25"/>
    </w:p>
    <w:p w14:paraId="54EF7291" w14:textId="5237D36C" w:rsidR="00A74B02" w:rsidRPr="00716BCB" w:rsidRDefault="00B90628" w:rsidP="00632A07">
      <w:pPr>
        <w:ind w:firstLine="567"/>
        <w:rPr>
          <w:color w:val="FF0000"/>
        </w:rPr>
      </w:pPr>
      <w:r>
        <w:t>Ưu điểm của thuật toán CM-SPAM</w:t>
      </w:r>
      <w:r w:rsidR="006C5FA5">
        <w:t xml:space="preserve"> là ngoài việc kế thừa các ưu điểm của thuật toán SPAM, thuật toán </w:t>
      </w:r>
      <w:r>
        <w:t xml:space="preserve">loại bỏ </w:t>
      </w:r>
      <w:r w:rsidR="006C5FA5">
        <w:t>sớm</w:t>
      </w:r>
      <w:r>
        <w:t xml:space="preserve"> các</w:t>
      </w:r>
      <w:r w:rsidR="006C5FA5">
        <w:t xml:space="preserve"> mẫu ứng</w:t>
      </w:r>
      <w:r>
        <w:t xml:space="preserve"> ứng viên </w:t>
      </w:r>
      <w:r w:rsidR="006C5FA5">
        <w:t>dư thừa</w:t>
      </w:r>
      <w:r>
        <w:t xml:space="preserve"> và tránh việc tốn chi phí cho</w:t>
      </w:r>
      <w:r w:rsidR="006C5FA5">
        <w:t xml:space="preserve"> </w:t>
      </w:r>
      <w:r>
        <w:t xml:space="preserve">thao tác kết </w:t>
      </w:r>
      <w:r w:rsidR="006C5FA5">
        <w:t>mẫu</w:t>
      </w:r>
      <w:r>
        <w:t xml:space="preserve"> dư thừ</w:t>
      </w:r>
      <w:r w:rsidR="006C5FA5">
        <w:t>a bằng các bổ sung lệnh kiểm tra thông qua cấu trúc CMAP.</w:t>
      </w:r>
    </w:p>
    <w:p w14:paraId="5143FD54" w14:textId="66750F87" w:rsidR="002E2489" w:rsidRDefault="002E2489" w:rsidP="002E2489">
      <w:pPr>
        <w:pStyle w:val="Heading2"/>
      </w:pPr>
      <w:bookmarkStart w:id="26" w:name="_Toc491803669"/>
      <w:r>
        <w:t xml:space="preserve">Cấu trúc </w:t>
      </w:r>
      <w:r w:rsidR="00503EF5">
        <w:t>vector bit</w:t>
      </w:r>
      <w:r>
        <w:t xml:space="preserve"> động </w:t>
      </w:r>
      <w:r w:rsidR="00D149BB">
        <w:t>-</w:t>
      </w:r>
      <w:r>
        <w:t xml:space="preserve"> DBV</w:t>
      </w:r>
      <w:bookmarkEnd w:id="26"/>
    </w:p>
    <w:p w14:paraId="385A6798" w14:textId="630D4176" w:rsidR="004733F4" w:rsidRDefault="004733F4" w:rsidP="004733F4">
      <w:pPr>
        <w:ind w:firstLine="567"/>
      </w:pPr>
      <w:r>
        <w:t>C</w:t>
      </w:r>
      <w:r w:rsidRPr="006532BA">
        <w:t>á</w:t>
      </w:r>
      <w:r>
        <w:t>c thu</w:t>
      </w:r>
      <w:r w:rsidRPr="006532BA">
        <w:t>ậ</w:t>
      </w:r>
      <w:r>
        <w:t>t to</w:t>
      </w:r>
      <w:r w:rsidRPr="006532BA">
        <w:t>án</w:t>
      </w:r>
      <w:r>
        <w:t xml:space="preserve"> khai th</w:t>
      </w:r>
      <w:r w:rsidRPr="006532BA">
        <w:t>ác</w:t>
      </w:r>
      <w:r>
        <w:t xml:space="preserve"> m</w:t>
      </w:r>
      <w:r w:rsidRPr="006532BA">
        <w:t>ẫ</w:t>
      </w:r>
      <w:r>
        <w:t>u tu</w:t>
      </w:r>
      <w:r w:rsidRPr="006532BA">
        <w:t>ầ</w:t>
      </w:r>
      <w:r>
        <w:t>n t</w:t>
      </w:r>
      <w:r w:rsidRPr="006532BA">
        <w:t>ự</w:t>
      </w:r>
      <w:r>
        <w:t xml:space="preserve"> d</w:t>
      </w:r>
      <w:r w:rsidRPr="006532BA">
        <w:t>ựa</w:t>
      </w:r>
      <w:r>
        <w:t xml:space="preserve"> tr</w:t>
      </w:r>
      <w:r w:rsidRPr="006532BA">
        <w:t>ên</w:t>
      </w:r>
      <w:r>
        <w:t xml:space="preserve"> đ</w:t>
      </w:r>
      <w:r w:rsidRPr="006532BA">
        <w:t>ịnh</w:t>
      </w:r>
      <w:r>
        <w:t xml:space="preserve"> d</w:t>
      </w:r>
      <w:r w:rsidRPr="006532BA">
        <w:t>ạn</w:t>
      </w:r>
      <w:r>
        <w:t>g d</w:t>
      </w:r>
      <w:r w:rsidRPr="006532BA">
        <w:t>ữ</w:t>
      </w:r>
      <w:r>
        <w:t xml:space="preserve"> li</w:t>
      </w:r>
      <w:r w:rsidRPr="006532BA">
        <w:t>ệ</w:t>
      </w:r>
      <w:r>
        <w:t>u d</w:t>
      </w:r>
      <w:r w:rsidRPr="006532BA">
        <w:t>ạng</w:t>
      </w:r>
      <w:r>
        <w:t xml:space="preserve"> d</w:t>
      </w:r>
      <w:r w:rsidRPr="006532BA">
        <w:t>ọ</w:t>
      </w:r>
      <w:r>
        <w:t>c đ</w:t>
      </w:r>
      <w:r w:rsidRPr="006532BA">
        <w:t>ã</w:t>
      </w:r>
      <w:r>
        <w:t xml:space="preserve"> đư</w:t>
      </w:r>
      <w:r w:rsidRPr="006532BA">
        <w:t>ợ</w:t>
      </w:r>
      <w:r>
        <w:t>c ch</w:t>
      </w:r>
      <w:r w:rsidRPr="006532BA">
        <w:t>ứn</w:t>
      </w:r>
      <w:r>
        <w:t>g minh c</w:t>
      </w:r>
      <w:r w:rsidRPr="006532BA">
        <w:t>ó</w:t>
      </w:r>
      <w:r>
        <w:t xml:space="preserve"> h</w:t>
      </w:r>
      <w:r w:rsidRPr="006532BA">
        <w:t>iệ</w:t>
      </w:r>
      <w:r>
        <w:t>u qu</w:t>
      </w:r>
      <w:r w:rsidRPr="006532BA">
        <w:t>ả</w:t>
      </w:r>
      <w:r>
        <w:t xml:space="preserve"> h</w:t>
      </w:r>
      <w:r w:rsidRPr="006532BA">
        <w:t>ơ</w:t>
      </w:r>
      <w:r>
        <w:t>n c</w:t>
      </w:r>
      <w:r w:rsidRPr="006532BA">
        <w:t>á</w:t>
      </w:r>
      <w:r>
        <w:t>c thu</w:t>
      </w:r>
      <w:r w:rsidRPr="006532BA">
        <w:t>ật</w:t>
      </w:r>
      <w:r>
        <w:t xml:space="preserve"> to</w:t>
      </w:r>
      <w:r w:rsidRPr="006532BA">
        <w:t>án</w:t>
      </w:r>
      <w:r>
        <w:t xml:space="preserve"> s</w:t>
      </w:r>
      <w:r w:rsidRPr="006532BA">
        <w:t>ử</w:t>
      </w:r>
      <w:r>
        <w:t xml:space="preserve"> d</w:t>
      </w:r>
      <w:r w:rsidRPr="006532BA">
        <w:t>ụng</w:t>
      </w:r>
      <w:r>
        <w:t xml:space="preserve"> </w:t>
      </w:r>
      <w:r w:rsidRPr="006532BA">
        <w:t>địn</w:t>
      </w:r>
      <w:r>
        <w:t>h d</w:t>
      </w:r>
      <w:r w:rsidRPr="006532BA">
        <w:t>ạng</w:t>
      </w:r>
      <w:r>
        <w:t xml:space="preserve"> d</w:t>
      </w:r>
      <w:r w:rsidRPr="006532BA">
        <w:t>ữ</w:t>
      </w:r>
      <w:r>
        <w:t xml:space="preserve"> li</w:t>
      </w:r>
      <w:r w:rsidRPr="006532BA">
        <w:t>ệ</w:t>
      </w:r>
      <w:r>
        <w:t>u d</w:t>
      </w:r>
      <w:r w:rsidRPr="006532BA">
        <w:t>ạng</w:t>
      </w:r>
      <w:r>
        <w:t xml:space="preserve"> ngang. C</w:t>
      </w:r>
      <w:r w:rsidRPr="00087D64">
        <w:t>á</w:t>
      </w:r>
      <w:r>
        <w:t>c gi</w:t>
      </w:r>
      <w:r w:rsidRPr="006532BA">
        <w:t>á</w:t>
      </w:r>
      <w:r>
        <w:t xml:space="preserve"> tr</w:t>
      </w:r>
      <w:r w:rsidRPr="006532BA">
        <w:t>ị</w:t>
      </w:r>
      <w:r>
        <w:t xml:space="preserve"> </w:t>
      </w:r>
      <w:r w:rsidR="00350F26">
        <w:t>1</w:t>
      </w:r>
      <w:r>
        <w:t xml:space="preserve">, </w:t>
      </w:r>
      <w:r w:rsidR="00350F26">
        <w:t>0</w:t>
      </w:r>
      <w:r>
        <w:t xml:space="preserve"> đư</w:t>
      </w:r>
      <w:r w:rsidRPr="006532BA">
        <w:t>ợ</w:t>
      </w:r>
      <w:r>
        <w:t>c d</w:t>
      </w:r>
      <w:r w:rsidRPr="006532BA">
        <w:t>ùn</w:t>
      </w:r>
      <w:r>
        <w:t>g đ</w:t>
      </w:r>
      <w:r w:rsidRPr="006532BA">
        <w:t>ể</w:t>
      </w:r>
      <w:r>
        <w:t xml:space="preserve"> đ</w:t>
      </w:r>
      <w:r w:rsidRPr="006532BA">
        <w:t>án</w:t>
      </w:r>
      <w:r>
        <w:t>h d</w:t>
      </w:r>
      <w:r w:rsidRPr="006532BA">
        <w:t>ấ</w:t>
      </w:r>
      <w:r>
        <w:t>u s</w:t>
      </w:r>
      <w:r w:rsidRPr="00087D64">
        <w:t>ự</w:t>
      </w:r>
      <w:r>
        <w:t xml:space="preserve"> xu</w:t>
      </w:r>
      <w:r w:rsidRPr="006532BA">
        <w:t>ấ</w:t>
      </w:r>
      <w:r>
        <w:t>t hi</w:t>
      </w:r>
      <w:r w:rsidRPr="006532BA">
        <w:t>ệ</w:t>
      </w:r>
      <w:r>
        <w:t>n c</w:t>
      </w:r>
      <w:r w:rsidRPr="006532BA">
        <w:t>ủa</w:t>
      </w:r>
      <w:r>
        <w:t xml:space="preserve"> </w:t>
      </w:r>
      <w:r w:rsidR="00D735DE">
        <w:t>sự kiện</w:t>
      </w:r>
      <w:r>
        <w:t xml:space="preserve"> tr</w:t>
      </w:r>
      <w:r w:rsidRPr="00087D64">
        <w:t>ê</w:t>
      </w:r>
      <w:r>
        <w:t>n m</w:t>
      </w:r>
      <w:r w:rsidRPr="00087D64">
        <w:t>ỗi</w:t>
      </w:r>
      <w:r>
        <w:t xml:space="preserve"> giao d</w:t>
      </w:r>
      <w:r w:rsidRPr="00087D64">
        <w:t>ịch</w:t>
      </w:r>
      <w:r>
        <w:t xml:space="preserve"> trong CSDL </w:t>
      </w:r>
      <w:r w:rsidR="00E87A2E">
        <w:t>chuỗi</w:t>
      </w:r>
      <w:r>
        <w:t>. Trong đ</w:t>
      </w:r>
      <w:r w:rsidRPr="00087D64">
        <w:t>ó</w:t>
      </w:r>
      <w:r>
        <w:t>:</w:t>
      </w:r>
    </w:p>
    <w:p w14:paraId="7F44F128" w14:textId="77777777" w:rsidR="004733F4" w:rsidRDefault="004733F4" w:rsidP="004733F4">
      <w:pPr>
        <w:pStyle w:val="ListParagraph"/>
        <w:numPr>
          <w:ilvl w:val="1"/>
          <w:numId w:val="6"/>
        </w:numPr>
        <w:ind w:left="993"/>
      </w:pPr>
      <w:r>
        <w:t>Gi</w:t>
      </w:r>
      <w:r w:rsidRPr="00087D64">
        <w:t>á</w:t>
      </w:r>
      <w:r>
        <w:t xml:space="preserve"> tr</w:t>
      </w:r>
      <w:r w:rsidRPr="00087D64">
        <w:t>ị</w:t>
      </w:r>
      <w:r>
        <w:t xml:space="preserve"> </w:t>
      </w:r>
      <w:r w:rsidR="00350F26">
        <w:t>1</w:t>
      </w:r>
      <w:r>
        <w:t xml:space="preserve"> cho bi</w:t>
      </w:r>
      <w:r w:rsidRPr="00087D64">
        <w:t>ế</w:t>
      </w:r>
      <w:r>
        <w:t xml:space="preserve">t </w:t>
      </w:r>
      <w:r w:rsidR="00D735DE">
        <w:t>sự kiện</w:t>
      </w:r>
      <w:r>
        <w:t xml:space="preserve"> c</w:t>
      </w:r>
      <w:r w:rsidRPr="00087D64">
        <w:t>ó</w:t>
      </w:r>
      <w:r>
        <w:t xml:space="preserve"> xu</w:t>
      </w:r>
      <w:r w:rsidRPr="00087D64">
        <w:t>ấ</w:t>
      </w:r>
      <w:r>
        <w:t>t hi</w:t>
      </w:r>
      <w:r w:rsidRPr="00087D64">
        <w:t>ệ</w:t>
      </w:r>
      <w:r>
        <w:t>n trong giao d</w:t>
      </w:r>
      <w:r w:rsidRPr="00087D64">
        <w:t>ịch</w:t>
      </w:r>
      <w:r>
        <w:t>.</w:t>
      </w:r>
    </w:p>
    <w:p w14:paraId="12E47B8D" w14:textId="77777777" w:rsidR="004733F4" w:rsidRDefault="004733F4" w:rsidP="004733F4">
      <w:pPr>
        <w:pStyle w:val="ListParagraph"/>
        <w:numPr>
          <w:ilvl w:val="1"/>
          <w:numId w:val="6"/>
        </w:numPr>
        <w:ind w:left="993"/>
      </w:pPr>
      <w:r>
        <w:t>Ngư</w:t>
      </w:r>
      <w:r w:rsidRPr="00087D64">
        <w:t>ợ</w:t>
      </w:r>
      <w:r>
        <w:t>c l</w:t>
      </w:r>
      <w:r w:rsidRPr="00087D64">
        <w:t>ại</w:t>
      </w:r>
      <w:r>
        <w:t>, gi</w:t>
      </w:r>
      <w:r w:rsidRPr="00087D64">
        <w:t>á</w:t>
      </w:r>
      <w:r>
        <w:t xml:space="preserve"> tr</w:t>
      </w:r>
      <w:r w:rsidRPr="00087D64">
        <w:t>ị</w:t>
      </w:r>
      <w:r w:rsidR="00350F26">
        <w:t xml:space="preserve"> 0</w:t>
      </w:r>
      <w:r>
        <w:t xml:space="preserve"> khi </w:t>
      </w:r>
      <w:r w:rsidR="00D735DE">
        <w:t>sự kiện</w:t>
      </w:r>
      <w:r>
        <w:t xml:space="preserve"> kh</w:t>
      </w:r>
      <w:r w:rsidRPr="00087D64">
        <w:t>ông</w:t>
      </w:r>
      <w:r>
        <w:t xml:space="preserve"> xu</w:t>
      </w:r>
      <w:r w:rsidRPr="00087D64">
        <w:t>ấ</w:t>
      </w:r>
      <w:r>
        <w:t>t hi</w:t>
      </w:r>
      <w:r w:rsidRPr="00087D64">
        <w:t>ệ</w:t>
      </w:r>
      <w:r>
        <w:t>n trong giao d</w:t>
      </w:r>
      <w:r w:rsidRPr="00087D64">
        <w:t>ịch</w:t>
      </w:r>
      <w:r>
        <w:t>.</w:t>
      </w:r>
    </w:p>
    <w:p w14:paraId="626498FA" w14:textId="0938928C" w:rsidR="004733F4" w:rsidRDefault="004733F4" w:rsidP="004733F4">
      <w:pPr>
        <w:ind w:firstLine="567"/>
      </w:pPr>
      <w:r>
        <w:t>Gi</w:t>
      </w:r>
      <w:r w:rsidRPr="00BC161C">
        <w:t>ả</w:t>
      </w:r>
      <w:r>
        <w:t xml:space="preserve"> s</w:t>
      </w:r>
      <w:r w:rsidRPr="00BC161C">
        <w:t>ử</w:t>
      </w:r>
      <w:r>
        <w:t xml:space="preserve"> c</w:t>
      </w:r>
      <w:r w:rsidRPr="00BC161C">
        <w:t>ó</w:t>
      </w:r>
      <w:r>
        <w:t xml:space="preserve"> 16 giao d</w:t>
      </w:r>
      <w:r w:rsidRPr="00BC161C">
        <w:t>ịch</w:t>
      </w:r>
      <w:r>
        <w:t xml:space="preserve"> trong CSDL tu</w:t>
      </w:r>
      <w:r w:rsidRPr="00BC161C">
        <w:t>ầ</w:t>
      </w:r>
      <w:r>
        <w:t>n t</w:t>
      </w:r>
      <w:r w:rsidRPr="00BC161C">
        <w:t>ự</w:t>
      </w:r>
      <w:r>
        <w:t xml:space="preserve">, </w:t>
      </w:r>
      <w:r w:rsidR="00D735DE">
        <w:t>sự kiện</w:t>
      </w:r>
      <w:r>
        <w:t xml:space="preserve"> i xu</w:t>
      </w:r>
      <w:r w:rsidRPr="00BC161C">
        <w:t>ấ</w:t>
      </w:r>
      <w:r>
        <w:t>t hi</w:t>
      </w:r>
      <w:r w:rsidRPr="00BC161C">
        <w:t>ệ</w:t>
      </w:r>
      <w:r>
        <w:t>n trong c</w:t>
      </w:r>
      <w:r w:rsidRPr="00BC161C">
        <w:t>á</w:t>
      </w:r>
      <w:r>
        <w:t>c giao d</w:t>
      </w:r>
      <w:r w:rsidRPr="00BC161C">
        <w:t>ịch</w:t>
      </w:r>
      <w:r>
        <w:t xml:space="preserve"> 6,</w:t>
      </w:r>
      <w:r w:rsidR="00D735DE">
        <w:t xml:space="preserve"> </w:t>
      </w:r>
      <w:r>
        <w:t>7 v</w:t>
      </w:r>
      <w:r w:rsidRPr="00BC161C">
        <w:t>à</w:t>
      </w:r>
      <w:r>
        <w:t xml:space="preserve"> 11. M</w:t>
      </w:r>
      <w:r w:rsidRPr="00BC161C">
        <w:t>ộ</w:t>
      </w:r>
      <w:r>
        <w:t>t c</w:t>
      </w:r>
      <w:r w:rsidRPr="00BC161C">
        <w:t>ấ</w:t>
      </w:r>
      <w:r>
        <w:t>u tr</w:t>
      </w:r>
      <w:r w:rsidRPr="00BC161C">
        <w:t>ú</w:t>
      </w:r>
      <w:r>
        <w:t xml:space="preserve">c </w:t>
      </w:r>
      <w:r w:rsidR="00503EF5">
        <w:t>vector bit</w:t>
      </w:r>
      <w:r>
        <w:t xml:space="preserve"> cho </w:t>
      </w:r>
      <w:r w:rsidR="00D735DE">
        <w:t>sự kiện</w:t>
      </w:r>
      <w:r>
        <w:t xml:space="preserve"> i c</w:t>
      </w:r>
      <w:r w:rsidRPr="00BC161C">
        <w:t>ầ</w:t>
      </w:r>
      <w:r>
        <w:t>n 16 byte nh</w:t>
      </w:r>
      <w:r w:rsidRPr="00AA6DEF">
        <w:t>ư</w:t>
      </w:r>
      <w:r>
        <w:t xml:space="preserve"> sau:</w:t>
      </w:r>
    </w:p>
    <w:tbl>
      <w:tblPr>
        <w:tblStyle w:val="TableGrid"/>
        <w:tblW w:w="0" w:type="auto"/>
        <w:jc w:val="center"/>
        <w:tblLayout w:type="fixed"/>
        <w:tblLook w:val="04A0" w:firstRow="1" w:lastRow="0" w:firstColumn="1" w:lastColumn="0" w:noHBand="0" w:noVBand="1"/>
      </w:tblPr>
      <w:tblGrid>
        <w:gridCol w:w="1160"/>
        <w:gridCol w:w="432"/>
        <w:gridCol w:w="432"/>
        <w:gridCol w:w="432"/>
        <w:gridCol w:w="432"/>
        <w:gridCol w:w="432"/>
        <w:gridCol w:w="432"/>
        <w:gridCol w:w="432"/>
        <w:gridCol w:w="432"/>
        <w:gridCol w:w="432"/>
        <w:gridCol w:w="432"/>
        <w:gridCol w:w="432"/>
        <w:gridCol w:w="432"/>
        <w:gridCol w:w="432"/>
        <w:gridCol w:w="432"/>
        <w:gridCol w:w="432"/>
        <w:gridCol w:w="432"/>
      </w:tblGrid>
      <w:tr w:rsidR="004733F4" w:rsidRPr="005D6D1F" w14:paraId="2DFFC4A8" w14:textId="77777777" w:rsidTr="00AB4F82">
        <w:trPr>
          <w:jc w:val="center"/>
        </w:trPr>
        <w:tc>
          <w:tcPr>
            <w:tcW w:w="1160" w:type="dxa"/>
          </w:tcPr>
          <w:p w14:paraId="484D96F8" w14:textId="77777777" w:rsidR="004733F4" w:rsidRPr="00E331DC" w:rsidRDefault="004733F4" w:rsidP="00AB4F82">
            <w:pPr>
              <w:jc w:val="left"/>
              <w:rPr>
                <w:rFonts w:ascii="Verdana" w:hAnsi="Verdana"/>
                <w:sz w:val="16"/>
              </w:rPr>
            </w:pPr>
            <w:r w:rsidRPr="00E331DC">
              <w:rPr>
                <w:rFonts w:ascii="Verdana" w:hAnsi="Verdana"/>
                <w:sz w:val="16"/>
              </w:rPr>
              <w:t>SID</w:t>
            </w:r>
          </w:p>
        </w:tc>
        <w:tc>
          <w:tcPr>
            <w:tcW w:w="432" w:type="dxa"/>
          </w:tcPr>
          <w:p w14:paraId="63A5945D" w14:textId="77777777" w:rsidR="004733F4" w:rsidRPr="00E331DC" w:rsidRDefault="004733F4" w:rsidP="00AB4F82">
            <w:pPr>
              <w:jc w:val="center"/>
              <w:rPr>
                <w:rFonts w:ascii="Verdana" w:hAnsi="Verdana"/>
                <w:sz w:val="16"/>
              </w:rPr>
            </w:pPr>
            <w:r w:rsidRPr="00E331DC">
              <w:rPr>
                <w:rFonts w:ascii="Verdana" w:hAnsi="Verdana"/>
                <w:sz w:val="16"/>
              </w:rPr>
              <w:t>1</w:t>
            </w:r>
          </w:p>
        </w:tc>
        <w:tc>
          <w:tcPr>
            <w:tcW w:w="432" w:type="dxa"/>
          </w:tcPr>
          <w:p w14:paraId="62399FAE" w14:textId="77777777" w:rsidR="004733F4" w:rsidRPr="00E331DC" w:rsidRDefault="004733F4" w:rsidP="00AB4F82">
            <w:pPr>
              <w:jc w:val="center"/>
              <w:rPr>
                <w:rFonts w:ascii="Verdana" w:hAnsi="Verdana"/>
                <w:sz w:val="16"/>
              </w:rPr>
            </w:pPr>
            <w:r w:rsidRPr="00E331DC">
              <w:rPr>
                <w:rFonts w:ascii="Verdana" w:hAnsi="Verdana"/>
                <w:sz w:val="16"/>
              </w:rPr>
              <w:t>2</w:t>
            </w:r>
          </w:p>
        </w:tc>
        <w:tc>
          <w:tcPr>
            <w:tcW w:w="432" w:type="dxa"/>
          </w:tcPr>
          <w:p w14:paraId="57AFC5A1" w14:textId="77777777" w:rsidR="004733F4" w:rsidRPr="00E331DC" w:rsidRDefault="004733F4" w:rsidP="00AB4F82">
            <w:pPr>
              <w:jc w:val="center"/>
              <w:rPr>
                <w:rFonts w:ascii="Verdana" w:hAnsi="Verdana"/>
                <w:sz w:val="16"/>
              </w:rPr>
            </w:pPr>
            <w:r w:rsidRPr="00E331DC">
              <w:rPr>
                <w:rFonts w:ascii="Verdana" w:hAnsi="Verdana"/>
                <w:sz w:val="16"/>
              </w:rPr>
              <w:t>3</w:t>
            </w:r>
          </w:p>
        </w:tc>
        <w:tc>
          <w:tcPr>
            <w:tcW w:w="432" w:type="dxa"/>
          </w:tcPr>
          <w:p w14:paraId="0D3D8F27" w14:textId="77777777" w:rsidR="004733F4" w:rsidRPr="00E331DC" w:rsidRDefault="004733F4" w:rsidP="00AB4F82">
            <w:pPr>
              <w:jc w:val="center"/>
              <w:rPr>
                <w:rFonts w:ascii="Verdana" w:hAnsi="Verdana"/>
                <w:sz w:val="16"/>
              </w:rPr>
            </w:pPr>
            <w:r w:rsidRPr="00E331DC">
              <w:rPr>
                <w:rFonts w:ascii="Verdana" w:hAnsi="Verdana"/>
                <w:sz w:val="16"/>
              </w:rPr>
              <w:t>4</w:t>
            </w:r>
          </w:p>
        </w:tc>
        <w:tc>
          <w:tcPr>
            <w:tcW w:w="432" w:type="dxa"/>
          </w:tcPr>
          <w:p w14:paraId="0DA98098" w14:textId="77777777" w:rsidR="004733F4" w:rsidRPr="00E331DC" w:rsidRDefault="004733F4" w:rsidP="00AB4F82">
            <w:pPr>
              <w:jc w:val="center"/>
              <w:rPr>
                <w:rFonts w:ascii="Verdana" w:hAnsi="Verdana"/>
                <w:sz w:val="16"/>
              </w:rPr>
            </w:pPr>
            <w:r w:rsidRPr="00E331DC">
              <w:rPr>
                <w:rFonts w:ascii="Verdana" w:hAnsi="Verdana"/>
                <w:sz w:val="16"/>
              </w:rPr>
              <w:t>5</w:t>
            </w:r>
          </w:p>
        </w:tc>
        <w:tc>
          <w:tcPr>
            <w:tcW w:w="432" w:type="dxa"/>
          </w:tcPr>
          <w:p w14:paraId="3AB70E40" w14:textId="77777777" w:rsidR="004733F4" w:rsidRPr="00E331DC" w:rsidRDefault="004733F4" w:rsidP="00AB4F82">
            <w:pPr>
              <w:jc w:val="center"/>
              <w:rPr>
                <w:rFonts w:ascii="Verdana" w:hAnsi="Verdana"/>
                <w:sz w:val="16"/>
              </w:rPr>
            </w:pPr>
            <w:r w:rsidRPr="00E331DC">
              <w:rPr>
                <w:rFonts w:ascii="Verdana" w:hAnsi="Verdana"/>
                <w:sz w:val="16"/>
              </w:rPr>
              <w:t>6</w:t>
            </w:r>
          </w:p>
        </w:tc>
        <w:tc>
          <w:tcPr>
            <w:tcW w:w="432" w:type="dxa"/>
          </w:tcPr>
          <w:p w14:paraId="1BAA8E96" w14:textId="77777777" w:rsidR="004733F4" w:rsidRPr="00E331DC" w:rsidRDefault="004733F4" w:rsidP="00AB4F82">
            <w:pPr>
              <w:jc w:val="center"/>
              <w:rPr>
                <w:rFonts w:ascii="Verdana" w:hAnsi="Verdana"/>
                <w:sz w:val="16"/>
              </w:rPr>
            </w:pPr>
            <w:r w:rsidRPr="00E331DC">
              <w:rPr>
                <w:rFonts w:ascii="Verdana" w:hAnsi="Verdana"/>
                <w:sz w:val="16"/>
              </w:rPr>
              <w:t>7</w:t>
            </w:r>
          </w:p>
        </w:tc>
        <w:tc>
          <w:tcPr>
            <w:tcW w:w="432" w:type="dxa"/>
          </w:tcPr>
          <w:p w14:paraId="792CC217" w14:textId="77777777" w:rsidR="004733F4" w:rsidRPr="00E331DC" w:rsidRDefault="004733F4" w:rsidP="00AB4F82">
            <w:pPr>
              <w:jc w:val="center"/>
              <w:rPr>
                <w:rFonts w:ascii="Verdana" w:hAnsi="Verdana"/>
                <w:sz w:val="16"/>
              </w:rPr>
            </w:pPr>
            <w:r w:rsidRPr="00E331DC">
              <w:rPr>
                <w:rFonts w:ascii="Verdana" w:hAnsi="Verdana"/>
                <w:sz w:val="16"/>
              </w:rPr>
              <w:t>8</w:t>
            </w:r>
          </w:p>
        </w:tc>
        <w:tc>
          <w:tcPr>
            <w:tcW w:w="432" w:type="dxa"/>
          </w:tcPr>
          <w:p w14:paraId="451EF600" w14:textId="77777777" w:rsidR="004733F4" w:rsidRPr="00E331DC" w:rsidRDefault="004733F4" w:rsidP="00AB4F82">
            <w:pPr>
              <w:jc w:val="center"/>
              <w:rPr>
                <w:rFonts w:ascii="Verdana" w:hAnsi="Verdana"/>
                <w:sz w:val="16"/>
              </w:rPr>
            </w:pPr>
            <w:r w:rsidRPr="00E331DC">
              <w:rPr>
                <w:rFonts w:ascii="Verdana" w:hAnsi="Verdana"/>
                <w:sz w:val="16"/>
              </w:rPr>
              <w:t>9</w:t>
            </w:r>
          </w:p>
        </w:tc>
        <w:tc>
          <w:tcPr>
            <w:tcW w:w="432" w:type="dxa"/>
          </w:tcPr>
          <w:p w14:paraId="4FD02B66" w14:textId="77777777" w:rsidR="004733F4" w:rsidRPr="00E331DC" w:rsidRDefault="004733F4" w:rsidP="00AB4F82">
            <w:pPr>
              <w:jc w:val="center"/>
              <w:rPr>
                <w:rFonts w:ascii="Verdana" w:hAnsi="Verdana"/>
                <w:sz w:val="16"/>
              </w:rPr>
            </w:pPr>
            <w:r w:rsidRPr="00E331DC">
              <w:rPr>
                <w:rFonts w:ascii="Verdana" w:hAnsi="Verdana"/>
                <w:sz w:val="16"/>
              </w:rPr>
              <w:t>10</w:t>
            </w:r>
          </w:p>
        </w:tc>
        <w:tc>
          <w:tcPr>
            <w:tcW w:w="432" w:type="dxa"/>
          </w:tcPr>
          <w:p w14:paraId="001DDA40" w14:textId="77777777" w:rsidR="004733F4" w:rsidRPr="00E331DC" w:rsidRDefault="004733F4" w:rsidP="00AB4F82">
            <w:pPr>
              <w:jc w:val="center"/>
              <w:rPr>
                <w:rFonts w:ascii="Verdana" w:hAnsi="Verdana"/>
                <w:sz w:val="16"/>
              </w:rPr>
            </w:pPr>
            <w:r w:rsidRPr="00E331DC">
              <w:rPr>
                <w:rFonts w:ascii="Verdana" w:hAnsi="Verdana"/>
                <w:sz w:val="16"/>
              </w:rPr>
              <w:t>11</w:t>
            </w:r>
          </w:p>
        </w:tc>
        <w:tc>
          <w:tcPr>
            <w:tcW w:w="432" w:type="dxa"/>
          </w:tcPr>
          <w:p w14:paraId="144A75D6" w14:textId="77777777" w:rsidR="004733F4" w:rsidRPr="00E331DC" w:rsidRDefault="004733F4" w:rsidP="00AB4F82">
            <w:pPr>
              <w:jc w:val="center"/>
              <w:rPr>
                <w:rFonts w:ascii="Verdana" w:hAnsi="Verdana"/>
                <w:sz w:val="16"/>
              </w:rPr>
            </w:pPr>
            <w:r w:rsidRPr="00E331DC">
              <w:rPr>
                <w:rFonts w:ascii="Verdana" w:hAnsi="Verdana"/>
                <w:sz w:val="16"/>
              </w:rPr>
              <w:t>12</w:t>
            </w:r>
          </w:p>
        </w:tc>
        <w:tc>
          <w:tcPr>
            <w:tcW w:w="432" w:type="dxa"/>
          </w:tcPr>
          <w:p w14:paraId="07974925" w14:textId="77777777" w:rsidR="004733F4" w:rsidRPr="00E331DC" w:rsidRDefault="004733F4" w:rsidP="00AB4F82">
            <w:pPr>
              <w:jc w:val="center"/>
              <w:rPr>
                <w:rFonts w:ascii="Verdana" w:hAnsi="Verdana"/>
                <w:sz w:val="16"/>
              </w:rPr>
            </w:pPr>
            <w:r w:rsidRPr="00E331DC">
              <w:rPr>
                <w:rFonts w:ascii="Verdana" w:hAnsi="Verdana"/>
                <w:sz w:val="16"/>
              </w:rPr>
              <w:t>13</w:t>
            </w:r>
          </w:p>
        </w:tc>
        <w:tc>
          <w:tcPr>
            <w:tcW w:w="432" w:type="dxa"/>
          </w:tcPr>
          <w:p w14:paraId="51DDCD57" w14:textId="77777777" w:rsidR="004733F4" w:rsidRPr="00E331DC" w:rsidRDefault="004733F4" w:rsidP="00AB4F82">
            <w:pPr>
              <w:jc w:val="center"/>
              <w:rPr>
                <w:rFonts w:ascii="Verdana" w:hAnsi="Verdana"/>
                <w:sz w:val="16"/>
              </w:rPr>
            </w:pPr>
            <w:r w:rsidRPr="00E331DC">
              <w:rPr>
                <w:rFonts w:ascii="Verdana" w:hAnsi="Verdana"/>
                <w:sz w:val="16"/>
              </w:rPr>
              <w:t>14</w:t>
            </w:r>
          </w:p>
        </w:tc>
        <w:tc>
          <w:tcPr>
            <w:tcW w:w="432" w:type="dxa"/>
          </w:tcPr>
          <w:p w14:paraId="451B57C8" w14:textId="77777777" w:rsidR="004733F4" w:rsidRPr="00E331DC" w:rsidRDefault="004733F4" w:rsidP="00AB4F82">
            <w:pPr>
              <w:jc w:val="center"/>
              <w:rPr>
                <w:rFonts w:ascii="Verdana" w:hAnsi="Verdana"/>
                <w:sz w:val="16"/>
              </w:rPr>
            </w:pPr>
            <w:r w:rsidRPr="00E331DC">
              <w:rPr>
                <w:rFonts w:ascii="Verdana" w:hAnsi="Verdana"/>
                <w:sz w:val="16"/>
              </w:rPr>
              <w:t>15</w:t>
            </w:r>
          </w:p>
        </w:tc>
        <w:tc>
          <w:tcPr>
            <w:tcW w:w="432" w:type="dxa"/>
          </w:tcPr>
          <w:p w14:paraId="45036328" w14:textId="77777777" w:rsidR="004733F4" w:rsidRPr="00E331DC" w:rsidRDefault="004733F4" w:rsidP="00AB4F82">
            <w:pPr>
              <w:jc w:val="center"/>
              <w:rPr>
                <w:rFonts w:ascii="Verdana" w:hAnsi="Verdana"/>
                <w:sz w:val="16"/>
              </w:rPr>
            </w:pPr>
            <w:r w:rsidRPr="00E331DC">
              <w:rPr>
                <w:rFonts w:ascii="Verdana" w:hAnsi="Verdana"/>
                <w:sz w:val="16"/>
              </w:rPr>
              <w:t>16</w:t>
            </w:r>
          </w:p>
        </w:tc>
      </w:tr>
      <w:tr w:rsidR="004733F4" w:rsidRPr="005D6D1F" w14:paraId="68CA6E02" w14:textId="77777777" w:rsidTr="00AB4F82">
        <w:trPr>
          <w:jc w:val="center"/>
        </w:trPr>
        <w:tc>
          <w:tcPr>
            <w:tcW w:w="1160" w:type="dxa"/>
          </w:tcPr>
          <w:p w14:paraId="482833AD" w14:textId="5A5AC05A" w:rsidR="004733F4" w:rsidRPr="00E331DC" w:rsidRDefault="00503EF5" w:rsidP="00AB4F82">
            <w:pPr>
              <w:jc w:val="left"/>
              <w:rPr>
                <w:rFonts w:ascii="Verdana" w:hAnsi="Verdana"/>
                <w:sz w:val="16"/>
              </w:rPr>
            </w:pPr>
            <w:r>
              <w:rPr>
                <w:rFonts w:ascii="Verdana" w:hAnsi="Verdana"/>
                <w:sz w:val="16"/>
              </w:rPr>
              <w:t>Vector bit</w:t>
            </w:r>
          </w:p>
        </w:tc>
        <w:tc>
          <w:tcPr>
            <w:tcW w:w="432" w:type="dxa"/>
          </w:tcPr>
          <w:p w14:paraId="49535B19" w14:textId="77777777" w:rsidR="004733F4" w:rsidRPr="00E331DC" w:rsidRDefault="004733F4" w:rsidP="00AB4F82">
            <w:pPr>
              <w:jc w:val="center"/>
              <w:rPr>
                <w:rFonts w:ascii="Verdana" w:hAnsi="Verdana"/>
                <w:sz w:val="16"/>
              </w:rPr>
            </w:pPr>
            <w:r>
              <w:rPr>
                <w:rFonts w:ascii="Verdana" w:hAnsi="Verdana"/>
                <w:sz w:val="16"/>
              </w:rPr>
              <w:t>0</w:t>
            </w:r>
          </w:p>
        </w:tc>
        <w:tc>
          <w:tcPr>
            <w:tcW w:w="432" w:type="dxa"/>
          </w:tcPr>
          <w:p w14:paraId="1DDAB376" w14:textId="77777777" w:rsidR="004733F4" w:rsidRPr="00E331DC" w:rsidRDefault="004733F4" w:rsidP="00AB4F82">
            <w:pPr>
              <w:jc w:val="center"/>
              <w:rPr>
                <w:rFonts w:ascii="Verdana" w:hAnsi="Verdana"/>
                <w:sz w:val="16"/>
              </w:rPr>
            </w:pPr>
            <w:r>
              <w:rPr>
                <w:rFonts w:ascii="Verdana" w:hAnsi="Verdana"/>
                <w:sz w:val="16"/>
              </w:rPr>
              <w:t>0</w:t>
            </w:r>
          </w:p>
        </w:tc>
        <w:tc>
          <w:tcPr>
            <w:tcW w:w="432" w:type="dxa"/>
          </w:tcPr>
          <w:p w14:paraId="6A23867D" w14:textId="77777777" w:rsidR="004733F4" w:rsidRPr="00E331DC" w:rsidRDefault="004733F4" w:rsidP="00AB4F82">
            <w:pPr>
              <w:jc w:val="center"/>
              <w:rPr>
                <w:rFonts w:ascii="Verdana" w:hAnsi="Verdana"/>
                <w:sz w:val="16"/>
              </w:rPr>
            </w:pPr>
            <w:r>
              <w:rPr>
                <w:rFonts w:ascii="Verdana" w:hAnsi="Verdana"/>
                <w:sz w:val="16"/>
              </w:rPr>
              <w:t>0</w:t>
            </w:r>
          </w:p>
        </w:tc>
        <w:tc>
          <w:tcPr>
            <w:tcW w:w="432" w:type="dxa"/>
          </w:tcPr>
          <w:p w14:paraId="6FEB5455" w14:textId="77777777" w:rsidR="004733F4" w:rsidRPr="00E331DC" w:rsidRDefault="004733F4" w:rsidP="00AB4F82">
            <w:pPr>
              <w:jc w:val="center"/>
              <w:rPr>
                <w:rFonts w:ascii="Verdana" w:hAnsi="Verdana"/>
                <w:sz w:val="16"/>
              </w:rPr>
            </w:pPr>
            <w:r>
              <w:rPr>
                <w:rFonts w:ascii="Verdana" w:hAnsi="Verdana"/>
                <w:sz w:val="16"/>
              </w:rPr>
              <w:t>0</w:t>
            </w:r>
          </w:p>
        </w:tc>
        <w:tc>
          <w:tcPr>
            <w:tcW w:w="432" w:type="dxa"/>
          </w:tcPr>
          <w:p w14:paraId="320F2270" w14:textId="77777777" w:rsidR="004733F4" w:rsidRPr="00E331DC" w:rsidRDefault="004733F4" w:rsidP="00AB4F82">
            <w:pPr>
              <w:jc w:val="center"/>
              <w:rPr>
                <w:rFonts w:ascii="Verdana" w:hAnsi="Verdana"/>
                <w:sz w:val="16"/>
              </w:rPr>
            </w:pPr>
            <w:r>
              <w:rPr>
                <w:rFonts w:ascii="Verdana" w:hAnsi="Verdana"/>
                <w:sz w:val="16"/>
              </w:rPr>
              <w:t>0</w:t>
            </w:r>
          </w:p>
        </w:tc>
        <w:tc>
          <w:tcPr>
            <w:tcW w:w="432" w:type="dxa"/>
          </w:tcPr>
          <w:p w14:paraId="09A8E959" w14:textId="77777777" w:rsidR="004733F4" w:rsidRPr="00E331DC" w:rsidRDefault="004733F4" w:rsidP="00AB4F82">
            <w:pPr>
              <w:jc w:val="center"/>
              <w:rPr>
                <w:rFonts w:ascii="Verdana" w:hAnsi="Verdana"/>
                <w:sz w:val="16"/>
              </w:rPr>
            </w:pPr>
            <w:r>
              <w:rPr>
                <w:rFonts w:ascii="Verdana" w:hAnsi="Verdana"/>
                <w:sz w:val="16"/>
              </w:rPr>
              <w:t>1</w:t>
            </w:r>
          </w:p>
        </w:tc>
        <w:tc>
          <w:tcPr>
            <w:tcW w:w="432" w:type="dxa"/>
          </w:tcPr>
          <w:p w14:paraId="300CB9D3" w14:textId="77777777" w:rsidR="004733F4" w:rsidRPr="00E331DC" w:rsidRDefault="004733F4" w:rsidP="00AB4F82">
            <w:pPr>
              <w:jc w:val="center"/>
              <w:rPr>
                <w:rFonts w:ascii="Verdana" w:hAnsi="Verdana"/>
                <w:sz w:val="16"/>
              </w:rPr>
            </w:pPr>
            <w:r>
              <w:rPr>
                <w:rFonts w:ascii="Verdana" w:hAnsi="Verdana"/>
                <w:sz w:val="16"/>
              </w:rPr>
              <w:t>1</w:t>
            </w:r>
          </w:p>
        </w:tc>
        <w:tc>
          <w:tcPr>
            <w:tcW w:w="432" w:type="dxa"/>
          </w:tcPr>
          <w:p w14:paraId="734199DB" w14:textId="77777777" w:rsidR="004733F4" w:rsidRPr="00E331DC" w:rsidRDefault="004733F4" w:rsidP="00AB4F82">
            <w:pPr>
              <w:jc w:val="center"/>
              <w:rPr>
                <w:rFonts w:ascii="Verdana" w:hAnsi="Verdana"/>
                <w:sz w:val="16"/>
              </w:rPr>
            </w:pPr>
            <w:r>
              <w:rPr>
                <w:rFonts w:ascii="Verdana" w:hAnsi="Verdana"/>
                <w:sz w:val="16"/>
              </w:rPr>
              <w:t>0</w:t>
            </w:r>
          </w:p>
        </w:tc>
        <w:tc>
          <w:tcPr>
            <w:tcW w:w="432" w:type="dxa"/>
          </w:tcPr>
          <w:p w14:paraId="36B86E54" w14:textId="77777777" w:rsidR="004733F4" w:rsidRPr="00E331DC" w:rsidRDefault="004733F4" w:rsidP="00AB4F82">
            <w:pPr>
              <w:jc w:val="center"/>
              <w:rPr>
                <w:rFonts w:ascii="Verdana" w:hAnsi="Verdana"/>
                <w:sz w:val="16"/>
              </w:rPr>
            </w:pPr>
            <w:r>
              <w:rPr>
                <w:rFonts w:ascii="Verdana" w:hAnsi="Verdana"/>
                <w:sz w:val="16"/>
              </w:rPr>
              <w:t>0</w:t>
            </w:r>
          </w:p>
        </w:tc>
        <w:tc>
          <w:tcPr>
            <w:tcW w:w="432" w:type="dxa"/>
          </w:tcPr>
          <w:p w14:paraId="5C6D6B73" w14:textId="77777777" w:rsidR="004733F4" w:rsidRPr="00E331DC" w:rsidRDefault="004733F4" w:rsidP="00AB4F82">
            <w:pPr>
              <w:jc w:val="center"/>
              <w:rPr>
                <w:rFonts w:ascii="Verdana" w:hAnsi="Verdana"/>
                <w:sz w:val="16"/>
              </w:rPr>
            </w:pPr>
            <w:r>
              <w:rPr>
                <w:rFonts w:ascii="Verdana" w:hAnsi="Verdana"/>
                <w:sz w:val="16"/>
              </w:rPr>
              <w:t>0</w:t>
            </w:r>
          </w:p>
        </w:tc>
        <w:tc>
          <w:tcPr>
            <w:tcW w:w="432" w:type="dxa"/>
          </w:tcPr>
          <w:p w14:paraId="6CBFF9EF" w14:textId="77777777" w:rsidR="004733F4" w:rsidRPr="00E331DC" w:rsidRDefault="004733F4" w:rsidP="00AB4F82">
            <w:pPr>
              <w:jc w:val="center"/>
              <w:rPr>
                <w:rFonts w:ascii="Verdana" w:hAnsi="Verdana"/>
                <w:sz w:val="16"/>
              </w:rPr>
            </w:pPr>
            <w:r>
              <w:rPr>
                <w:rFonts w:ascii="Verdana" w:hAnsi="Verdana"/>
                <w:sz w:val="16"/>
              </w:rPr>
              <w:t>1</w:t>
            </w:r>
          </w:p>
        </w:tc>
        <w:tc>
          <w:tcPr>
            <w:tcW w:w="432" w:type="dxa"/>
          </w:tcPr>
          <w:p w14:paraId="1BE439E4" w14:textId="77777777" w:rsidR="004733F4" w:rsidRPr="00E331DC" w:rsidRDefault="004733F4" w:rsidP="00AB4F82">
            <w:pPr>
              <w:jc w:val="center"/>
              <w:rPr>
                <w:rFonts w:ascii="Verdana" w:hAnsi="Verdana"/>
                <w:sz w:val="16"/>
              </w:rPr>
            </w:pPr>
            <w:r>
              <w:rPr>
                <w:rFonts w:ascii="Verdana" w:hAnsi="Verdana"/>
                <w:sz w:val="16"/>
              </w:rPr>
              <w:t>0</w:t>
            </w:r>
          </w:p>
        </w:tc>
        <w:tc>
          <w:tcPr>
            <w:tcW w:w="432" w:type="dxa"/>
          </w:tcPr>
          <w:p w14:paraId="1D8DA13E" w14:textId="77777777" w:rsidR="004733F4" w:rsidRPr="00E331DC" w:rsidRDefault="004733F4" w:rsidP="00AB4F82">
            <w:pPr>
              <w:jc w:val="center"/>
              <w:rPr>
                <w:rFonts w:ascii="Verdana" w:hAnsi="Verdana"/>
                <w:sz w:val="16"/>
              </w:rPr>
            </w:pPr>
            <w:r>
              <w:rPr>
                <w:rFonts w:ascii="Verdana" w:hAnsi="Verdana"/>
                <w:sz w:val="16"/>
              </w:rPr>
              <w:t>0</w:t>
            </w:r>
          </w:p>
        </w:tc>
        <w:tc>
          <w:tcPr>
            <w:tcW w:w="432" w:type="dxa"/>
          </w:tcPr>
          <w:p w14:paraId="5D6F90F4" w14:textId="77777777" w:rsidR="004733F4" w:rsidRPr="00E331DC" w:rsidRDefault="004733F4" w:rsidP="00AB4F82">
            <w:pPr>
              <w:jc w:val="center"/>
              <w:rPr>
                <w:rFonts w:ascii="Verdana" w:hAnsi="Verdana"/>
                <w:sz w:val="16"/>
              </w:rPr>
            </w:pPr>
            <w:r>
              <w:rPr>
                <w:rFonts w:ascii="Verdana" w:hAnsi="Verdana"/>
                <w:sz w:val="16"/>
              </w:rPr>
              <w:t>0</w:t>
            </w:r>
          </w:p>
        </w:tc>
        <w:tc>
          <w:tcPr>
            <w:tcW w:w="432" w:type="dxa"/>
          </w:tcPr>
          <w:p w14:paraId="1C18BAC8" w14:textId="77777777" w:rsidR="004733F4" w:rsidRPr="00E331DC" w:rsidRDefault="004733F4" w:rsidP="00AB4F82">
            <w:pPr>
              <w:jc w:val="center"/>
              <w:rPr>
                <w:rFonts w:ascii="Verdana" w:hAnsi="Verdana"/>
                <w:sz w:val="16"/>
              </w:rPr>
            </w:pPr>
            <w:r>
              <w:rPr>
                <w:rFonts w:ascii="Verdana" w:hAnsi="Verdana"/>
                <w:sz w:val="16"/>
              </w:rPr>
              <w:t>0</w:t>
            </w:r>
          </w:p>
        </w:tc>
        <w:tc>
          <w:tcPr>
            <w:tcW w:w="432" w:type="dxa"/>
          </w:tcPr>
          <w:p w14:paraId="7BC251D6" w14:textId="77777777" w:rsidR="004733F4" w:rsidRPr="00E331DC" w:rsidRDefault="004733F4" w:rsidP="00AB4F82">
            <w:pPr>
              <w:jc w:val="center"/>
              <w:rPr>
                <w:rFonts w:ascii="Verdana" w:hAnsi="Verdana"/>
                <w:sz w:val="16"/>
              </w:rPr>
            </w:pPr>
            <w:r>
              <w:rPr>
                <w:rFonts w:ascii="Verdana" w:hAnsi="Verdana"/>
                <w:sz w:val="16"/>
              </w:rPr>
              <w:t>0</w:t>
            </w:r>
          </w:p>
        </w:tc>
      </w:tr>
    </w:tbl>
    <w:p w14:paraId="38EB38E4" w14:textId="6F896B64" w:rsidR="00D735DE" w:rsidRDefault="00D735DE" w:rsidP="00D735DE">
      <w:pPr>
        <w:pStyle w:val="Caption"/>
      </w:pPr>
      <w:bookmarkStart w:id="27" w:name="_Toc491803647"/>
      <w:r>
        <w:t xml:space="preserve">Bảng </w:t>
      </w:r>
      <w:fldSimple w:instr=" STYLEREF 1 \s ">
        <w:r w:rsidR="00C20869">
          <w:rPr>
            <w:noProof/>
          </w:rPr>
          <w:t>2</w:t>
        </w:r>
      </w:fldSimple>
      <w:r w:rsidR="00C23111">
        <w:noBreakHyphen/>
      </w:r>
      <w:fldSimple w:instr=" SEQ Bảng \* ARABIC \s 1 ">
        <w:r w:rsidR="00C20869">
          <w:rPr>
            <w:noProof/>
          </w:rPr>
          <w:t>3</w:t>
        </w:r>
      </w:fldSimple>
      <w:r>
        <w:t xml:space="preserve"> </w:t>
      </w:r>
      <w:r w:rsidRPr="00D735DE">
        <w:t xml:space="preserve">Ví dụ bảng </w:t>
      </w:r>
      <w:r w:rsidR="00503EF5">
        <w:t>vector bit</w:t>
      </w:r>
      <w:r w:rsidRPr="00D735DE">
        <w:t xml:space="preserve"> 16 byte</w:t>
      </w:r>
      <w:bookmarkEnd w:id="27"/>
    </w:p>
    <w:p w14:paraId="32F24777" w14:textId="5B84E98D" w:rsidR="004733F4" w:rsidRDefault="004733F4" w:rsidP="004733F4">
      <w:pPr>
        <w:ind w:firstLine="567"/>
      </w:pPr>
      <w:r w:rsidRPr="002313B7">
        <w:t>Đ</w:t>
      </w:r>
      <w:r>
        <w:t>i</w:t>
      </w:r>
      <w:r w:rsidRPr="002313B7">
        <w:t>ể</w:t>
      </w:r>
      <w:r>
        <w:t>m h</w:t>
      </w:r>
      <w:r w:rsidRPr="002313B7">
        <w:t>ạ</w:t>
      </w:r>
      <w:r>
        <w:t>n ch</w:t>
      </w:r>
      <w:r w:rsidRPr="002313B7">
        <w:t>ế</w:t>
      </w:r>
      <w:r>
        <w:t xml:space="preserve"> c</w:t>
      </w:r>
      <w:r w:rsidRPr="002313B7">
        <w:t>ủa</w:t>
      </w:r>
      <w:r>
        <w:t xml:space="preserve"> c</w:t>
      </w:r>
      <w:r w:rsidRPr="002313B7">
        <w:t>ấ</w:t>
      </w:r>
      <w:r>
        <w:t>u tr</w:t>
      </w:r>
      <w:r w:rsidRPr="002313B7">
        <w:t>ú</w:t>
      </w:r>
      <w:r>
        <w:t xml:space="preserve">c </w:t>
      </w:r>
      <w:r w:rsidR="00503EF5">
        <w:t>vector bit</w:t>
      </w:r>
      <w:r>
        <w:t xml:space="preserve"> l</w:t>
      </w:r>
      <w:r w:rsidRPr="002313B7">
        <w:t>à</w:t>
      </w:r>
      <w:r>
        <w:t xml:space="preserve"> vi</w:t>
      </w:r>
      <w:r w:rsidRPr="002313B7">
        <w:t>ệ</w:t>
      </w:r>
      <w:r>
        <w:t>c s</w:t>
      </w:r>
      <w:r w:rsidRPr="002313B7">
        <w:t>ử</w:t>
      </w:r>
      <w:r>
        <w:t xml:space="preserve"> d</w:t>
      </w:r>
      <w:r w:rsidRPr="002313B7">
        <w:t>ụn</w:t>
      </w:r>
      <w:r>
        <w:t>g vector c</w:t>
      </w:r>
      <w:r w:rsidRPr="002313B7">
        <w:t>ó</w:t>
      </w:r>
      <w:r>
        <w:t xml:space="preserve"> k</w:t>
      </w:r>
      <w:r w:rsidRPr="002313B7">
        <w:t>í</w:t>
      </w:r>
      <w:r>
        <w:t>ch th</w:t>
      </w:r>
      <w:r w:rsidRPr="002313B7">
        <w:t>ước</w:t>
      </w:r>
      <w:r>
        <w:t xml:space="preserve"> c</w:t>
      </w:r>
      <w:r w:rsidRPr="002313B7">
        <w:t>ố</w:t>
      </w:r>
      <w:r>
        <w:t xml:space="preserve"> </w:t>
      </w:r>
      <w:r w:rsidRPr="002313B7">
        <w:t>địn</w:t>
      </w:r>
      <w:r>
        <w:t>h. Vi</w:t>
      </w:r>
      <w:r w:rsidRPr="002313B7">
        <w:t>ệ</w:t>
      </w:r>
      <w:r>
        <w:t>c khai th</w:t>
      </w:r>
      <w:r w:rsidRPr="002313B7">
        <w:t>ác</w:t>
      </w:r>
      <w:r>
        <w:t xml:space="preserve"> m</w:t>
      </w:r>
      <w:r w:rsidRPr="002313B7">
        <w:t>ẫu</w:t>
      </w:r>
      <w:r>
        <w:t xml:space="preserve"> tu</w:t>
      </w:r>
      <w:r w:rsidRPr="002313B7">
        <w:t>ầ</w:t>
      </w:r>
      <w:r>
        <w:t>n t</w:t>
      </w:r>
      <w:r w:rsidRPr="002313B7">
        <w:t>ự</w:t>
      </w:r>
      <w:r>
        <w:t xml:space="preserve"> ch</w:t>
      </w:r>
      <w:r w:rsidRPr="002313B7">
        <w:t>ủ</w:t>
      </w:r>
      <w:r>
        <w:t xml:space="preserve"> y</w:t>
      </w:r>
      <w:r w:rsidRPr="002313B7">
        <w:t>ế</w:t>
      </w:r>
      <w:r>
        <w:t>u quan t</w:t>
      </w:r>
      <w:r w:rsidRPr="002313B7">
        <w:t>â</w:t>
      </w:r>
      <w:r>
        <w:t>m đ</w:t>
      </w:r>
      <w:r w:rsidRPr="002313B7">
        <w:t>ế</w:t>
      </w:r>
      <w:r>
        <w:t>n c</w:t>
      </w:r>
      <w:r w:rsidRPr="002313B7">
        <w:t>á</w:t>
      </w:r>
      <w:r>
        <w:t>c gi</w:t>
      </w:r>
      <w:r w:rsidRPr="002313B7">
        <w:t>á</w:t>
      </w:r>
      <w:r>
        <w:t xml:space="preserve"> tr</w:t>
      </w:r>
      <w:r w:rsidRPr="002313B7">
        <w:t>ị</w:t>
      </w:r>
      <w:r>
        <w:t xml:space="preserve"> </w:t>
      </w:r>
      <w:r w:rsidR="00350F26">
        <w:t>1</w:t>
      </w:r>
      <w:r>
        <w:t>. Qu</w:t>
      </w:r>
      <w:r w:rsidRPr="002313B7">
        <w:t>á</w:t>
      </w:r>
      <w:r>
        <w:t xml:space="preserve"> tr</w:t>
      </w:r>
      <w:r w:rsidRPr="002313B7">
        <w:t>ìn</w:t>
      </w:r>
      <w:r>
        <w:t>h m</w:t>
      </w:r>
      <w:r w:rsidRPr="002313B7">
        <w:t>ở</w:t>
      </w:r>
      <w:r>
        <w:t xml:space="preserve"> </w:t>
      </w:r>
      <w:r>
        <w:lastRenderedPageBreak/>
        <w:t>r</w:t>
      </w:r>
      <w:r w:rsidRPr="002313B7">
        <w:t>ộ</w:t>
      </w:r>
      <w:r>
        <w:t xml:space="preserve">ng </w:t>
      </w:r>
      <w:r w:rsidR="005B6E56">
        <w:t xml:space="preserve">mẫu </w:t>
      </w:r>
      <w:r w:rsidRPr="002313B7">
        <w:t>ứn</w:t>
      </w:r>
      <w:r>
        <w:t>g vi</w:t>
      </w:r>
      <w:r w:rsidRPr="002313B7">
        <w:t>ê</w:t>
      </w:r>
      <w:r>
        <w:t>n (s</w:t>
      </w:r>
      <w:r w:rsidRPr="002313B7">
        <w:t>ử</w:t>
      </w:r>
      <w:r>
        <w:t xml:space="preserve"> d</w:t>
      </w:r>
      <w:r w:rsidRPr="002313B7">
        <w:t>ụn</w:t>
      </w:r>
      <w:r>
        <w:t>g ph</w:t>
      </w:r>
      <w:r w:rsidRPr="002313B7">
        <w:t>é</w:t>
      </w:r>
      <w:r>
        <w:t>p to</w:t>
      </w:r>
      <w:r w:rsidRPr="002313B7">
        <w:t>án</w:t>
      </w:r>
      <w:r>
        <w:t xml:space="preserve"> </w:t>
      </w:r>
      <w:r w:rsidR="005B6E56">
        <w:t xml:space="preserve">logic </w:t>
      </w:r>
      <w:r>
        <w:t>AND) s</w:t>
      </w:r>
      <w:r w:rsidRPr="002313B7">
        <w:t>ẽ</w:t>
      </w:r>
      <w:r>
        <w:t xml:space="preserve"> xu</w:t>
      </w:r>
      <w:r w:rsidRPr="002313B7">
        <w:t>ấ</w:t>
      </w:r>
      <w:r>
        <w:t>t hi</w:t>
      </w:r>
      <w:r w:rsidRPr="002313B7">
        <w:t>ệ</w:t>
      </w:r>
      <w:r>
        <w:t>n nhi</w:t>
      </w:r>
      <w:r w:rsidRPr="002313B7">
        <w:t>ề</w:t>
      </w:r>
      <w:r>
        <w:t>u gi</w:t>
      </w:r>
      <w:r w:rsidRPr="002313B7">
        <w:t>á</w:t>
      </w:r>
      <w:r>
        <w:t xml:space="preserve"> tr</w:t>
      </w:r>
      <w:r w:rsidRPr="002313B7">
        <w:t>ị</w:t>
      </w:r>
      <w:r>
        <w:t xml:space="preserve"> </w:t>
      </w:r>
      <w:r w:rsidR="00350F26">
        <w:t>0</w:t>
      </w:r>
      <w:r>
        <w:t xml:space="preserve"> trong c</w:t>
      </w:r>
      <w:r w:rsidRPr="002313B7">
        <w:t>ấ</w:t>
      </w:r>
      <w:r>
        <w:t>u tr</w:t>
      </w:r>
      <w:r w:rsidRPr="002313B7">
        <w:t>ú</w:t>
      </w:r>
      <w:r>
        <w:t xml:space="preserve">c </w:t>
      </w:r>
      <w:r w:rsidR="00503EF5">
        <w:t>vector bit</w:t>
      </w:r>
      <w:r>
        <w:t xml:space="preserve"> </w:t>
      </w:r>
      <w:r w:rsidR="00D735DE">
        <w:t xml:space="preserve">làm </w:t>
      </w:r>
      <w:r>
        <w:t>t</w:t>
      </w:r>
      <w:r w:rsidRPr="002313B7">
        <w:t>ố</w:t>
      </w:r>
      <w:r>
        <w:t>n nhi</w:t>
      </w:r>
      <w:r w:rsidRPr="002313B7">
        <w:t>ề</w:t>
      </w:r>
      <w:r>
        <w:t>u b</w:t>
      </w:r>
      <w:r w:rsidRPr="002313B7">
        <w:t>ộ</w:t>
      </w:r>
      <w:r>
        <w:t xml:space="preserve"> nh</w:t>
      </w:r>
      <w:r w:rsidRPr="002313B7">
        <w:t>ớ</w:t>
      </w:r>
      <w:r>
        <w:t xml:space="preserve"> v</w:t>
      </w:r>
      <w:r w:rsidRPr="002313B7">
        <w:t>à</w:t>
      </w:r>
      <w:r>
        <w:t xml:space="preserve"> th</w:t>
      </w:r>
      <w:r w:rsidRPr="002313B7">
        <w:t>ờ</w:t>
      </w:r>
      <w:r>
        <w:t>i gian x</w:t>
      </w:r>
      <w:r w:rsidRPr="002313B7">
        <w:t>ử</w:t>
      </w:r>
      <w:r>
        <w:t xml:space="preserve"> l</w:t>
      </w:r>
      <w:r w:rsidRPr="002313B7">
        <w:t>ý</w:t>
      </w:r>
      <w:r>
        <w:t>.</w:t>
      </w:r>
    </w:p>
    <w:p w14:paraId="13AC6265" w14:textId="2BDC292A" w:rsidR="004733F4" w:rsidRDefault="004733F4" w:rsidP="004733F4">
      <w:pPr>
        <w:ind w:firstLine="567"/>
      </w:pPr>
      <w:r w:rsidRPr="00EA4135">
        <w:t>Ý</w:t>
      </w:r>
      <w:r>
        <w:t xml:space="preserve"> tư</w:t>
      </w:r>
      <w:r w:rsidRPr="00EA4135">
        <w:t>ởn</w:t>
      </w:r>
      <w:r>
        <w:t>g ch</w:t>
      </w:r>
      <w:r w:rsidRPr="00EA4135">
        <w:t>ín</w:t>
      </w:r>
      <w:r>
        <w:t>h c</w:t>
      </w:r>
      <w:r w:rsidRPr="00EA4135">
        <w:t>ủa</w:t>
      </w:r>
      <w:r>
        <w:t xml:space="preserve"> c</w:t>
      </w:r>
      <w:r w:rsidRPr="00EA4135">
        <w:t>ấ</w:t>
      </w:r>
      <w:r>
        <w:t>u tr</w:t>
      </w:r>
      <w:r w:rsidRPr="00EA4135">
        <w:t>úc</w:t>
      </w:r>
      <w:r>
        <w:t xml:space="preserve"> </w:t>
      </w:r>
      <w:r w:rsidR="00503EF5">
        <w:t>vector bit</w:t>
      </w:r>
      <w:r>
        <w:t xml:space="preserve"> đ</w:t>
      </w:r>
      <w:r w:rsidRPr="00EA4135">
        <w:t>ộ</w:t>
      </w:r>
      <w:r>
        <w:t>ng (</w:t>
      </w:r>
      <w:r w:rsidR="000A6377">
        <w:t xml:space="preserve">Dynamic Bit Vector - </w:t>
      </w:r>
      <w:r>
        <w:t>DBV)</w:t>
      </w:r>
      <w:r w:rsidR="00194E8D">
        <w:t xml:space="preserve"> </w:t>
      </w:r>
      <w:sdt>
        <w:sdtPr>
          <w:id w:val="1678004236"/>
          <w:citation/>
        </w:sdtPr>
        <w:sdtContent>
          <w:r w:rsidR="00194E8D">
            <w:fldChar w:fldCharType="begin"/>
          </w:r>
          <w:r w:rsidR="00194E8D">
            <w:instrText xml:space="preserve"> CITATION VoB12 \l 1033 </w:instrText>
          </w:r>
          <w:r w:rsidR="00194E8D">
            <w:fldChar w:fldCharType="separate"/>
          </w:r>
          <w:r w:rsidR="00FB6C91">
            <w:rPr>
              <w:noProof/>
            </w:rPr>
            <w:t>[21]</w:t>
          </w:r>
          <w:r w:rsidR="00194E8D">
            <w:fldChar w:fldCharType="end"/>
          </w:r>
        </w:sdtContent>
      </w:sdt>
      <w:r>
        <w:t xml:space="preserve"> l</w:t>
      </w:r>
      <w:r w:rsidRPr="00EA4135">
        <w:t>à</w:t>
      </w:r>
      <w:r>
        <w:t xml:space="preserve"> t</w:t>
      </w:r>
      <w:r w:rsidRPr="00EA4135">
        <w:t>ì</w:t>
      </w:r>
      <w:r>
        <w:t>m c</w:t>
      </w:r>
      <w:r w:rsidRPr="00EA4135">
        <w:t>á</w:t>
      </w:r>
      <w:r>
        <w:t>ch lo</w:t>
      </w:r>
      <w:r w:rsidRPr="00EA4135">
        <w:t>ại</w:t>
      </w:r>
      <w:r>
        <w:t xml:space="preserve"> b</w:t>
      </w:r>
      <w:r w:rsidRPr="00EA4135">
        <w:t>ỏ</w:t>
      </w:r>
      <w:r>
        <w:t xml:space="preserve"> c</w:t>
      </w:r>
      <w:r w:rsidRPr="00EA4135">
        <w:t>á</w:t>
      </w:r>
      <w:r>
        <w:t>c gi</w:t>
      </w:r>
      <w:r w:rsidRPr="00EA4135">
        <w:t>á</w:t>
      </w:r>
      <w:r>
        <w:t xml:space="preserve"> tr</w:t>
      </w:r>
      <w:r w:rsidRPr="00EA4135">
        <w:t>ị</w:t>
      </w:r>
      <w:r>
        <w:t xml:space="preserve"> </w:t>
      </w:r>
      <w:r w:rsidR="00350F26">
        <w:t>0</w:t>
      </w:r>
      <w:r>
        <w:t xml:space="preserve"> d</w:t>
      </w:r>
      <w:r w:rsidRPr="00EA4135">
        <w:t>ư</w:t>
      </w:r>
      <w:r>
        <w:t xml:space="preserve"> th</w:t>
      </w:r>
      <w:r w:rsidRPr="00EA4135">
        <w:t>ừa</w:t>
      </w:r>
      <w:r>
        <w:t xml:space="preserve"> </w:t>
      </w:r>
      <w:r w:rsidRPr="00EA4135">
        <w:t>ở</w:t>
      </w:r>
      <w:r>
        <w:t xml:space="preserve"> đ</w:t>
      </w:r>
      <w:r w:rsidRPr="00EA4135">
        <w:t>ầ</w:t>
      </w:r>
      <w:r>
        <w:t>u v</w:t>
      </w:r>
      <w:r w:rsidRPr="00EA4135">
        <w:t>à</w:t>
      </w:r>
      <w:r>
        <w:t xml:space="preserve"> cu</w:t>
      </w:r>
      <w:r w:rsidRPr="00EA4135">
        <w:t>ố</w:t>
      </w:r>
      <w:r>
        <w:t>i m</w:t>
      </w:r>
      <w:r w:rsidRPr="00EA4135">
        <w:t>ỗi</w:t>
      </w:r>
      <w:r>
        <w:t xml:space="preserve"> </w:t>
      </w:r>
      <w:r w:rsidR="00503EF5">
        <w:t>vector bit</w:t>
      </w:r>
      <w:r>
        <w:t xml:space="preserve">. </w:t>
      </w:r>
      <w:r w:rsidR="000A6377">
        <w:t>Xét vector bit t</w:t>
      </w:r>
      <w:r>
        <w:t>rong B</w:t>
      </w:r>
      <w:r w:rsidRPr="00EA4135">
        <w:t>ản</w:t>
      </w:r>
      <w:r>
        <w:t>g 2-</w:t>
      </w:r>
      <w:r w:rsidR="00350F26">
        <w:t>3</w:t>
      </w:r>
      <w:r>
        <w:t>, gi</w:t>
      </w:r>
      <w:r w:rsidRPr="00EA4135">
        <w:t>á</w:t>
      </w:r>
      <w:r>
        <w:t xml:space="preserve"> tr</w:t>
      </w:r>
      <w:r w:rsidRPr="00EA4135">
        <w:t>ị</w:t>
      </w:r>
      <w:r>
        <w:t xml:space="preserve"> </w:t>
      </w:r>
      <w:r w:rsidR="00350F26">
        <w:t>1</w:t>
      </w:r>
      <w:r>
        <w:t xml:space="preserve"> xu</w:t>
      </w:r>
      <w:r w:rsidRPr="00EA4135">
        <w:t>ấ</w:t>
      </w:r>
      <w:r>
        <w:t>t hi</w:t>
      </w:r>
      <w:r w:rsidRPr="00EA4135">
        <w:t>ệ</w:t>
      </w:r>
      <w:r>
        <w:t>n đ</w:t>
      </w:r>
      <w:r w:rsidRPr="00EA4135">
        <w:t>ầ</w:t>
      </w:r>
      <w:r>
        <w:t>u ti</w:t>
      </w:r>
      <w:r w:rsidRPr="00EA4135">
        <w:t>ên</w:t>
      </w:r>
      <w:r>
        <w:t xml:space="preserve"> </w:t>
      </w:r>
      <w:r w:rsidRPr="00EA4135">
        <w:t>ở</w:t>
      </w:r>
      <w:r>
        <w:t xml:space="preserve"> v</w:t>
      </w:r>
      <w:r w:rsidRPr="00EA4135">
        <w:t>ị</w:t>
      </w:r>
      <w:r>
        <w:t xml:space="preserve"> tr</w:t>
      </w:r>
      <w:r w:rsidRPr="00EA4135">
        <w:t>í</w:t>
      </w:r>
      <w:r>
        <w:t xml:space="preserve"> th</w:t>
      </w:r>
      <w:r w:rsidRPr="00EA4135">
        <w:t>ứ</w:t>
      </w:r>
      <w:r>
        <w:t xml:space="preserve"> 6 v</w:t>
      </w:r>
      <w:r w:rsidRPr="00EA4135">
        <w:t>à</w:t>
      </w:r>
      <w:r>
        <w:t xml:space="preserve"> v</w:t>
      </w:r>
      <w:r w:rsidRPr="00EA4135">
        <w:t>ị</w:t>
      </w:r>
      <w:r>
        <w:t xml:space="preserve"> tr</w:t>
      </w:r>
      <w:r w:rsidRPr="00EA4135">
        <w:t>í</w:t>
      </w:r>
      <w:r>
        <w:t xml:space="preserve"> cu</w:t>
      </w:r>
      <w:r w:rsidRPr="00EA4135">
        <w:t>ố</w:t>
      </w:r>
      <w:r>
        <w:t>i c</w:t>
      </w:r>
      <w:r w:rsidRPr="00EA4135">
        <w:t>ùn</w:t>
      </w:r>
      <w:r>
        <w:t>g xu</w:t>
      </w:r>
      <w:r w:rsidRPr="00EA4135">
        <w:t>ấ</w:t>
      </w:r>
      <w:r>
        <w:t>t hi</w:t>
      </w:r>
      <w:r w:rsidRPr="00EA4135">
        <w:t>ệ</w:t>
      </w:r>
      <w:r>
        <w:t>n gi</w:t>
      </w:r>
      <w:r w:rsidRPr="00EA4135">
        <w:t>á</w:t>
      </w:r>
      <w:r>
        <w:t xml:space="preserve"> tr</w:t>
      </w:r>
      <w:r w:rsidRPr="00EA4135">
        <w:t>ị</w:t>
      </w:r>
      <w:r>
        <w:t xml:space="preserve"> </w:t>
      </w:r>
      <w:r w:rsidR="00350F26">
        <w:t>1</w:t>
      </w:r>
      <w:r>
        <w:t xml:space="preserve"> l</w:t>
      </w:r>
      <w:r w:rsidRPr="00EA4135">
        <w:t>à</w:t>
      </w:r>
      <w:r>
        <w:t xml:space="preserve"> 11. DBV ch</w:t>
      </w:r>
      <w:r w:rsidRPr="00EA4135">
        <w:t>ỉ</w:t>
      </w:r>
      <w:r>
        <w:t xml:space="preserve"> l</w:t>
      </w:r>
      <w:r w:rsidRPr="00EA4135">
        <w:t>ư</w:t>
      </w:r>
      <w:r>
        <w:t>u tr</w:t>
      </w:r>
      <w:r w:rsidRPr="00EA4135">
        <w:t>ữ</w:t>
      </w:r>
      <w:r>
        <w:t xml:space="preserve"> </w:t>
      </w:r>
      <w:r w:rsidR="00350F26">
        <w:t xml:space="preserve">thông tin </w:t>
      </w:r>
      <w:r w:rsidR="00503EF5">
        <w:t>vector bit</w:t>
      </w:r>
      <w:r>
        <w:t xml:space="preserve"> t</w:t>
      </w:r>
      <w:r w:rsidRPr="00EA4135">
        <w:t>ừ</w:t>
      </w:r>
      <w:r>
        <w:t xml:space="preserve"> v</w:t>
      </w:r>
      <w:r w:rsidRPr="00EA4135">
        <w:t>ị</w:t>
      </w:r>
      <w:r>
        <w:t xml:space="preserve"> tr</w:t>
      </w:r>
      <w:r w:rsidRPr="00EA4135">
        <w:t>í</w:t>
      </w:r>
      <w:r>
        <w:t xml:space="preserve"> xu</w:t>
      </w:r>
      <w:r w:rsidRPr="00EA4135">
        <w:t>ấ</w:t>
      </w:r>
      <w:r>
        <w:t>t hi</w:t>
      </w:r>
      <w:r w:rsidRPr="00EA4135">
        <w:t>ệ</w:t>
      </w:r>
      <w:r>
        <w:t>n l</w:t>
      </w:r>
      <w:r w:rsidRPr="00EA4135">
        <w:t>ầ</w:t>
      </w:r>
      <w:r>
        <w:t>n đ</w:t>
      </w:r>
      <w:r w:rsidRPr="00EA4135">
        <w:t>ầu</w:t>
      </w:r>
      <w:r>
        <w:t xml:space="preserve"> ti</w:t>
      </w:r>
      <w:r w:rsidRPr="00EA4135">
        <w:t>ên</w:t>
      </w:r>
      <w:r>
        <w:t xml:space="preserve"> v</w:t>
      </w:r>
      <w:r w:rsidRPr="00EA4135">
        <w:t>à</w:t>
      </w:r>
      <w:r>
        <w:t xml:space="preserve"> cu</w:t>
      </w:r>
      <w:r w:rsidRPr="00EA4135">
        <w:t>ố</w:t>
      </w:r>
      <w:r>
        <w:t>i c</w:t>
      </w:r>
      <w:r w:rsidRPr="00EA4135">
        <w:t>ùn</w:t>
      </w:r>
      <w:r>
        <w:t>g c</w:t>
      </w:r>
      <w:r w:rsidRPr="00EA4135">
        <w:t>ủa</w:t>
      </w:r>
      <w:r>
        <w:t xml:space="preserve"> gi</w:t>
      </w:r>
      <w:r w:rsidRPr="00EA4135">
        <w:t>á</w:t>
      </w:r>
      <w:r>
        <w:t xml:space="preserve"> tr</w:t>
      </w:r>
      <w:r w:rsidRPr="00EA4135">
        <w:t>ị</w:t>
      </w:r>
      <w:r>
        <w:t xml:space="preserve"> </w:t>
      </w:r>
      <w:r w:rsidR="00350F26">
        <w:t>1</w:t>
      </w:r>
      <w:r>
        <w:t>. DBV g</w:t>
      </w:r>
      <w:r w:rsidRPr="00EA4135">
        <w:t>ồ</w:t>
      </w:r>
      <w:r>
        <w:t>m c</w:t>
      </w:r>
      <w:r w:rsidRPr="00EA4135">
        <w:t>ó</w:t>
      </w:r>
      <w:r>
        <w:t xml:space="preserve"> 2 th</w:t>
      </w:r>
      <w:r w:rsidRPr="00EA4135">
        <w:t>àn</w:t>
      </w:r>
      <w:r>
        <w:t>h ph</w:t>
      </w:r>
      <w:r w:rsidRPr="00EA4135">
        <w:t>ầ</w:t>
      </w:r>
      <w:r>
        <w:t>n:</w:t>
      </w:r>
    </w:p>
    <w:p w14:paraId="57477F14" w14:textId="77777777" w:rsidR="004733F4" w:rsidRDefault="004733F4" w:rsidP="004733F4">
      <w:pPr>
        <w:pStyle w:val="ListParagraph"/>
        <w:numPr>
          <w:ilvl w:val="1"/>
          <w:numId w:val="6"/>
        </w:numPr>
        <w:ind w:left="993"/>
      </w:pPr>
      <w:r>
        <w:t>V</w:t>
      </w:r>
      <w:r w:rsidRPr="00AF6595">
        <w:t>ị</w:t>
      </w:r>
      <w:r>
        <w:t xml:space="preserve"> tr</w:t>
      </w:r>
      <w:r w:rsidRPr="00AF6595">
        <w:t>í</w:t>
      </w:r>
      <w:r>
        <w:t xml:space="preserve"> b</w:t>
      </w:r>
      <w:r w:rsidRPr="00AF6595">
        <w:t>ắ</w:t>
      </w:r>
      <w:r>
        <w:t>t đ</w:t>
      </w:r>
      <w:r w:rsidRPr="00AF6595">
        <w:t>ầ</w:t>
      </w:r>
      <w:r w:rsidR="00350F26">
        <w:t>u (start</w:t>
      </w:r>
      <w:r>
        <w:t>): v</w:t>
      </w:r>
      <w:r w:rsidRPr="00AF6595">
        <w:t>ị</w:t>
      </w:r>
      <w:r>
        <w:t xml:space="preserve"> tr</w:t>
      </w:r>
      <w:r w:rsidRPr="00AF6595">
        <w:t>í</w:t>
      </w:r>
      <w:r>
        <w:t xml:space="preserve"> xu</w:t>
      </w:r>
      <w:r w:rsidRPr="00AF6595">
        <w:t>ấ</w:t>
      </w:r>
      <w:r>
        <w:t>t hi</w:t>
      </w:r>
      <w:r w:rsidRPr="00AF6595">
        <w:t>ệ</w:t>
      </w:r>
      <w:r>
        <w:t>n đ</w:t>
      </w:r>
      <w:r w:rsidRPr="00AF6595">
        <w:t>ầ</w:t>
      </w:r>
      <w:r>
        <w:t>u ti</w:t>
      </w:r>
      <w:r w:rsidRPr="00AF6595">
        <w:t>ê</w:t>
      </w:r>
      <w:r>
        <w:t>n c</w:t>
      </w:r>
      <w:r w:rsidRPr="00AF6595">
        <w:t>ủa</w:t>
      </w:r>
      <w:r>
        <w:t xml:space="preserve"> gi</w:t>
      </w:r>
      <w:r w:rsidRPr="00EA4135">
        <w:t>á</w:t>
      </w:r>
      <w:r>
        <w:t xml:space="preserve"> tr</w:t>
      </w:r>
      <w:r w:rsidRPr="00EA4135">
        <w:t>ị</w:t>
      </w:r>
      <w:r>
        <w:t xml:space="preserve"> </w:t>
      </w:r>
      <w:r w:rsidR="00350F26">
        <w:t>1</w:t>
      </w:r>
      <w:r>
        <w:t>.</w:t>
      </w:r>
    </w:p>
    <w:p w14:paraId="6CE2F98E" w14:textId="268227E4" w:rsidR="004733F4" w:rsidRDefault="004733F4" w:rsidP="004733F4">
      <w:pPr>
        <w:pStyle w:val="ListParagraph"/>
        <w:numPr>
          <w:ilvl w:val="1"/>
          <w:numId w:val="6"/>
        </w:numPr>
        <w:ind w:left="993"/>
      </w:pPr>
      <w:r>
        <w:t>C</w:t>
      </w:r>
      <w:r w:rsidRPr="00EA4135">
        <w:t>ấ</w:t>
      </w:r>
      <w:r>
        <w:t>u tr</w:t>
      </w:r>
      <w:r w:rsidRPr="00EA4135">
        <w:t>ú</w:t>
      </w:r>
      <w:r>
        <w:t xml:space="preserve">c </w:t>
      </w:r>
      <w:r w:rsidR="00503EF5">
        <w:t>vector bit</w:t>
      </w:r>
      <w:r>
        <w:t xml:space="preserve"> (</w:t>
      </w:r>
      <w:r w:rsidR="00503EF5">
        <w:t>vector bit</w:t>
      </w:r>
      <w:r>
        <w:t>): chu</w:t>
      </w:r>
      <w:r w:rsidRPr="00EA4135">
        <w:t>ỗi</w:t>
      </w:r>
      <w:r>
        <w:t xml:space="preserve"> bit t</w:t>
      </w:r>
      <w:r w:rsidRPr="00EA4135">
        <w:t>ừ</w:t>
      </w:r>
      <w:r>
        <w:t xml:space="preserve"> v</w:t>
      </w:r>
      <w:r w:rsidRPr="00EA4135">
        <w:t>ị</w:t>
      </w:r>
      <w:r>
        <w:t xml:space="preserve"> tr</w:t>
      </w:r>
      <w:r w:rsidRPr="00EA4135">
        <w:t>í</w:t>
      </w:r>
      <w:r>
        <w:t xml:space="preserve"> xu</w:t>
      </w:r>
      <w:r w:rsidRPr="00EA4135">
        <w:t>ấ</w:t>
      </w:r>
      <w:r>
        <w:t>t hi</w:t>
      </w:r>
      <w:r w:rsidRPr="00EA4135">
        <w:t>ệ</w:t>
      </w:r>
      <w:r>
        <w:t>n đ</w:t>
      </w:r>
      <w:r w:rsidRPr="00EA4135">
        <w:t>ầ</w:t>
      </w:r>
      <w:r>
        <w:t>u ti</w:t>
      </w:r>
      <w:r w:rsidRPr="00EA4135">
        <w:t>ê</w:t>
      </w:r>
      <w:r>
        <w:t>n đ</w:t>
      </w:r>
      <w:r w:rsidRPr="00EA4135">
        <w:t>ế</w:t>
      </w:r>
      <w:r>
        <w:t>n v</w:t>
      </w:r>
      <w:r w:rsidRPr="00EA4135">
        <w:t>ị</w:t>
      </w:r>
      <w:r>
        <w:t xml:space="preserve"> tr</w:t>
      </w:r>
      <w:r w:rsidRPr="00EA4135">
        <w:t>í</w:t>
      </w:r>
      <w:r>
        <w:t xml:space="preserve"> cu</w:t>
      </w:r>
      <w:r w:rsidRPr="00EA4135">
        <w:t>ố</w:t>
      </w:r>
      <w:r>
        <w:t>i c</w:t>
      </w:r>
      <w:r w:rsidRPr="00EA4135">
        <w:t>ùn</w:t>
      </w:r>
      <w:r>
        <w:t>g xu</w:t>
      </w:r>
      <w:r w:rsidRPr="00EA4135">
        <w:t>ấ</w:t>
      </w:r>
      <w:r>
        <w:t>t hi</w:t>
      </w:r>
      <w:r w:rsidRPr="00EA4135">
        <w:t>ệ</w:t>
      </w:r>
      <w:r>
        <w:t>n gi</w:t>
      </w:r>
      <w:r w:rsidRPr="00EA4135">
        <w:t>á</w:t>
      </w:r>
      <w:r>
        <w:t xml:space="preserve"> tr</w:t>
      </w:r>
      <w:r w:rsidRPr="00EA4135">
        <w:t>ị</w:t>
      </w:r>
      <w:r>
        <w:t xml:space="preserve"> </w:t>
      </w:r>
      <w:r w:rsidR="00350F26">
        <w:t>1</w:t>
      </w:r>
      <w:r>
        <w:t>. Vi</w:t>
      </w:r>
      <w:r w:rsidRPr="00A7320B">
        <w:t>ệ</w:t>
      </w:r>
      <w:r>
        <w:t>c chuy</w:t>
      </w:r>
      <w:r w:rsidRPr="00A7320B">
        <w:t>ể</w:t>
      </w:r>
      <w:r>
        <w:t xml:space="preserve">n </w:t>
      </w:r>
      <w:r w:rsidR="00503EF5">
        <w:t>vector bit</w:t>
      </w:r>
      <w:r>
        <w:t xml:space="preserve"> sang gi</w:t>
      </w:r>
      <w:r w:rsidRPr="00A7320B">
        <w:t>á</w:t>
      </w:r>
      <w:r>
        <w:t xml:space="preserve"> tr</w:t>
      </w:r>
      <w:r w:rsidRPr="00A7320B">
        <w:t>ị</w:t>
      </w:r>
      <w:r>
        <w:t xml:space="preserve"> s</w:t>
      </w:r>
      <w:r w:rsidRPr="00A7320B">
        <w:t>ố</w:t>
      </w:r>
      <w:r>
        <w:t xml:space="preserve"> gi</w:t>
      </w:r>
      <w:r w:rsidRPr="00A7320B">
        <w:t>ú</w:t>
      </w:r>
      <w:r>
        <w:t>p gia t</w:t>
      </w:r>
      <w:r w:rsidRPr="00A7320B">
        <w:t>ă</w:t>
      </w:r>
      <w:r>
        <w:t>ng t</w:t>
      </w:r>
      <w:r w:rsidRPr="00A7320B">
        <w:t>ố</w:t>
      </w:r>
      <w:r>
        <w:t xml:space="preserve">c </w:t>
      </w:r>
      <w:r w:rsidRPr="00A7320B">
        <w:t>độ</w:t>
      </w:r>
      <w:r>
        <w:t xml:space="preserve"> x</w:t>
      </w:r>
      <w:r w:rsidRPr="00A7320B">
        <w:t>ử</w:t>
      </w:r>
      <w:r>
        <w:t xml:space="preserve"> l</w:t>
      </w:r>
      <w:r w:rsidRPr="00A7320B">
        <w:t>ý</w:t>
      </w:r>
      <w:r w:rsidR="00350F26">
        <w:t xml:space="preserve"> khi áp dụng kỹ thuật khởi tạo trước bảng tham chiếu</w:t>
      </w:r>
      <w:r>
        <w:t>.</w:t>
      </w:r>
    </w:p>
    <w:p w14:paraId="5A8CADE0" w14:textId="6260300D" w:rsidR="004733F4" w:rsidRDefault="004733F4" w:rsidP="004733F4">
      <w:pPr>
        <w:ind w:firstLine="567"/>
      </w:pPr>
      <w:r>
        <w:t>V</w:t>
      </w:r>
      <w:r w:rsidRPr="00C95ADE">
        <w:t>ớ</w:t>
      </w:r>
      <w:r>
        <w:t>i d</w:t>
      </w:r>
      <w:r w:rsidRPr="00293241">
        <w:t>ữ</w:t>
      </w:r>
      <w:r>
        <w:t xml:space="preserve"> li</w:t>
      </w:r>
      <w:r w:rsidRPr="00293241">
        <w:t>ệ</w:t>
      </w:r>
      <w:r>
        <w:t>u trong B</w:t>
      </w:r>
      <w:r w:rsidRPr="00C95ADE">
        <w:t>ản</w:t>
      </w:r>
      <w:r>
        <w:t>g 2-</w:t>
      </w:r>
      <w:r w:rsidR="00350F26">
        <w:t>3</w:t>
      </w:r>
      <w:r>
        <w:t>, thay v</w:t>
      </w:r>
      <w:r w:rsidRPr="00C95ADE">
        <w:t>ì</w:t>
      </w:r>
      <w:r>
        <w:t xml:space="preserve"> s</w:t>
      </w:r>
      <w:r w:rsidRPr="00C95ADE">
        <w:t>ử</w:t>
      </w:r>
      <w:r>
        <w:t xml:space="preserve"> d</w:t>
      </w:r>
      <w:r w:rsidRPr="00C95ADE">
        <w:t>ụng</w:t>
      </w:r>
      <w:r>
        <w:t xml:space="preserve"> c</w:t>
      </w:r>
      <w:r w:rsidRPr="00C95ADE">
        <w:t>ấ</w:t>
      </w:r>
      <w:r>
        <w:t>u tr</w:t>
      </w:r>
      <w:r w:rsidRPr="00C95ADE">
        <w:t>ú</w:t>
      </w:r>
      <w:r>
        <w:t xml:space="preserve">c </w:t>
      </w:r>
      <w:r w:rsidR="00503EF5">
        <w:t>vector bit</w:t>
      </w:r>
      <w:r>
        <w:t xml:space="preserve"> g</w:t>
      </w:r>
      <w:r w:rsidRPr="00C95ADE">
        <w:t>ồ</w:t>
      </w:r>
      <w:r>
        <w:t>m 16 byte đ</w:t>
      </w:r>
      <w:r w:rsidRPr="00C95ADE">
        <w:t>ể</w:t>
      </w:r>
      <w:r>
        <w:t xml:space="preserve"> l</w:t>
      </w:r>
      <w:r w:rsidRPr="00C95ADE">
        <w:t>ư</w:t>
      </w:r>
      <w:r>
        <w:t>u tr</w:t>
      </w:r>
      <w:r w:rsidRPr="00C95ADE">
        <w:t>ữ</w:t>
      </w:r>
      <w:r>
        <w:t>, DBV ch</w:t>
      </w:r>
      <w:r w:rsidRPr="00C95ADE">
        <w:t>ỉ</w:t>
      </w:r>
      <w:r>
        <w:t xml:space="preserve"> c</w:t>
      </w:r>
      <w:r w:rsidRPr="00C95ADE">
        <w:t>ầ</w:t>
      </w:r>
      <w:r>
        <w:t>n 7 byte đ</w:t>
      </w:r>
      <w:r w:rsidRPr="00C95ADE">
        <w:t>ể</w:t>
      </w:r>
      <w:r>
        <w:t xml:space="preserve"> l</w:t>
      </w:r>
      <w:r w:rsidRPr="00C95ADE">
        <w:t>ư</w:t>
      </w:r>
      <w:r>
        <w:t>u tr</w:t>
      </w:r>
      <w:r w:rsidRPr="00C95ADE">
        <w:t>ữ</w:t>
      </w:r>
      <w:r>
        <w:t xml:space="preserve"> th</w:t>
      </w:r>
      <w:r w:rsidRPr="00C95ADE">
        <w:t>ông</w:t>
      </w:r>
      <w:r>
        <w:t xml:space="preserve"> tin xu</w:t>
      </w:r>
      <w:r w:rsidRPr="00C95ADE">
        <w:t>ấ</w:t>
      </w:r>
      <w:r>
        <w:t>t hi</w:t>
      </w:r>
      <w:r w:rsidRPr="00C95ADE">
        <w:t>ệ</w:t>
      </w:r>
      <w:r>
        <w:t>n c</w:t>
      </w:r>
      <w:r w:rsidRPr="00C95ADE">
        <w:t>ủa</w:t>
      </w:r>
      <w:r>
        <w:t xml:space="preserve"> item t</w:t>
      </w:r>
      <w:r w:rsidRPr="00C95ADE">
        <w:t>ại</w:t>
      </w:r>
      <w:r>
        <w:t xml:space="preserve"> m</w:t>
      </w:r>
      <w:r w:rsidRPr="00C95ADE">
        <w:t>ỗi</w:t>
      </w:r>
      <w:r>
        <w:t xml:space="preserve"> giao d</w:t>
      </w:r>
      <w:r w:rsidRPr="00C95ADE">
        <w:t>ịch</w:t>
      </w:r>
      <w:r>
        <w:t xml:space="preserve"> trong CSDL </w:t>
      </w:r>
      <w:r w:rsidR="00CD6E7B">
        <w:t>chuỗi</w:t>
      </w:r>
      <w:r>
        <w:t xml:space="preserve">. </w:t>
      </w:r>
      <w:r w:rsidR="00CD6E7B">
        <w:t xml:space="preserve">Theo </w:t>
      </w:r>
      <w:r>
        <w:t>đ</w:t>
      </w:r>
      <w:r w:rsidRPr="005A7B16">
        <w:t>ó</w:t>
      </w:r>
      <w:r>
        <w:t xml:space="preserve">, </w:t>
      </w:r>
      <w:r w:rsidR="00350F26">
        <w:t xml:space="preserve">DBV có </w:t>
      </w:r>
      <w:r w:rsidR="00CD6E7B">
        <w:t>vị trí bắt đầu (</w:t>
      </w:r>
      <w:r w:rsidR="00350F26">
        <w:t>s</w:t>
      </w:r>
      <w:r>
        <w:t>tart</w:t>
      </w:r>
      <w:r w:rsidR="00CD6E7B">
        <w:t>)</w:t>
      </w:r>
      <w:r w:rsidR="00350F26">
        <w:t xml:space="preserve"> là 6 và</w:t>
      </w:r>
      <w:r>
        <w:t xml:space="preserve"> </w:t>
      </w:r>
      <w:r w:rsidR="00CD6E7B">
        <w:t xml:space="preserve">cấu trúc </w:t>
      </w:r>
      <w:r w:rsidR="00503EF5">
        <w:t>vector bit</w:t>
      </w:r>
      <w:r w:rsidR="00350F26">
        <w:t xml:space="preserve"> là</w:t>
      </w:r>
      <w:r>
        <w:t xml:space="preserve"> 110001</w:t>
      </w:r>
      <w:r w:rsidR="00CD6E7B">
        <w:t>, được biểu diễn là {6, 11001}</w:t>
      </w:r>
      <w:r>
        <w:t>.</w:t>
      </w:r>
      <w:r w:rsidR="00D735DE">
        <w:t xml:space="preserve"> Kết quả chuyển đổi </w:t>
      </w:r>
      <w:r w:rsidR="00503EF5">
        <w:t>vector bit</w:t>
      </w:r>
      <w:r w:rsidR="00D735DE">
        <w:t xml:space="preserve"> trong Bảng 2-3 sang cấu trúc DBV được mô tả trong </w:t>
      </w:r>
      <w:r w:rsidR="00CD6E7B">
        <w:t xml:space="preserve">Hình </w:t>
      </w:r>
      <w:r w:rsidR="00D735DE">
        <w:t>2-</w:t>
      </w:r>
      <w:r w:rsidR="00CD6E7B">
        <w:t>4</w:t>
      </w:r>
      <w:r w:rsidR="00D735DE">
        <w:t>.</w:t>
      </w:r>
    </w:p>
    <w:p w14:paraId="61F75CCA" w14:textId="77777777" w:rsidR="004733F4" w:rsidRDefault="004733F4" w:rsidP="004733F4">
      <w:pPr>
        <w:ind w:firstLine="567"/>
        <w:jc w:val="center"/>
      </w:pPr>
      <w:r>
        <w:object w:dxaOrig="6151" w:dyaOrig="2191" w14:anchorId="3324C584">
          <v:shape id="_x0000_i1028" type="#_x0000_t75" style="width:307.35pt;height:109.6pt" o:ole="">
            <v:imagedata r:id="rId14" o:title=""/>
          </v:shape>
          <o:OLEObject Type="Embed" ProgID="Visio.Drawing.15" ShapeID="_x0000_i1028" DrawAspect="Content" ObjectID="_1568532889" r:id="rId15"/>
        </w:object>
      </w:r>
    </w:p>
    <w:p w14:paraId="69AF993B" w14:textId="3444DAD0" w:rsidR="004733F4" w:rsidRDefault="00D735DE" w:rsidP="00D735DE">
      <w:pPr>
        <w:pStyle w:val="Caption"/>
      </w:pPr>
      <w:bookmarkStart w:id="28" w:name="_Toc491803630"/>
      <w:r>
        <w:t xml:space="preserve">Hình </w:t>
      </w:r>
      <w:fldSimple w:instr=" STYLEREF 1 \s ">
        <w:r w:rsidR="00C20869">
          <w:rPr>
            <w:noProof/>
          </w:rPr>
          <w:t>2</w:t>
        </w:r>
      </w:fldSimple>
      <w:r w:rsidR="0016372A">
        <w:noBreakHyphen/>
      </w:r>
      <w:fldSimple w:instr=" SEQ Hình \* ARABIC \s 1 ">
        <w:r w:rsidR="00C20869">
          <w:rPr>
            <w:noProof/>
          </w:rPr>
          <w:t>4</w:t>
        </w:r>
      </w:fldSimple>
      <w:r>
        <w:t xml:space="preserve"> </w:t>
      </w:r>
      <w:r w:rsidRPr="00D735DE">
        <w:t xml:space="preserve">Chuyển đổi bảng </w:t>
      </w:r>
      <w:r w:rsidR="00503EF5">
        <w:t>vector bit</w:t>
      </w:r>
      <w:r w:rsidRPr="00D735DE">
        <w:t xml:space="preserve"> trong Bảng 2-3 sang DBV</w:t>
      </w:r>
      <w:bookmarkEnd w:id="28"/>
    </w:p>
    <w:p w14:paraId="10966333" w14:textId="2690CEF3" w:rsidR="004733F4" w:rsidRDefault="004733F4" w:rsidP="004733F4">
      <w:pPr>
        <w:ind w:firstLine="567"/>
      </w:pPr>
      <w:r>
        <w:t>V</w:t>
      </w:r>
      <w:r w:rsidRPr="00293241">
        <w:t>í</w:t>
      </w:r>
      <w:r>
        <w:t xml:space="preserve"> d</w:t>
      </w:r>
      <w:r w:rsidRPr="00293241">
        <w:t>ụ</w:t>
      </w:r>
      <w:r>
        <w:t>, v</w:t>
      </w:r>
      <w:r w:rsidRPr="00293241">
        <w:t>ớ</w:t>
      </w:r>
      <w:r>
        <w:t>i SDB trong B</w:t>
      </w:r>
      <w:r w:rsidRPr="00293241">
        <w:t>ản</w:t>
      </w:r>
      <w:r>
        <w:t xml:space="preserve">g 2-1, </w:t>
      </w:r>
      <w:r w:rsidR="006C7E4C">
        <w:t>sự kiện</w:t>
      </w:r>
      <w:r>
        <w:t xml:space="preserve"> A xu</w:t>
      </w:r>
      <w:r w:rsidRPr="00293241">
        <w:t>ấ</w:t>
      </w:r>
      <w:r>
        <w:t>t hi</w:t>
      </w:r>
      <w:r w:rsidRPr="00293241">
        <w:t>ệ</w:t>
      </w:r>
      <w:r>
        <w:t>n trong c</w:t>
      </w:r>
      <w:r w:rsidRPr="00293241">
        <w:t>á</w:t>
      </w:r>
      <w:r>
        <w:t>c giao d</w:t>
      </w:r>
      <w:r w:rsidRPr="00293241">
        <w:t>ịch</w:t>
      </w:r>
      <w:r>
        <w:t xml:space="preserve"> 1, 2, </w:t>
      </w:r>
      <w:r w:rsidR="006C7E4C">
        <w:t>3</w:t>
      </w:r>
      <w:r w:rsidR="00CD6E7B">
        <w:t xml:space="preserve"> và </w:t>
      </w:r>
      <w:r>
        <w:t xml:space="preserve">4. </w:t>
      </w:r>
      <w:r w:rsidR="002C7C01">
        <w:t>Sự kiện</w:t>
      </w:r>
      <w:r>
        <w:t xml:space="preserve"> B xu</w:t>
      </w:r>
      <w:r w:rsidRPr="00293241">
        <w:t>ấ</w:t>
      </w:r>
      <w:r>
        <w:t>t hi</w:t>
      </w:r>
      <w:r w:rsidRPr="00293241">
        <w:t>ệ</w:t>
      </w:r>
      <w:r>
        <w:t>n trong c</w:t>
      </w:r>
      <w:r w:rsidRPr="00293241">
        <w:t>á</w:t>
      </w:r>
      <w:r>
        <w:t>c giao d</w:t>
      </w:r>
      <w:r w:rsidRPr="00293241">
        <w:t>ịch</w:t>
      </w:r>
      <w:r>
        <w:t xml:space="preserve"> 1, 2, 3</w:t>
      </w:r>
      <w:r w:rsidR="00CD6E7B">
        <w:t xml:space="preserve"> và</w:t>
      </w:r>
      <w:r>
        <w:t xml:space="preserve"> 4. </w:t>
      </w:r>
      <w:r w:rsidR="002C7C01">
        <w:t>Sự kiện</w:t>
      </w:r>
      <w:r>
        <w:t xml:space="preserve"> C xu</w:t>
      </w:r>
      <w:r w:rsidRPr="00293241">
        <w:t>ất</w:t>
      </w:r>
      <w:r>
        <w:t xml:space="preserve"> hi</w:t>
      </w:r>
      <w:r w:rsidRPr="00293241">
        <w:t>ệ</w:t>
      </w:r>
      <w:r>
        <w:t>n trong c</w:t>
      </w:r>
      <w:r w:rsidRPr="00293241">
        <w:t>á</w:t>
      </w:r>
      <w:r>
        <w:t>c giao d</w:t>
      </w:r>
      <w:r w:rsidRPr="00293241">
        <w:t>ịch</w:t>
      </w:r>
      <w:r>
        <w:t xml:space="preserve"> 1, </w:t>
      </w:r>
      <w:r w:rsidR="005F4F12">
        <w:t>2</w:t>
      </w:r>
      <w:r w:rsidR="00CD6E7B">
        <w:t xml:space="preserve"> và</w:t>
      </w:r>
      <w:r>
        <w:t xml:space="preserve"> </w:t>
      </w:r>
      <w:r w:rsidR="005F4F12">
        <w:t>3</w:t>
      </w:r>
      <w:r>
        <w:t xml:space="preserve">. </w:t>
      </w:r>
      <w:r w:rsidR="005F4F12">
        <w:t xml:space="preserve">Sự kiện </w:t>
      </w:r>
      <w:r>
        <w:t>D xu</w:t>
      </w:r>
      <w:r w:rsidRPr="00293241">
        <w:t>ấ</w:t>
      </w:r>
      <w:r>
        <w:t>t hi</w:t>
      </w:r>
      <w:r w:rsidRPr="00293241">
        <w:t>ệ</w:t>
      </w:r>
      <w:r w:rsidR="005F4F12">
        <w:t>n trong</w:t>
      </w:r>
      <w:r>
        <w:t xml:space="preserve"> giao d</w:t>
      </w:r>
      <w:r w:rsidRPr="00293241">
        <w:t>ịch</w:t>
      </w:r>
      <w:r>
        <w:t xml:space="preserve"> </w:t>
      </w:r>
      <w:r w:rsidR="005F4F12">
        <w:t>4</w:t>
      </w:r>
      <w:r>
        <w:t xml:space="preserve">. </w:t>
      </w:r>
      <w:r w:rsidR="005F4F12">
        <w:t>Hình 2-</w:t>
      </w:r>
      <w:r w:rsidR="00CD6E7B">
        <w:t xml:space="preserve">5 </w:t>
      </w:r>
      <w:r w:rsidR="005F4F12">
        <w:t>mô tả</w:t>
      </w:r>
      <w:r>
        <w:t xml:space="preserve"> k</w:t>
      </w:r>
      <w:r w:rsidRPr="00B2047D">
        <w:t>ế</w:t>
      </w:r>
      <w:r>
        <w:t>t qu</w:t>
      </w:r>
      <w:r w:rsidRPr="00B2047D">
        <w:t>ả</w:t>
      </w:r>
      <w:r>
        <w:t xml:space="preserve"> chuy</w:t>
      </w:r>
      <w:r w:rsidRPr="00A402E3">
        <w:t>ể</w:t>
      </w:r>
      <w:r>
        <w:t>n đ</w:t>
      </w:r>
      <w:r w:rsidRPr="00A402E3">
        <w:t>ổ</w:t>
      </w:r>
      <w:r>
        <w:t>i c</w:t>
      </w:r>
      <w:r w:rsidRPr="00A402E3">
        <w:t>á</w:t>
      </w:r>
      <w:r>
        <w:t xml:space="preserve">c </w:t>
      </w:r>
      <w:r w:rsidR="005F4F12">
        <w:t>sự kiện</w:t>
      </w:r>
      <w:r>
        <w:t xml:space="preserve"> trong SDB sang DBV nh</w:t>
      </w:r>
      <w:r w:rsidRPr="00A402E3">
        <w:t>ư</w:t>
      </w:r>
      <w:r>
        <w:t xml:space="preserve"> sau:</w:t>
      </w:r>
    </w:p>
    <w:p w14:paraId="74684B2E" w14:textId="77777777" w:rsidR="004733F4" w:rsidRDefault="00A74EB1" w:rsidP="00350F26">
      <w:pPr>
        <w:ind w:firstLine="567"/>
        <w:jc w:val="center"/>
      </w:pPr>
      <w:r>
        <w:object w:dxaOrig="7860" w:dyaOrig="1831" w14:anchorId="24BA31AC">
          <v:shape id="_x0000_i1029" type="#_x0000_t75" style="width:392.25pt;height:91.35pt" o:ole="">
            <v:imagedata r:id="rId16" o:title=""/>
          </v:shape>
          <o:OLEObject Type="Embed" ProgID="Visio.Drawing.15" ShapeID="_x0000_i1029" DrawAspect="Content" ObjectID="_1568532890" r:id="rId17"/>
        </w:object>
      </w:r>
    </w:p>
    <w:p w14:paraId="601911A1" w14:textId="75EE3559" w:rsidR="005F4F12" w:rsidRPr="005F4F12" w:rsidRDefault="005F4F12" w:rsidP="005F4F12">
      <w:pPr>
        <w:pStyle w:val="Caption"/>
      </w:pPr>
      <w:bookmarkStart w:id="29" w:name="_Toc491803631"/>
      <w:r>
        <w:t xml:space="preserve">Hình </w:t>
      </w:r>
      <w:fldSimple w:instr=" STYLEREF 1 \s ">
        <w:r w:rsidR="00C20869">
          <w:rPr>
            <w:noProof/>
          </w:rPr>
          <w:t>2</w:t>
        </w:r>
      </w:fldSimple>
      <w:r w:rsidR="0016372A">
        <w:noBreakHyphen/>
      </w:r>
      <w:fldSimple w:instr=" SEQ Hình \* ARABIC \s 1 ">
        <w:r w:rsidR="00C20869">
          <w:rPr>
            <w:noProof/>
          </w:rPr>
          <w:t>5</w:t>
        </w:r>
      </w:fldSimple>
      <w:r>
        <w:t xml:space="preserve"> </w:t>
      </w:r>
      <w:r w:rsidR="007B097E">
        <w:t>B</w:t>
      </w:r>
      <w:r w:rsidR="007B097E" w:rsidRPr="005F4F12">
        <w:t xml:space="preserve">iểu </w:t>
      </w:r>
      <w:r w:rsidRPr="005F4F12">
        <w:t>diễn dữ liệu dùng DBV</w:t>
      </w:r>
      <w:bookmarkEnd w:id="29"/>
    </w:p>
    <w:p w14:paraId="3CC63950" w14:textId="77777777" w:rsidR="002E2489" w:rsidRDefault="00551633" w:rsidP="00551633">
      <w:pPr>
        <w:pStyle w:val="Heading2"/>
      </w:pPr>
      <w:bookmarkStart w:id="30" w:name="_Toc491803670"/>
      <w:r>
        <w:t>Mô hình tính toán phân tán Hadoop MapReduce</w:t>
      </w:r>
      <w:bookmarkEnd w:id="30"/>
    </w:p>
    <w:p w14:paraId="1B917427" w14:textId="77777777" w:rsidR="00551633" w:rsidRDefault="00551633" w:rsidP="00551633">
      <w:pPr>
        <w:pStyle w:val="Heading3"/>
      </w:pPr>
      <w:bookmarkStart w:id="31" w:name="_Toc491803671"/>
      <w:r>
        <w:t>Mô hình MapReduce</w:t>
      </w:r>
      <w:bookmarkEnd w:id="31"/>
    </w:p>
    <w:p w14:paraId="3621B796" w14:textId="4FC10160" w:rsidR="009B3397" w:rsidRDefault="009B3397" w:rsidP="009B3397">
      <w:pPr>
        <w:ind w:firstLine="567"/>
      </w:pPr>
      <w:r>
        <w:t xml:space="preserve">Theo </w:t>
      </w:r>
      <w:r w:rsidRPr="00D25639">
        <w:t>đị</w:t>
      </w:r>
      <w:r>
        <w:t>nh ngh</w:t>
      </w:r>
      <w:r w:rsidRPr="00D25639">
        <w:t>ĩa</w:t>
      </w:r>
      <w:r>
        <w:t xml:space="preserve"> c</w:t>
      </w:r>
      <w:r w:rsidRPr="00D25639">
        <w:t>ủa</w:t>
      </w:r>
      <w:r>
        <w:t xml:space="preserve"> Google</w:t>
      </w:r>
      <w:r w:rsidR="00194E8D">
        <w:t xml:space="preserve"> </w:t>
      </w:r>
      <w:sdt>
        <w:sdtPr>
          <w:id w:val="1715694452"/>
          <w:citation/>
        </w:sdtPr>
        <w:sdtContent>
          <w:r w:rsidR="00194E8D">
            <w:fldChar w:fldCharType="begin"/>
          </w:r>
          <w:r w:rsidR="004D04B0">
            <w:instrText xml:space="preserve">CITATION JDe08 \l 1033 </w:instrText>
          </w:r>
          <w:r w:rsidR="00194E8D">
            <w:fldChar w:fldCharType="separate"/>
          </w:r>
          <w:r w:rsidR="004D04B0">
            <w:rPr>
              <w:noProof/>
            </w:rPr>
            <w:t>[26]</w:t>
          </w:r>
          <w:r w:rsidR="00194E8D">
            <w:fldChar w:fldCharType="end"/>
          </w:r>
        </w:sdtContent>
      </w:sdt>
      <w:r>
        <w:t>, “MapReduce là mô hình lập trình và thực thi song song qu</w:t>
      </w:r>
      <w:r w:rsidRPr="00D25639">
        <w:t>á</w:t>
      </w:r>
      <w:r>
        <w:t xml:space="preserve"> tr</w:t>
      </w:r>
      <w:r w:rsidRPr="00D25639">
        <w:t>ìn</w:t>
      </w:r>
      <w:r>
        <w:t xml:space="preserve">h xử lý và phát sinh các tập dữ liệu lớn”. </w:t>
      </w:r>
      <w:r w:rsidR="008C1B2F">
        <w:t xml:space="preserve">Đối với các tập dữ liệu lớn, vấn đề xử lý trên máy đơn gặp nhiều khó </w:t>
      </w:r>
      <w:r w:rsidR="006A3C07">
        <w:t>khăn</w:t>
      </w:r>
      <w:r w:rsidR="008C1B2F">
        <w:t>, kém hiệu quả. Thay vào đó, MapReduce chia tập dữ liệu thành các thành phần nhỏ để xử</w:t>
      </w:r>
      <w:r w:rsidR="003679C9">
        <w:t xml:space="preserve"> lý</w:t>
      </w:r>
      <w:r w:rsidR="00245AC0">
        <w:t>, mỗi phần nhỏ có kích thước trong khoảng 16MB đến 64MB</w:t>
      </w:r>
      <w:r w:rsidR="003679C9">
        <w:t>. Sau đó, xử lý các phần nhỏ song song và độc lập trên máy tính trong hệ thống phân tán</w:t>
      </w:r>
      <w:r w:rsidR="003D1B77">
        <w:t>. Các máy này bao gồm một máy master và các máy worker được điều kiển bởi máy master</w:t>
      </w:r>
      <w:r w:rsidR="003679C9">
        <w:t>. Cuối cùng, tổng hợp tất cả kết quả đã xử lý được để có được kết quả cuối cùng.</w:t>
      </w:r>
      <w:r w:rsidR="00722F13">
        <w:t xml:space="preserve"> Hình 2-6 mô tả mô hình </w:t>
      </w:r>
      <w:r w:rsidR="00676B4F">
        <w:t xml:space="preserve">thực thi </w:t>
      </w:r>
      <w:r w:rsidR="00722F13">
        <w:t>MapReduce của Google.</w:t>
      </w:r>
    </w:p>
    <w:p w14:paraId="6961E0CA" w14:textId="77777777" w:rsidR="00BE7FC2" w:rsidRDefault="00BE7FC2" w:rsidP="000F3D09">
      <w:pPr>
        <w:jc w:val="center"/>
      </w:pPr>
      <w:r>
        <w:object w:dxaOrig="9121" w:dyaOrig="6600" w14:anchorId="1610495C">
          <v:shape id="_x0000_i1030" type="#_x0000_t75" style="width:412.65pt;height:299.3pt" o:ole="">
            <v:imagedata r:id="rId18" o:title=""/>
          </v:shape>
          <o:OLEObject Type="Embed" ProgID="Visio.Drawing.15" ShapeID="_x0000_i1030" DrawAspect="Content" ObjectID="_1568532891" r:id="rId19"/>
        </w:object>
      </w:r>
    </w:p>
    <w:p w14:paraId="23371ED6" w14:textId="6AF98D4E" w:rsidR="009B3397" w:rsidRDefault="009B3397" w:rsidP="0052576E">
      <w:pPr>
        <w:pStyle w:val="Caption"/>
      </w:pPr>
      <w:bookmarkStart w:id="32" w:name="_Toc491803632"/>
      <w:r>
        <w:t xml:space="preserve">Hình </w:t>
      </w:r>
      <w:fldSimple w:instr=" STYLEREF 1 \s ">
        <w:r w:rsidR="00C20869">
          <w:rPr>
            <w:noProof/>
          </w:rPr>
          <w:t>2</w:t>
        </w:r>
      </w:fldSimple>
      <w:r w:rsidR="0016372A">
        <w:noBreakHyphen/>
      </w:r>
      <w:fldSimple w:instr=" SEQ Hình \* ARABIC \s 1 ">
        <w:r w:rsidR="00C20869">
          <w:rPr>
            <w:noProof/>
          </w:rPr>
          <w:t>6</w:t>
        </w:r>
      </w:fldSimple>
      <w:r>
        <w:t xml:space="preserve"> M</w:t>
      </w:r>
      <w:r w:rsidRPr="00CE3ACC">
        <w:t>ô</w:t>
      </w:r>
      <w:r>
        <w:t xml:space="preserve"> h</w:t>
      </w:r>
      <w:r w:rsidRPr="00CE3ACC">
        <w:t>ìn</w:t>
      </w:r>
      <w:r>
        <w:t>h</w:t>
      </w:r>
      <w:r w:rsidR="00676B4F">
        <w:t xml:space="preserve"> thực thi</w:t>
      </w:r>
      <w:r>
        <w:t xml:space="preserve"> MapReduce c</w:t>
      </w:r>
      <w:r w:rsidRPr="00CE3ACC">
        <w:t>ủa</w:t>
      </w:r>
      <w:r>
        <w:t xml:space="preserve"> Google</w:t>
      </w:r>
      <w:bookmarkEnd w:id="32"/>
    </w:p>
    <w:p w14:paraId="14A6C752" w14:textId="4B536B0A" w:rsidR="000416F0" w:rsidRDefault="009B3397" w:rsidP="00F55915">
      <w:pPr>
        <w:ind w:firstLine="567"/>
      </w:pPr>
      <w:r w:rsidRPr="000B3EF7">
        <w:t>M</w:t>
      </w:r>
      <w:r>
        <w:t>apReduce</w:t>
      </w:r>
      <w:r w:rsidRPr="000B3EF7">
        <w:t xml:space="preserve"> định nghĩa dữ liệu (cấu trúc và không cấu trúc) dưới dạng cặ</w:t>
      </w:r>
      <w:r w:rsidR="00D80BDE">
        <w:t>p khóa-</w:t>
      </w:r>
      <w:r w:rsidRPr="000B3EF7">
        <w:t>giá trị</w:t>
      </w:r>
      <w:r w:rsidR="00D80BDE">
        <w:t xml:space="preserve"> </w:t>
      </w:r>
      <w:r w:rsidR="006459CA">
        <w:t>&lt;key, value&gt;</w:t>
      </w:r>
      <w:r>
        <w:t>. Lấy ý tưởng từ lập trình hàm</w:t>
      </w:r>
      <w:r w:rsidR="006459CA">
        <w:t>,</w:t>
      </w:r>
      <w:r>
        <w:t xml:space="preserve"> MapReduce có hai tác vụ cơ bản là Map và Reduce. Đầu tiên, theo mô hình MapReduce, tác vụ Map nhằm ánh xạ các dữ liệu </w:t>
      </w:r>
      <w:r w:rsidR="00D80BDE">
        <w:t xml:space="preserve">đầu </w:t>
      </w:r>
      <w:r>
        <w:t>vào thành một tập hợp các cặp khóa</w:t>
      </w:r>
      <w:r w:rsidR="00D80BDE">
        <w:t>-</w:t>
      </w:r>
      <w:r>
        <w:t>giá trị rồi sau đó sử dụng tác vụ Reduce để tập hợp các giá trị có khóa giống nhau lạ</w:t>
      </w:r>
      <w:r w:rsidR="00F55915">
        <w:t xml:space="preserve">i. </w:t>
      </w:r>
      <w:r w:rsidR="000416F0">
        <w:t>Dữ liệu đầu vào (input) và đầu ra (output) của mô hình MapReduce có thể được mô tả như sau:</w:t>
      </w:r>
    </w:p>
    <w:p w14:paraId="5D394484" w14:textId="77777777" w:rsidR="000416F0" w:rsidRDefault="000416F0" w:rsidP="000416F0">
      <w:pPr>
        <w:pStyle w:val="ListParagraph"/>
        <w:numPr>
          <w:ilvl w:val="1"/>
          <w:numId w:val="6"/>
        </w:numPr>
        <w:ind w:left="993"/>
      </w:pPr>
      <w:r>
        <w:t>Mapper: &lt;key input, value input&gt; to list &lt;key map, value map&gt;</w:t>
      </w:r>
    </w:p>
    <w:p w14:paraId="790670D7" w14:textId="77777777" w:rsidR="000416F0" w:rsidRPr="009B3397" w:rsidRDefault="000416F0" w:rsidP="000416F0">
      <w:pPr>
        <w:pStyle w:val="ListParagraph"/>
        <w:numPr>
          <w:ilvl w:val="1"/>
          <w:numId w:val="6"/>
        </w:numPr>
        <w:ind w:left="993"/>
      </w:pPr>
      <w:r>
        <w:t>Reducer: &lt;key map, list(values)&gt; to list &lt;key reducer, value reducer&gt;</w:t>
      </w:r>
    </w:p>
    <w:p w14:paraId="0723CFBC" w14:textId="77777777" w:rsidR="00551633" w:rsidRDefault="00551633" w:rsidP="00551633">
      <w:pPr>
        <w:pStyle w:val="Heading3"/>
      </w:pPr>
      <w:bookmarkStart w:id="33" w:name="_Toc491803672"/>
      <w:r>
        <w:t>Nền tảng Hadoop</w:t>
      </w:r>
      <w:bookmarkEnd w:id="33"/>
    </w:p>
    <w:p w14:paraId="03E51ADE" w14:textId="7CDD9472" w:rsidR="009B3397" w:rsidRDefault="009B3397" w:rsidP="009B3397">
      <w:pPr>
        <w:ind w:firstLine="567"/>
      </w:pPr>
      <w:r>
        <w:t xml:space="preserve">Apache </w:t>
      </w:r>
      <w:r w:rsidRPr="007A0044">
        <w:t xml:space="preserve">Hadoop </w:t>
      </w:r>
      <w:r>
        <w:t>(Hadoop)</w:t>
      </w:r>
      <w:r w:rsidR="00194E8D">
        <w:t xml:space="preserve"> </w:t>
      </w:r>
      <w:sdt>
        <w:sdtPr>
          <w:id w:val="-1195765908"/>
          <w:citation/>
        </w:sdtPr>
        <w:sdtContent>
          <w:r w:rsidR="00194E8D">
            <w:fldChar w:fldCharType="begin"/>
          </w:r>
          <w:r w:rsidR="00194E8D">
            <w:instrText xml:space="preserve"> CITATION The \l 1033 </w:instrText>
          </w:r>
          <w:r w:rsidR="00194E8D">
            <w:fldChar w:fldCharType="separate"/>
          </w:r>
          <w:r w:rsidR="00FB6C91">
            <w:rPr>
              <w:noProof/>
            </w:rPr>
            <w:t>[9]</w:t>
          </w:r>
          <w:r w:rsidR="00194E8D">
            <w:fldChar w:fldCharType="end"/>
          </w:r>
        </w:sdtContent>
      </w:sdt>
      <w:r>
        <w:t xml:space="preserve"> </w:t>
      </w:r>
      <w:r w:rsidRPr="007A0044">
        <w:t xml:space="preserve">là </w:t>
      </w:r>
      <w:r w:rsidR="006459CA">
        <w:t>một</w:t>
      </w:r>
      <w:r w:rsidRPr="007A0044">
        <w:t xml:space="preserve"> mã nguồn mở miễn phí</w:t>
      </w:r>
      <w:r>
        <w:t>, đư</w:t>
      </w:r>
      <w:r w:rsidRPr="007A0044">
        <w:t>ợ</w:t>
      </w:r>
      <w:r>
        <w:t>c ph</w:t>
      </w:r>
      <w:r w:rsidRPr="007A0044">
        <w:t>át</w:t>
      </w:r>
      <w:r>
        <w:t xml:space="preserve"> tri</w:t>
      </w:r>
      <w:r w:rsidRPr="007A0044">
        <w:t>ể</w:t>
      </w:r>
      <w:r>
        <w:t>n tr</w:t>
      </w:r>
      <w:r w:rsidRPr="007A0044">
        <w:t>ê</w:t>
      </w:r>
      <w:r>
        <w:t>n n</w:t>
      </w:r>
      <w:r w:rsidRPr="007A0044">
        <w:t>ề</w:t>
      </w:r>
      <w:r>
        <w:t>n t</w:t>
      </w:r>
      <w:r w:rsidRPr="007A0044">
        <w:t>ản</w:t>
      </w:r>
      <w:r>
        <w:t>g Java</w:t>
      </w:r>
      <w:r w:rsidRPr="007A0044">
        <w:t xml:space="preserve">, cung cấp </w:t>
      </w:r>
      <w:r w:rsidR="006459CA">
        <w:t>một</w:t>
      </w:r>
      <w:r w:rsidR="006459CA" w:rsidRPr="007A0044">
        <w:t xml:space="preserve"> </w:t>
      </w:r>
      <w:r w:rsidRPr="007A0044">
        <w:t>nền tảng phân tán</w:t>
      </w:r>
      <w:r>
        <w:t xml:space="preserve"> tr</w:t>
      </w:r>
      <w:r w:rsidRPr="00631ECF">
        <w:t>ên</w:t>
      </w:r>
      <w:r>
        <w:t xml:space="preserve"> c</w:t>
      </w:r>
      <w:r w:rsidRPr="00631ECF">
        <w:t>á</w:t>
      </w:r>
      <w:r>
        <w:t>c c</w:t>
      </w:r>
      <w:r w:rsidRPr="00631ECF">
        <w:t>ụm</w:t>
      </w:r>
      <w:r>
        <w:t xml:space="preserve"> máy t</w:t>
      </w:r>
      <w:r w:rsidRPr="00631ECF">
        <w:t>ính</w:t>
      </w:r>
      <w:r>
        <w:t xml:space="preserve"> gi</w:t>
      </w:r>
      <w:r w:rsidRPr="007A0044">
        <w:t>ú</w:t>
      </w:r>
      <w:r>
        <w:t>p l</w:t>
      </w:r>
      <w:r w:rsidRPr="007A0044">
        <w:t xml:space="preserve">ưu trữ và quản lý </w:t>
      </w:r>
      <w:r>
        <w:t>c</w:t>
      </w:r>
      <w:r w:rsidRPr="007A0044">
        <w:t>á</w:t>
      </w:r>
      <w:r>
        <w:t>c d</w:t>
      </w:r>
      <w:r w:rsidRPr="007A0044">
        <w:t>ữ</w:t>
      </w:r>
      <w:r>
        <w:t xml:space="preserve"> li</w:t>
      </w:r>
      <w:r w:rsidRPr="007A0044">
        <w:t>ệ</w:t>
      </w:r>
      <w:r>
        <w:t>u l</w:t>
      </w:r>
      <w:r w:rsidRPr="007A0044">
        <w:t>ớ</w:t>
      </w:r>
      <w:r>
        <w:t>n</w:t>
      </w:r>
      <w:r w:rsidRPr="007A0044">
        <w:t>.</w:t>
      </w:r>
      <w:r w:rsidRPr="00DA37F4">
        <w:t xml:space="preserve"> Điểm mạnh của nền tảng Hadoop là cung cấp độ tin cậy và tính sẵn sàng cao.</w:t>
      </w:r>
      <w:r>
        <w:t xml:space="preserve"> C</w:t>
      </w:r>
      <w:r w:rsidRPr="00F63D60">
        <w:t>á</w:t>
      </w:r>
      <w:r>
        <w:t>c th</w:t>
      </w:r>
      <w:r w:rsidRPr="00F63D60">
        <w:t>àn</w:t>
      </w:r>
      <w:r>
        <w:t>h ph</w:t>
      </w:r>
      <w:r w:rsidRPr="00F63D60">
        <w:t>ầ</w:t>
      </w:r>
      <w:r>
        <w:t>n ch</w:t>
      </w:r>
      <w:r w:rsidRPr="00954981">
        <w:t>ín</w:t>
      </w:r>
      <w:r>
        <w:t>h c</w:t>
      </w:r>
      <w:r w:rsidRPr="00F63D60">
        <w:t>ủa</w:t>
      </w:r>
      <w:r>
        <w:t xml:space="preserve"> n</w:t>
      </w:r>
      <w:r w:rsidRPr="00F63D60">
        <w:t>ề</w:t>
      </w:r>
      <w:r>
        <w:t>n t</w:t>
      </w:r>
      <w:r w:rsidRPr="00F63D60">
        <w:t>ản</w:t>
      </w:r>
      <w:r>
        <w:t>g Hadoop bao g</w:t>
      </w:r>
      <w:r w:rsidRPr="00F63D60">
        <w:t>ồ</w:t>
      </w:r>
      <w:r>
        <w:t>m:</w:t>
      </w:r>
    </w:p>
    <w:p w14:paraId="074479A3" w14:textId="0F7A065A" w:rsidR="009B3397" w:rsidRDefault="009B3397" w:rsidP="009B3397">
      <w:pPr>
        <w:pStyle w:val="ListParagraph"/>
        <w:numPr>
          <w:ilvl w:val="1"/>
          <w:numId w:val="6"/>
        </w:numPr>
        <w:ind w:left="990"/>
      </w:pPr>
      <w:r w:rsidRPr="00F63D60">
        <w:lastRenderedPageBreak/>
        <w:t xml:space="preserve">Hadoop Distributed File System (HDFS) là hệ thống tập tin ảo. </w:t>
      </w:r>
      <w:r>
        <w:t xml:space="preserve">HDFS </w:t>
      </w:r>
      <w:r w:rsidRPr="008462CD">
        <w:t xml:space="preserve">sẽ chia nhỏ dữ liệu ra thành nhiều phần. Dữ liệu được quản lý một cách có hệ thống. Ý tưởng được sử dụng ở đây là “di chuyển tính toán vào trong dữ liệu” thay vì </w:t>
      </w:r>
      <w:r w:rsidR="006459CA">
        <w:t>“</w:t>
      </w:r>
      <w:r w:rsidRPr="008462CD">
        <w:t>di chuyển dữ liệu để tính toán” như cách thông thường</w:t>
      </w:r>
      <w:r>
        <w:t xml:space="preserve">. </w:t>
      </w:r>
      <w:r w:rsidRPr="00F63D60">
        <w:t>Các đoạn nhỏ của tập tin sẽ được nhân rộng và lưu trữ trên nhiều máy chủ khác (thường là 3) để tăng sức chịu lỗi và tính sẵn sàng cao</w:t>
      </w:r>
      <w:r w:rsidRPr="008462CD">
        <w:t>.</w:t>
      </w:r>
    </w:p>
    <w:p w14:paraId="68FB2486" w14:textId="77777777" w:rsidR="009B3397" w:rsidRDefault="009B3397" w:rsidP="009B3397">
      <w:pPr>
        <w:pStyle w:val="ListParagraph"/>
        <w:numPr>
          <w:ilvl w:val="1"/>
          <w:numId w:val="6"/>
        </w:numPr>
        <w:ind w:left="990"/>
      </w:pPr>
      <w:r w:rsidRPr="00F63D60">
        <w:t xml:space="preserve">Hadoop MapReduce </w:t>
      </w:r>
      <w:r>
        <w:t>là mô hình xử lý t</w:t>
      </w:r>
      <w:r w:rsidRPr="008462CD">
        <w:t>ín</w:t>
      </w:r>
      <w:r>
        <w:t>h to</w:t>
      </w:r>
      <w:r w:rsidRPr="008462CD">
        <w:t>án</w:t>
      </w:r>
      <w:r>
        <w:t xml:space="preserve"> phân tán c</w:t>
      </w:r>
      <w:r w:rsidRPr="004C71FD">
        <w:t>ó</w:t>
      </w:r>
      <w:r>
        <w:t xml:space="preserve"> thể xử lý nhanh một lượng dữ liệu lớn. Các dữ liệu này được chia nh</w:t>
      </w:r>
      <w:r w:rsidRPr="00AB6E04">
        <w:t>ỏ</w:t>
      </w:r>
      <w:r>
        <w:t xml:space="preserve"> v</w:t>
      </w:r>
      <w:r w:rsidRPr="00AB6E04">
        <w:t>à</w:t>
      </w:r>
      <w:r>
        <w:t xml:space="preserve"> đặt tại các máy tính ph</w:t>
      </w:r>
      <w:r w:rsidRPr="00AB6E04">
        <w:t>â</w:t>
      </w:r>
      <w:r>
        <w:t>n t</w:t>
      </w:r>
      <w:r w:rsidRPr="00AB6E04">
        <w:t>á</w:t>
      </w:r>
      <w:r>
        <w:t>n trong c</w:t>
      </w:r>
      <w:r w:rsidRPr="00AB6E04">
        <w:t>ụ</w:t>
      </w:r>
      <w:r>
        <w:t>m m</w:t>
      </w:r>
      <w:r w:rsidRPr="00AB6E04">
        <w:t>áy</w:t>
      </w:r>
      <w:r>
        <w:t xml:space="preserve"> t</w:t>
      </w:r>
      <w:r w:rsidRPr="00AB6E04">
        <w:t>ính</w:t>
      </w:r>
      <w:r>
        <w:t>. Các máy tính này sẽ hoạt động song song độc lập với nhau. Điều này giúp rút ngắn thời gian xử lý toàn bộ dữ liệu.</w:t>
      </w:r>
    </w:p>
    <w:p w14:paraId="05B51F5F" w14:textId="77777777" w:rsidR="009B3397" w:rsidRDefault="00722F13" w:rsidP="00722F13">
      <w:pPr>
        <w:jc w:val="center"/>
      </w:pPr>
      <w:r>
        <w:object w:dxaOrig="6555" w:dyaOrig="4980" w14:anchorId="09DB18E7">
          <v:shape id="_x0000_i1031" type="#_x0000_t75" style="width:327.75pt;height:248.8pt" o:ole="">
            <v:imagedata r:id="rId20" o:title=""/>
          </v:shape>
          <o:OLEObject Type="Embed" ProgID="Visio.Drawing.15" ShapeID="_x0000_i1031" DrawAspect="Content" ObjectID="_1568532892" r:id="rId21"/>
        </w:object>
      </w:r>
    </w:p>
    <w:p w14:paraId="10812833" w14:textId="7F550A21" w:rsidR="009B3397" w:rsidRDefault="009B3397" w:rsidP="009B3397">
      <w:pPr>
        <w:pStyle w:val="Caption"/>
      </w:pPr>
      <w:bookmarkStart w:id="34" w:name="_Toc491803633"/>
      <w:r>
        <w:t xml:space="preserve">Hình </w:t>
      </w:r>
      <w:fldSimple w:instr=" STYLEREF 1 \s ">
        <w:r w:rsidR="00C20869">
          <w:rPr>
            <w:noProof/>
          </w:rPr>
          <w:t>2</w:t>
        </w:r>
      </w:fldSimple>
      <w:r w:rsidR="0016372A">
        <w:noBreakHyphen/>
      </w:r>
      <w:fldSimple w:instr=" SEQ Hình \* ARABIC \s 1 ">
        <w:r w:rsidR="00C20869">
          <w:rPr>
            <w:noProof/>
          </w:rPr>
          <w:t>7</w:t>
        </w:r>
      </w:fldSimple>
      <w:r>
        <w:t xml:space="preserve"> Ki</w:t>
      </w:r>
      <w:r w:rsidRPr="002D5AD1">
        <w:t>ế</w:t>
      </w:r>
      <w:r>
        <w:t>n tr</w:t>
      </w:r>
      <w:r w:rsidRPr="00F23889">
        <w:t>ú</w:t>
      </w:r>
      <w:r>
        <w:t>c Hadoop</w:t>
      </w:r>
      <w:bookmarkEnd w:id="34"/>
    </w:p>
    <w:p w14:paraId="45EFF834" w14:textId="77777777" w:rsidR="002F1989" w:rsidRDefault="003B2F7F" w:rsidP="002F1989">
      <w:pPr>
        <w:ind w:firstLine="567"/>
      </w:pPr>
      <w:r>
        <w:t xml:space="preserve">Hình 2-7 mô tả kiến trúc Hadoop. </w:t>
      </w:r>
      <w:r w:rsidR="002F1989">
        <w:t>Các nhà phát triển Hadoop đã giữ nguyên cơ chế MapReduce của Google để cài đặt thành bộ máy thực thi Hadoop MapReduce. Đây là một n</w:t>
      </w:r>
      <w:r w:rsidR="002F1989" w:rsidRPr="00CE3ACC">
        <w:t>ề</w:t>
      </w:r>
      <w:r w:rsidR="002F1989">
        <w:t>n t</w:t>
      </w:r>
      <w:r w:rsidR="002F1989" w:rsidRPr="00CE3ACC">
        <w:t>ản</w:t>
      </w:r>
      <w:r w:rsidR="002F1989">
        <w:t>g l</w:t>
      </w:r>
      <w:r w:rsidR="002F1989" w:rsidRPr="00CE3ACC">
        <w:t>à</w:t>
      </w:r>
      <w:r w:rsidR="002F1989">
        <w:t>m vi</w:t>
      </w:r>
      <w:r w:rsidR="002F1989" w:rsidRPr="00CE3ACC">
        <w:t>ệ</w:t>
      </w:r>
      <w:r w:rsidR="002F1989">
        <w:t>c cho phép dễ dàng phát triển và triển khai các ứng dụng MapReduce. Hadoop MapReduce có các ưu điểm:</w:t>
      </w:r>
    </w:p>
    <w:p w14:paraId="2211CE44" w14:textId="77777777" w:rsidR="002F1989" w:rsidRDefault="002F1989" w:rsidP="002F1989">
      <w:pPr>
        <w:pStyle w:val="ListParagraph"/>
        <w:numPr>
          <w:ilvl w:val="1"/>
          <w:numId w:val="6"/>
        </w:numPr>
        <w:ind w:left="990"/>
      </w:pPr>
      <w:r>
        <w:t>Xử lý tốt bài toán với lượng dữ liệu lớn có các tác vụ phân tích và tính toán phức tạp.</w:t>
      </w:r>
    </w:p>
    <w:p w14:paraId="2022C558" w14:textId="77777777" w:rsidR="002F1989" w:rsidRDefault="002F1989" w:rsidP="002F1989">
      <w:pPr>
        <w:pStyle w:val="ListParagraph"/>
        <w:numPr>
          <w:ilvl w:val="1"/>
          <w:numId w:val="6"/>
        </w:numPr>
        <w:ind w:left="990"/>
      </w:pPr>
      <w:r>
        <w:t>Xử lý song song trên các máy phân tán một cách chính xác và hiệu quả</w:t>
      </w:r>
    </w:p>
    <w:p w14:paraId="70F9951C" w14:textId="77777777" w:rsidR="002F1989" w:rsidRDefault="002F1989" w:rsidP="002F1989">
      <w:pPr>
        <w:pStyle w:val="ListParagraph"/>
        <w:numPr>
          <w:ilvl w:val="1"/>
          <w:numId w:val="6"/>
        </w:numPr>
        <w:ind w:left="990"/>
      </w:pPr>
      <w:r>
        <w:lastRenderedPageBreak/>
        <w:t>Có thể cài đặt mô hình MapReduce trên nhiều ngôn ngữ khác nhau với các thư viện tương ứng.</w:t>
      </w:r>
    </w:p>
    <w:p w14:paraId="3A12B632" w14:textId="77777777" w:rsidR="00F75E8D" w:rsidRDefault="00F75E8D" w:rsidP="000F3D09">
      <w:pPr>
        <w:jc w:val="center"/>
      </w:pPr>
      <w:r>
        <w:object w:dxaOrig="10336" w:dyaOrig="5431" w14:anchorId="35571E86">
          <v:shape id="_x0000_i1032" type="#_x0000_t75" style="width:413.2pt;height:216.55pt" o:ole="">
            <v:imagedata r:id="rId22" o:title=""/>
          </v:shape>
          <o:OLEObject Type="Embed" ProgID="Visio.Drawing.15" ShapeID="_x0000_i1032" DrawAspect="Content" ObjectID="_1568532893" r:id="rId23"/>
        </w:object>
      </w:r>
    </w:p>
    <w:p w14:paraId="1FA37CDD" w14:textId="7AE4703B" w:rsidR="002F1989" w:rsidRDefault="002F1989" w:rsidP="000F3D09">
      <w:pPr>
        <w:pStyle w:val="Caption"/>
      </w:pPr>
      <w:bookmarkStart w:id="35" w:name="_Toc491803634"/>
      <w:r>
        <w:t xml:space="preserve">Hình </w:t>
      </w:r>
      <w:fldSimple w:instr=" STYLEREF 1 \s ">
        <w:r w:rsidR="00C20869">
          <w:rPr>
            <w:noProof/>
          </w:rPr>
          <w:t>2</w:t>
        </w:r>
      </w:fldSimple>
      <w:r w:rsidR="0016372A">
        <w:noBreakHyphen/>
      </w:r>
      <w:fldSimple w:instr=" SEQ Hình \* ARABIC \s 1 ">
        <w:r w:rsidR="00C20869">
          <w:rPr>
            <w:noProof/>
          </w:rPr>
          <w:t>8</w:t>
        </w:r>
      </w:fldSimple>
      <w:r>
        <w:t xml:space="preserve"> </w:t>
      </w:r>
      <w:r w:rsidR="00985A83">
        <w:t xml:space="preserve">Ví dụ minh họa </w:t>
      </w:r>
      <w:r>
        <w:t>th</w:t>
      </w:r>
      <w:r w:rsidRPr="008B7AD1">
        <w:t>ự</w:t>
      </w:r>
      <w:r>
        <w:t xml:space="preserve">c thi </w:t>
      </w:r>
      <w:r w:rsidR="00985A83">
        <w:t xml:space="preserve">Hadoop </w:t>
      </w:r>
      <w:r>
        <w:t>MapReduce</w:t>
      </w:r>
      <w:bookmarkEnd w:id="35"/>
    </w:p>
    <w:p w14:paraId="5DF9E9F9" w14:textId="5B94CAA1" w:rsidR="00F55915" w:rsidRPr="00F55915" w:rsidRDefault="00F55915" w:rsidP="00F55915">
      <w:pPr>
        <w:ind w:firstLine="567"/>
      </w:pPr>
      <w:r>
        <w:t>Ví dụ, hình 2-8 minh họa bài toán đế</w:t>
      </w:r>
      <w:r w:rsidR="00322C64">
        <w:t>m</w:t>
      </w:r>
      <w:r>
        <w:t xml:space="preserve"> từ trên Hadoop MapReduce. Đầu tiên, dữ liệu ban đầu được chia thành 4 tập con. Tiếp đến, khởi tạo các hàm Mapper ứng với mỗi tập con. Hàm Mapper nhận dữ liệu đầu vào là đoạn văn bản,</w:t>
      </w:r>
      <w:r w:rsidR="008566BC">
        <w:t xml:space="preserve"> thực thi xử lý và trả về kết quả là các cặp khóa-giá trị với khóa là từ có trong văn bản và giá trị là số lần xuất hiện của từ. Sau khi các hàm Mapper thực thi xong, các hàm Shuffer được gọi với </w:t>
      </w:r>
      <w:r w:rsidR="008566BC" w:rsidRPr="008566BC">
        <w:t xml:space="preserve">nhiệm vụ sắp xếp các từ và tổng hợp dữ liệu đầu vào cho </w:t>
      </w:r>
      <w:r w:rsidR="008566BC">
        <w:t xml:space="preserve">hàm </w:t>
      </w:r>
      <w:r w:rsidR="008566BC" w:rsidRPr="008566BC">
        <w:t>Reduce</w:t>
      </w:r>
      <w:r w:rsidR="008566BC">
        <w:t>r</w:t>
      </w:r>
      <w:r w:rsidR="008566BC" w:rsidRPr="008566BC">
        <w:t xml:space="preserve"> từ các kết quả đầu ra của hàm Map</w:t>
      </w:r>
      <w:r w:rsidR="008566BC">
        <w:t xml:space="preserve">per. Sau đó, các hàm Reducer nhận giá trị đầu vào là </w:t>
      </w:r>
      <w:r w:rsidR="004C2FE6">
        <w:t xml:space="preserve">cặp khóa-giá trị với khóa là từ và giá trị là danh sách các số lần xuất hiện của từ trên các tập con và tổng hợp các giá trị số lần xuất hiện của từ. Kết quả cuối cùng nhận được là danh sách các từ và số lần xuất hiện của từ. </w:t>
      </w:r>
    </w:p>
    <w:p w14:paraId="5791DE6E" w14:textId="77777777" w:rsidR="00D80B27" w:rsidRPr="00D80B27" w:rsidRDefault="00E44FC6" w:rsidP="00E44FC6">
      <w:pPr>
        <w:pStyle w:val="Heading2"/>
        <w:rPr>
          <w:rFonts w:ascii="Times New Roman Bold" w:hAnsi="Times New Roman Bold"/>
          <w:b w:val="0"/>
          <w:bCs w:val="0"/>
          <w:caps/>
          <w:sz w:val="32"/>
          <w:szCs w:val="28"/>
        </w:rPr>
      </w:pPr>
      <w:bookmarkStart w:id="36" w:name="_Toc491803673"/>
      <w:r>
        <w:t>Thuật toán SPAMC</w:t>
      </w:r>
      <w:bookmarkEnd w:id="36"/>
    </w:p>
    <w:p w14:paraId="120F0E29" w14:textId="71435EFC" w:rsidR="00D80B27" w:rsidRDefault="00816D07" w:rsidP="00D80B27">
      <w:pPr>
        <w:ind w:firstLine="567"/>
      </w:pPr>
      <w:r>
        <w:t xml:space="preserve">Xuất phát từ thuật toán SPAM, C.Chen và cộng sự đề xuất thuật toán xử lý song song khai thác </w:t>
      </w:r>
      <w:r w:rsidR="00115F09">
        <w:t>chuỗi</w:t>
      </w:r>
      <w:r>
        <w:t xml:space="preserve"> trên mô hình lập trình phân tán MapReduce, đặt tên là SPAMC</w:t>
      </w:r>
      <w:r w:rsidR="00194E8D">
        <w:t xml:space="preserve"> </w:t>
      </w:r>
      <w:sdt>
        <w:sdtPr>
          <w:id w:val="-1952691715"/>
          <w:citation/>
        </w:sdtPr>
        <w:sdtContent>
          <w:r w:rsidR="00194E8D">
            <w:fldChar w:fldCharType="begin"/>
          </w:r>
          <w:r w:rsidR="00194E8D">
            <w:instrText xml:space="preserve"> CITATION Che13 \l 1033 </w:instrText>
          </w:r>
          <w:r w:rsidR="00194E8D">
            <w:fldChar w:fldCharType="separate"/>
          </w:r>
          <w:r w:rsidR="00FB6C91">
            <w:rPr>
              <w:noProof/>
            </w:rPr>
            <w:t>[30]</w:t>
          </w:r>
          <w:r w:rsidR="00194E8D">
            <w:fldChar w:fldCharType="end"/>
          </w:r>
        </w:sdtContent>
      </w:sdt>
      <w:r>
        <w:t>.</w:t>
      </w:r>
      <w:r w:rsidR="00A837A7">
        <w:t xml:space="preserve"> Theo đó, tác giả thiết kế mô hình khai thác song song có thể làm tăng khả năng mở rộng quá trình khai thác chuỗi bằ</w:t>
      </w:r>
      <w:r w:rsidR="00C054A3">
        <w:t>ng cách t</w:t>
      </w:r>
      <w:r w:rsidR="00C054A3" w:rsidRPr="00C054A3">
        <w:t xml:space="preserve">hay vì thực hiện khai thác trên cây </w:t>
      </w:r>
      <w:r w:rsidR="00C054A3">
        <w:t xml:space="preserve">thứ tự </w:t>
      </w:r>
      <w:r w:rsidR="00C054A3" w:rsidRPr="00C054A3">
        <w:t xml:space="preserve">từ điển hoàn chỉnh, thuật toán phân chia thành các cây con, và </w:t>
      </w:r>
      <w:r w:rsidR="00C054A3">
        <w:t>gọi</w:t>
      </w:r>
      <w:r w:rsidR="00C054A3" w:rsidRPr="00C054A3">
        <w:t xml:space="preserve"> lặp lại mô hình </w:t>
      </w:r>
      <w:r w:rsidR="00C054A3" w:rsidRPr="00C054A3">
        <w:lastRenderedPageBreak/>
        <w:t>MapReduce trên các cây con để tìm ra các mẫ</w:t>
      </w:r>
      <w:r w:rsidR="00C054A3">
        <w:t>u tuần tự.</w:t>
      </w:r>
      <w:r w:rsidR="00D6466E">
        <w:t xml:space="preserve"> Hình 2-10 mô tả quá trình khai thác của thuật toán. Thuật toán được chia thành hai giai đoạn chính: (1) Scanning Phase: chuyển đổi CSDL và (2) Mining Phase: khai thác mẫu tuần tự dựa trên dữ liệu đã chuyển đổi.</w:t>
      </w:r>
      <w:r w:rsidR="004D6B81">
        <w:t xml:space="preserve"> Trong đó, Scanning Phase được thực hiện một lần duy nhất và Mining Phase được gọi lại nhiều lần cho đến khi không tìm được mẫu tuần tự mới.</w:t>
      </w:r>
    </w:p>
    <w:p w14:paraId="669EF975" w14:textId="549FAD44" w:rsidR="00D80B27" w:rsidRDefault="00AD799B" w:rsidP="00D80B27">
      <w:pPr>
        <w:jc w:val="center"/>
      </w:pPr>
      <w:r>
        <w:object w:dxaOrig="7860" w:dyaOrig="6150" w14:anchorId="6A3AD4E4">
          <v:shape id="_x0000_i1033" type="#_x0000_t75" style="width:420.2pt;height:327.75pt" o:ole="">
            <v:imagedata r:id="rId24" o:title=""/>
          </v:shape>
          <o:OLEObject Type="Embed" ProgID="Visio.Drawing.15" ShapeID="_x0000_i1033" DrawAspect="Content" ObjectID="_1568532894" r:id="rId25"/>
        </w:object>
      </w:r>
    </w:p>
    <w:p w14:paraId="7BD4F10A" w14:textId="0970B884" w:rsidR="00D80B27" w:rsidRDefault="00D80B27" w:rsidP="00D80B27">
      <w:pPr>
        <w:pStyle w:val="Caption"/>
      </w:pPr>
      <w:bookmarkStart w:id="37" w:name="_Toc491803635"/>
      <w:r>
        <w:t xml:space="preserve">Hình </w:t>
      </w:r>
      <w:fldSimple w:instr=" STYLEREF 1 \s ">
        <w:r w:rsidR="00C20869">
          <w:rPr>
            <w:noProof/>
          </w:rPr>
          <w:t>2</w:t>
        </w:r>
      </w:fldSimple>
      <w:r w:rsidR="0016372A">
        <w:noBreakHyphen/>
      </w:r>
      <w:fldSimple w:instr=" SEQ Hình \* ARABIC \s 1 ">
        <w:r w:rsidR="00C20869">
          <w:rPr>
            <w:noProof/>
          </w:rPr>
          <w:t>9</w:t>
        </w:r>
      </w:fldSimple>
      <w:r>
        <w:t xml:space="preserve"> </w:t>
      </w:r>
      <w:r w:rsidR="00D6466E">
        <w:t>Quá trình</w:t>
      </w:r>
      <w:r>
        <w:t xml:space="preserve"> khai thác của thuật toán SPAMC</w:t>
      </w:r>
      <w:bookmarkEnd w:id="37"/>
    </w:p>
    <w:p w14:paraId="33301048" w14:textId="77777777" w:rsidR="009F2F47" w:rsidRDefault="00B81606" w:rsidP="00D80B27">
      <w:pPr>
        <w:ind w:firstLine="567"/>
      </w:pPr>
      <w:r>
        <w:t>Scanning Phase</w:t>
      </w:r>
      <w:r w:rsidR="00074F9E">
        <w:t xml:space="preserve">:  </w:t>
      </w:r>
      <w:r w:rsidR="00F5794F">
        <w:t>Trong giai đoạn này, tương tự thuật toán SPAM, SPAMC chỉ thực hiện đọc CSDL ban đầu 1 lần duy nhất để chuyển đổi CSDL ban đầu sang cấu trúc bảng bit dọc. Đầu tiên, thuật toán chia nhỏ CSDL thành các tập đọc và tiến hành chuyển đổi song song trên các tập dữ liệu con. Việc chia nhỏ CSDL giúp tăng hiệu quả quá trình chuyển đổi cũng như tránh được vấn đề tràn bộ nhớ đối với CSDL có kích thước lớn, không thể xử lý được trên 1 máy đơn.</w:t>
      </w:r>
      <w:r w:rsidR="002109B8">
        <w:t xml:space="preserve"> Tiếp theo, </w:t>
      </w:r>
      <w:r w:rsidR="00E527CA">
        <w:t>thực hiện song song quá trình chuyển đổi dữ liệu bằng cách thực thi 1 tiến trình MapReduce.</w:t>
      </w:r>
      <w:r w:rsidR="002109B8">
        <w:t xml:space="preserve"> </w:t>
      </w:r>
      <w:r w:rsidR="00E527CA">
        <w:t>V</w:t>
      </w:r>
      <w:r w:rsidR="002109B8">
        <w:t xml:space="preserve">ới mỗi tập dữ liệu con sẽ khởi tạo 1 hàm Mapper để đọc dữ liệu và chuyển đổi </w:t>
      </w:r>
      <w:r w:rsidR="00E527CA">
        <w:t>dữ liệu. H</w:t>
      </w:r>
      <w:r w:rsidR="002109B8">
        <w:t xml:space="preserve">àm </w:t>
      </w:r>
      <w:r w:rsidR="002109B8">
        <w:lastRenderedPageBreak/>
        <w:t>Reducer t</w:t>
      </w:r>
      <w:r w:rsidR="00E527CA">
        <w:t>ính tổng</w:t>
      </w:r>
      <w:r w:rsidR="002109B8">
        <w:t xml:space="preserve"> độ hỗ trợ của mỗi sự kiện trên tất cả tập dữ liệu con, loại bỏ các sự kiện không phổ biến. </w:t>
      </w:r>
      <w:r w:rsidR="00E527CA">
        <w:t>Các sự kiện phổ biến được lưu trữ lại theo cấu trúc bảng băm phân tán (Distriducted Hash Table - DHT), được sử dụng là dữ liệu đầu vào của giai đoạn khai thác, Mining Phase</w:t>
      </w:r>
      <w:r w:rsidR="00D41C1F">
        <w:t>.</w:t>
      </w:r>
      <w:r w:rsidR="009F2F47">
        <w:t xml:space="preserve"> Hình </w:t>
      </w:r>
      <w:r w:rsidR="007E5442">
        <w:t>2-11 mô tả thông tin DHT của SDB với ngưỡng hỗ trợ minSup = 50%. Với minSup = 50%, sự kiện D có độ hỗ trợ 25% nên là sự kiện không phổ biến. Do đó, DHT không lưu trữ sự kiện D.</w:t>
      </w:r>
    </w:p>
    <w:p w14:paraId="55ED798A" w14:textId="77777777" w:rsidR="009F2F47" w:rsidRDefault="009F2F47" w:rsidP="009F2F47">
      <w:pPr>
        <w:jc w:val="center"/>
      </w:pPr>
      <w:r>
        <w:object w:dxaOrig="3991" w:dyaOrig="3810" w14:anchorId="6E062357">
          <v:shape id="_x0000_i1034" type="#_x0000_t75" style="width:199.35pt;height:191.3pt" o:ole="">
            <v:imagedata r:id="rId26" o:title=""/>
          </v:shape>
          <o:OLEObject Type="Embed" ProgID="Visio.Drawing.15" ShapeID="_x0000_i1034" DrawAspect="Content" ObjectID="_1568532895" r:id="rId27"/>
        </w:object>
      </w:r>
    </w:p>
    <w:p w14:paraId="125C85BE" w14:textId="71342C2E" w:rsidR="009F2F47" w:rsidRDefault="009F2F47" w:rsidP="009F2F47">
      <w:pPr>
        <w:pStyle w:val="Caption"/>
      </w:pPr>
      <w:bookmarkStart w:id="38" w:name="_Toc491803636"/>
      <w:r>
        <w:t xml:space="preserve">Hình </w:t>
      </w:r>
      <w:fldSimple w:instr=" STYLEREF 1 \s ">
        <w:r w:rsidR="00C20869">
          <w:rPr>
            <w:noProof/>
          </w:rPr>
          <w:t>2</w:t>
        </w:r>
      </w:fldSimple>
      <w:r w:rsidR="0016372A">
        <w:noBreakHyphen/>
      </w:r>
      <w:fldSimple w:instr=" SEQ Hình \* ARABIC \s 1 ">
        <w:r w:rsidR="00C20869">
          <w:rPr>
            <w:noProof/>
          </w:rPr>
          <w:t>10</w:t>
        </w:r>
      </w:fldSimple>
      <w:r>
        <w:t xml:space="preserve"> Minh họa DHT của SDB với minSup = 50%</w:t>
      </w:r>
      <w:bookmarkEnd w:id="38"/>
      <w:r>
        <w:t xml:space="preserve"> </w:t>
      </w:r>
    </w:p>
    <w:p w14:paraId="7AE931E0" w14:textId="77777777" w:rsidR="00AD799B" w:rsidRDefault="00D41C1F" w:rsidP="00D80B27">
      <w:pPr>
        <w:ind w:firstLine="567"/>
      </w:pPr>
      <w:r>
        <w:t xml:space="preserve"> </w:t>
      </w:r>
      <w:r w:rsidR="002109B8">
        <w:t xml:space="preserve"> </w:t>
      </w:r>
      <w:r w:rsidR="00DD2F4D">
        <w:t xml:space="preserve">Mining Phase: ý tưởng chính của quá trình khai thác tập mẫu tuần </w:t>
      </w:r>
      <w:r w:rsidR="003456FE">
        <w:t>tự</w:t>
      </w:r>
      <w:r w:rsidR="00DD2F4D">
        <w:t xml:space="preserve"> của thuật toán là thay vì thực hiện phát sinh tất cả mẫu ứng viên trên cây toàn bộ cây thứ tự từ điển, thuật toán tiến hành khai thác song song trên từng cây con có cùng cấp. Chiến lược khai thác theo chiều sâu trên từng cây con với cấp độ được xác định trước được áp dụng. </w:t>
      </w:r>
    </w:p>
    <w:p w14:paraId="02837F00" w14:textId="6241A43C" w:rsidR="00935895" w:rsidRDefault="00074075" w:rsidP="00D80B27">
      <w:pPr>
        <w:ind w:firstLine="567"/>
      </w:pPr>
      <w:r>
        <w:t xml:space="preserve">Theo đó, hàm Mapper phát sinh tập mẫu ứng viên trên cây con theo hai hình thức mở rộng </w:t>
      </w:r>
      <w:r w:rsidR="00115F09">
        <w:t>chuỗi</w:t>
      </w:r>
      <w:r>
        <w:t xml:space="preserve"> và mở rộng tập sự kiện. Hàm Reducer tính tổng độ hỗ trợ mẫu ứng viên và loại bỏ các mẫu ứng viên không thỏa điều kiện minSup</w:t>
      </w:r>
      <w:r w:rsidR="00852310">
        <w:t xml:space="preserve">. Chiến lược khai thác này giúp tăng hiệu quả thực thi các hàm Mapper do khắc phục được tình trạng các hàm Mapper thực thi xong trước phải đợi 1 hàm Mapper thực thi chưa xong do các cây con của cây có cấp bậc không giống nhau. Qua thực nghiệm, tác giả nhận thấy rằng trong quá trình khai thác, thực thi tiến trình MapReduce trên cây con có cấp </w:t>
      </w:r>
      <w:r w:rsidR="00852310">
        <w:lastRenderedPageBreak/>
        <w:t>bằng 2 đạt hiệu quả tốt nhất và cũng giúp loại bỏ sớm mẫu ứng viên dư thừa cho các bước tiếp theo.</w:t>
      </w:r>
    </w:p>
    <w:p w14:paraId="7116B99C" w14:textId="67AF6129" w:rsidR="008C1DD3" w:rsidRDefault="003456FE" w:rsidP="00D80B27">
      <w:pPr>
        <w:ind w:firstLine="567"/>
      </w:pPr>
      <w:r>
        <w:t xml:space="preserve">Ưu điểm của thuật toán là </w:t>
      </w:r>
      <w:r w:rsidR="00D14AE5">
        <w:t xml:space="preserve">tận dụng được các ưu điểm của thuật toán SPAM, </w:t>
      </w:r>
      <w:r w:rsidR="00935895">
        <w:t>có thể khai thác hiệu quả mẫu tuần tự trên CSDL có kích thước lớn</w:t>
      </w:r>
      <w:r>
        <w:t>. Chiến lược khai thác song song trên các cây con cùng cấp giúp thuật toán loại bỏ sớm mẫu ứng viên dư thừa và đạt hiệu suất cân bằng tải</w:t>
      </w:r>
      <w:r w:rsidR="00935895">
        <w:t xml:space="preserve">. </w:t>
      </w:r>
    </w:p>
    <w:p w14:paraId="09ABE697" w14:textId="7A44F871" w:rsidR="00CA797A" w:rsidRDefault="00935895" w:rsidP="00D80B27">
      <w:pPr>
        <w:ind w:firstLine="567"/>
        <w:rPr>
          <w:rFonts w:ascii="Times New Roman Bold" w:hAnsi="Times New Roman Bold"/>
          <w:b/>
          <w:bCs/>
          <w:caps/>
          <w:sz w:val="32"/>
          <w:szCs w:val="28"/>
        </w:rPr>
      </w:pPr>
      <w:r>
        <w:t xml:space="preserve">Tuy nhiên, </w:t>
      </w:r>
      <w:r w:rsidR="00183057">
        <w:t xml:space="preserve">thuật toán còn hạn chế khi khai thác trên CSDL có số lượng sự kiện phân biệt lớn. Thêm vào đó, trong quá trình khai thác, thuật toán </w:t>
      </w:r>
      <w:r w:rsidR="008C1DD3">
        <w:t>vẫn giữ nguyên chiến lược phát sinh mẫu ứng viên giống thuật toán SPAM gốc nên dẫn đến</w:t>
      </w:r>
      <w:r w:rsidR="00183057">
        <w:t xml:space="preserve"> phát sính nhiều mẫu ứng viên dư thừa</w:t>
      </w:r>
      <w:r w:rsidR="008C1DD3">
        <w:t>, không tồn tại trong CSDL</w:t>
      </w:r>
      <w:r w:rsidR="00183057">
        <w:t>. Đồng thời, tốn nhiều chi phí trong quá trình chuyển dữ liệu từ các hàm Mapper đến các hàm Reducer trong giai đoạn khai thác khi thực hiện chuyển toàn bộ thông tin bảng bit của mẫu ứng viên từ hàm Mapper đến hàm Reducer.</w:t>
      </w:r>
      <w:r w:rsidR="00852310">
        <w:t xml:space="preserve">  </w:t>
      </w:r>
      <w:r w:rsidR="00074075">
        <w:t xml:space="preserve"> </w:t>
      </w:r>
      <w:r w:rsidR="00CA797A">
        <w:br w:type="page"/>
      </w:r>
    </w:p>
    <w:p w14:paraId="22B9DC31" w14:textId="77777777" w:rsidR="0066332F" w:rsidRDefault="001074C5" w:rsidP="001074C5">
      <w:pPr>
        <w:pStyle w:val="Heading1"/>
      </w:pPr>
      <w:r>
        <w:rPr>
          <w:rFonts w:cs="Times New Roman"/>
        </w:rPr>
        <w:lastRenderedPageBreak/>
        <w:t xml:space="preserve"> </w:t>
      </w:r>
      <w:bookmarkStart w:id="39" w:name="_Toc491803674"/>
      <w:r w:rsidR="00925BCC" w:rsidRPr="001074C5">
        <w:rPr>
          <w:rFonts w:cs="Times New Roman"/>
        </w:rPr>
        <w:t>KỸ THU</w:t>
      </w:r>
      <w:r w:rsidR="00925BCC" w:rsidRPr="00925BCC">
        <w:t>ẬT</w:t>
      </w:r>
      <w:r w:rsidR="00925BCC">
        <w:t xml:space="preserve"> X</w:t>
      </w:r>
      <w:r w:rsidR="00925BCC" w:rsidRPr="00925BCC">
        <w:t>Ử</w:t>
      </w:r>
      <w:r w:rsidR="00925BCC">
        <w:t xml:space="preserve"> L</w:t>
      </w:r>
      <w:r w:rsidR="00925BCC" w:rsidRPr="00925BCC">
        <w:t>Ý</w:t>
      </w:r>
      <w:r w:rsidR="00925BCC">
        <w:t xml:space="preserve"> SONG SONG TRONG KHAI TH</w:t>
      </w:r>
      <w:r w:rsidR="00925BCC" w:rsidRPr="00925BCC">
        <w:t>Á</w:t>
      </w:r>
      <w:r w:rsidR="00925BCC">
        <w:t>C M</w:t>
      </w:r>
      <w:r w:rsidR="00925BCC" w:rsidRPr="00925BCC">
        <w:t>Ẫ</w:t>
      </w:r>
      <w:r w:rsidR="00925BCC">
        <w:t>U TU</w:t>
      </w:r>
      <w:r w:rsidR="00925BCC" w:rsidRPr="00925BCC">
        <w:t>Ầ</w:t>
      </w:r>
      <w:r w:rsidR="00925BCC">
        <w:t>N T</w:t>
      </w:r>
      <w:r w:rsidR="00925BCC" w:rsidRPr="00925BCC">
        <w:t>Ự</w:t>
      </w:r>
      <w:bookmarkEnd w:id="39"/>
    </w:p>
    <w:p w14:paraId="4F410A26" w14:textId="77777777" w:rsidR="004220BF" w:rsidRDefault="002F1B05" w:rsidP="00992DC0">
      <w:pPr>
        <w:pStyle w:val="Heading2"/>
      </w:pPr>
      <w:bookmarkStart w:id="40" w:name="_Toc491803675"/>
      <w:r>
        <w:t>Giới thiệu</w:t>
      </w:r>
      <w:bookmarkEnd w:id="40"/>
    </w:p>
    <w:p w14:paraId="0D2F33E7" w14:textId="71B9CD9F" w:rsidR="00F14631" w:rsidRDefault="00AF35EF" w:rsidP="0027042D">
      <w:pPr>
        <w:ind w:firstLine="567"/>
      </w:pPr>
      <w:r w:rsidRPr="00AF35EF">
        <w:t xml:space="preserve">Điểm hạn chế của các phương pháp </w:t>
      </w:r>
      <w:r>
        <w:t>khai th</w:t>
      </w:r>
      <w:r w:rsidRPr="00AF35EF">
        <w:t>á</w:t>
      </w:r>
      <w:r>
        <w:t xml:space="preserve">c </w:t>
      </w:r>
      <w:r w:rsidR="00115F09">
        <w:t>chuỗi</w:t>
      </w:r>
      <w:r>
        <w:t xml:space="preserve"> tr</w:t>
      </w:r>
      <w:r w:rsidRPr="00AF35EF">
        <w:t>ên</w:t>
      </w:r>
      <w:r>
        <w:t xml:space="preserve"> CSDL chu</w:t>
      </w:r>
      <w:r w:rsidRPr="00AF35EF">
        <w:t>ỗ</w:t>
      </w:r>
      <w:r>
        <w:t xml:space="preserve">i </w:t>
      </w:r>
      <w:r w:rsidRPr="00AF35EF">
        <w:t>hiện nay là chỉ mới dừng lại ở việc khai thác cục bộ, xử lý trên máy tính đơn và dữ liệu thực thi có kích thước tương đối nhỏ</w:t>
      </w:r>
      <w:r>
        <w:t>. Ph</w:t>
      </w:r>
      <w:r w:rsidRPr="00AF35EF">
        <w:t>â</w:t>
      </w:r>
      <w:r>
        <w:t>n t</w:t>
      </w:r>
      <w:r w:rsidRPr="00AF35EF">
        <w:t>á</w:t>
      </w:r>
      <w:r>
        <w:t>n d</w:t>
      </w:r>
      <w:r w:rsidRPr="00AF35EF">
        <w:t>ữ</w:t>
      </w:r>
      <w:r>
        <w:t xml:space="preserve"> li</w:t>
      </w:r>
      <w:r w:rsidRPr="00AF35EF">
        <w:t>ệ</w:t>
      </w:r>
      <w:r>
        <w:t>u v</w:t>
      </w:r>
      <w:r w:rsidRPr="00AF35EF">
        <w:t>à</w:t>
      </w:r>
      <w:r>
        <w:t xml:space="preserve"> t</w:t>
      </w:r>
      <w:r w:rsidRPr="00AF35EF">
        <w:t>ín</w:t>
      </w:r>
      <w:r>
        <w:t>h to</w:t>
      </w:r>
      <w:r w:rsidRPr="00AF35EF">
        <w:t>án</w:t>
      </w:r>
      <w:r>
        <w:t xml:space="preserve"> song song l</w:t>
      </w:r>
      <w:r w:rsidRPr="00AF35EF">
        <w:t>à</w:t>
      </w:r>
      <w:r w:rsidR="00F14631">
        <w:t xml:space="preserve"> </w:t>
      </w:r>
      <w:r>
        <w:t>h</w:t>
      </w:r>
      <w:r w:rsidRPr="00AF35EF">
        <w:t>ướn</w:t>
      </w:r>
      <w:r>
        <w:t>g nghi</w:t>
      </w:r>
      <w:r w:rsidRPr="00AF35EF">
        <w:t>ê</w:t>
      </w:r>
      <w:r>
        <w:t>n c</w:t>
      </w:r>
      <w:r w:rsidRPr="00AF35EF">
        <w:t>ứu</w:t>
      </w:r>
      <w:r>
        <w:t xml:space="preserve"> c</w:t>
      </w:r>
      <w:r w:rsidRPr="00AF35EF">
        <w:t>ầ</w:t>
      </w:r>
      <w:r>
        <w:t>n thi</w:t>
      </w:r>
      <w:r w:rsidRPr="00AF35EF">
        <w:t>ế</w:t>
      </w:r>
      <w:r>
        <w:t>t đ</w:t>
      </w:r>
      <w:r w:rsidRPr="00AF35EF">
        <w:t>ể</w:t>
      </w:r>
      <w:r>
        <w:t xml:space="preserve"> t</w:t>
      </w:r>
      <w:r w:rsidRPr="00AF35EF">
        <w:t>ă</w:t>
      </w:r>
      <w:r>
        <w:t>ng cư</w:t>
      </w:r>
      <w:r w:rsidRPr="00AF35EF">
        <w:t>ờn</w:t>
      </w:r>
      <w:r>
        <w:t>g t</w:t>
      </w:r>
      <w:r w:rsidRPr="00AF35EF">
        <w:t>ín</w:t>
      </w:r>
      <w:r>
        <w:t>h hi</w:t>
      </w:r>
      <w:r w:rsidRPr="00AF35EF">
        <w:t>ệu</w:t>
      </w:r>
      <w:r>
        <w:t xml:space="preserve"> qu</w:t>
      </w:r>
      <w:r w:rsidRPr="00AF35EF">
        <w:t>ả</w:t>
      </w:r>
      <w:r>
        <w:t xml:space="preserve"> cho b</w:t>
      </w:r>
      <w:r w:rsidRPr="00AF35EF">
        <w:t>à</w:t>
      </w:r>
      <w:r>
        <w:t>i to</w:t>
      </w:r>
      <w:r w:rsidRPr="00AF35EF">
        <w:t>án</w:t>
      </w:r>
      <w:r>
        <w:t xml:space="preserve"> nh</w:t>
      </w:r>
      <w:r w:rsidRPr="00AF35EF">
        <w:t>ằ</w:t>
      </w:r>
      <w:r>
        <w:t>m đ</w:t>
      </w:r>
      <w:r w:rsidRPr="00AF35EF">
        <w:t>á</w:t>
      </w:r>
      <w:r>
        <w:t xml:space="preserve">p </w:t>
      </w:r>
      <w:r w:rsidRPr="00AF35EF">
        <w:t>ứn</w:t>
      </w:r>
      <w:r>
        <w:t>g y</w:t>
      </w:r>
      <w:r w:rsidRPr="00AF35EF">
        <w:t>ê</w:t>
      </w:r>
      <w:r>
        <w:t>u c</w:t>
      </w:r>
      <w:r w:rsidRPr="00AF35EF">
        <w:t>ầ</w:t>
      </w:r>
      <w:r>
        <w:t>u ng</w:t>
      </w:r>
      <w:r w:rsidRPr="00AF35EF">
        <w:t>à</w:t>
      </w:r>
      <w:r>
        <w:t>y c</w:t>
      </w:r>
      <w:r w:rsidRPr="00AF35EF">
        <w:t>àn</w:t>
      </w:r>
      <w:r>
        <w:t>g t</w:t>
      </w:r>
      <w:r w:rsidRPr="00AF35EF">
        <w:t>ă</w:t>
      </w:r>
      <w:r>
        <w:t>ng c</w:t>
      </w:r>
      <w:r w:rsidRPr="00AF35EF">
        <w:t>ủa</w:t>
      </w:r>
      <w:r>
        <w:t xml:space="preserve"> k</w:t>
      </w:r>
      <w:r w:rsidRPr="00AF35EF">
        <w:t>ích</w:t>
      </w:r>
      <w:r>
        <w:t xml:space="preserve"> th</w:t>
      </w:r>
      <w:r w:rsidRPr="00AF35EF">
        <w:t>ước</w:t>
      </w:r>
      <w:r>
        <w:t xml:space="preserve"> d</w:t>
      </w:r>
      <w:r w:rsidRPr="00AF35EF">
        <w:t>ữ</w:t>
      </w:r>
      <w:r>
        <w:t xml:space="preserve"> li</w:t>
      </w:r>
      <w:r w:rsidRPr="00AF35EF">
        <w:t>ệ</w:t>
      </w:r>
      <w:r>
        <w:t>u.</w:t>
      </w:r>
    </w:p>
    <w:p w14:paraId="66E6E9DA" w14:textId="7991176B" w:rsidR="00F14631" w:rsidRDefault="0027042D" w:rsidP="00F14631">
      <w:pPr>
        <w:ind w:firstLine="567"/>
      </w:pPr>
      <w:r>
        <w:t xml:space="preserve">Trong chương này, </w:t>
      </w:r>
      <w:r w:rsidR="008662DB">
        <w:t>luận văn</w:t>
      </w:r>
      <w:r>
        <w:t xml:space="preserve"> trình bày </w:t>
      </w:r>
      <w:r w:rsidR="002F1B05">
        <w:t xml:space="preserve">thuật toán đề xuất </w:t>
      </w:r>
      <w:r w:rsidR="00DF247C">
        <w:t>DSPDBV</w:t>
      </w:r>
      <w:r w:rsidR="002F1B05">
        <w:t xml:space="preserve">. </w:t>
      </w:r>
      <w:r w:rsidR="00DF247C">
        <w:t>DSPDBV</w:t>
      </w:r>
      <w:r w:rsidR="002F1B05">
        <w:t xml:space="preserve"> là thuật toán khai thác </w:t>
      </w:r>
      <w:r>
        <w:t>mẫu</w:t>
      </w:r>
      <w:r w:rsidR="005639C4">
        <w:t xml:space="preserve"> tu</w:t>
      </w:r>
      <w:r w:rsidR="005639C4" w:rsidRPr="005639C4">
        <w:t>ầ</w:t>
      </w:r>
      <w:r w:rsidR="005639C4">
        <w:t>n t</w:t>
      </w:r>
      <w:r w:rsidR="005639C4" w:rsidRPr="005639C4">
        <w:t>ự</w:t>
      </w:r>
      <w:r w:rsidR="005639C4">
        <w:t xml:space="preserve"> </w:t>
      </w:r>
      <w:r w:rsidR="007D6ADD">
        <w:t xml:space="preserve">từ </w:t>
      </w:r>
      <w:r>
        <w:t>CSDL chuỗi</w:t>
      </w:r>
      <w:r w:rsidR="002F1B05">
        <w:t xml:space="preserve"> trên mô hình MapReduce. Việc thuật toán thự</w:t>
      </w:r>
      <w:r w:rsidR="007D6ADD">
        <w:t>c</w:t>
      </w:r>
      <w:r w:rsidR="002F1B05">
        <w:t xml:space="preserve"> thi trên mô hình Hadoop MapReduce sẽ giúp cho quá trình khai thác mẫu tuần tự được xử lý song song, giúp tăng hiệu quả thời gian khai thác</w:t>
      </w:r>
      <w:r w:rsidR="007D6ADD">
        <w:t>, dễ mở rộng</w:t>
      </w:r>
      <w:r w:rsidR="002F1B05">
        <w:t xml:space="preserve"> và khai thác được các dữ liệu có kích thước lớn.</w:t>
      </w:r>
    </w:p>
    <w:p w14:paraId="43A62E3B" w14:textId="77777777" w:rsidR="00F00AE2" w:rsidRDefault="00EC74FB" w:rsidP="00EC74FB">
      <w:pPr>
        <w:pStyle w:val="Heading2"/>
      </w:pPr>
      <w:bookmarkStart w:id="41" w:name="_Toc491803676"/>
      <w:r w:rsidRPr="00EC74FB">
        <w:t>Biểu diễn dữ liệu</w:t>
      </w:r>
      <w:bookmarkEnd w:id="41"/>
    </w:p>
    <w:p w14:paraId="594865B3" w14:textId="50E99CB8" w:rsidR="00EC74FB" w:rsidRDefault="00EC74FB" w:rsidP="00EC74FB">
      <w:pPr>
        <w:ind w:firstLine="567"/>
      </w:pPr>
      <w:r>
        <w:t xml:space="preserve">Cấu trúc DBVItem được sử dụng để biểu diễn thông tin vị trí xuất hiện của mỗi sự kiện trong </w:t>
      </w:r>
      <w:r w:rsidR="00FB0C73">
        <w:t>CSDL chuỗi</w:t>
      </w:r>
      <w:r>
        <w:t xml:space="preserve">. Mỗi DBVItem gồm có 2 thành phần: (1) Item: thông tin sự kiện và (2) BlockInfo: thông tin vị trí xuất hiện của sự kiện. Trong đó, cấu trúc BlockInfo gồm có (a) DBV: biểu diễn vị trí xuất hiện của sự kiện trên các giao dịch và (b) PostList: danh sách vị trí xuất hiện của mỗi giao dịch trong </w:t>
      </w:r>
      <w:r w:rsidR="00115F09">
        <w:t>chuỗi</w:t>
      </w:r>
      <w:r>
        <w:t>. Độ hỗ trợ của một DBVItem được tính bằng cách đếm số bit khác 0 có trong thông tin DBV của BlockInfo.</w:t>
      </w:r>
    </w:p>
    <w:p w14:paraId="49725CD1" w14:textId="06A83471" w:rsidR="00EC74FB" w:rsidRDefault="00EC74FB" w:rsidP="00EC74FB">
      <w:pPr>
        <w:ind w:firstLine="567"/>
      </w:pPr>
      <w:r>
        <w:t xml:space="preserve">Ví dụ, xét sự kiện C trong CSDL SDB. </w:t>
      </w:r>
      <w:r w:rsidR="00115F09">
        <w:t>Chuỗi</w:t>
      </w:r>
      <w:r>
        <w:t xml:space="preserve"> C xuất hiện trong các giao dịch {1, 2, 3}. Trong giao dịch thứ 1, sự kiện C xuất hiện tại vị trí 3; ta có thông tin vị trí của C trên giao dịch thứ nhất là {3}. Trong giao dịch thứ 2, sự kiện C xuất hiện tại các vị trí 2 và 3; ta có danh sách vị trí {2,3}. Trong giao dịch thứ 3, sự kiện C xuất hiện tại các vị trí 1 và 2; tương tự ta có {1,2}. Tổng cộng, sự kiện C xuất hiện trên 3 giao dịch 1, 2 và 3. Như vậy, ta có 1 DBV {1:111} và độ hỗ trợ của C là 3. Hình </w:t>
      </w:r>
      <w:r w:rsidR="008B11C3">
        <w:t>3-1</w:t>
      </w:r>
      <w:r>
        <w:t xml:space="preserve"> mô tả chi tiết thông tin cấu trúc DBVItem của các sự kiện có trong CSDL SDB.</w:t>
      </w:r>
    </w:p>
    <w:p w14:paraId="435FA122" w14:textId="2B5C7D61" w:rsidR="00516CCB" w:rsidRDefault="00C20869" w:rsidP="00516CCB">
      <w:pPr>
        <w:pStyle w:val="Caption"/>
      </w:pPr>
      <w:bookmarkStart w:id="42" w:name="_Toc491803637"/>
      <w:r>
        <w:rPr>
          <w:noProof/>
        </w:rPr>
        <w:lastRenderedPageBreak/>
        <w:object w:dxaOrig="0" w:dyaOrig="0" w14:anchorId="7C86ABC0">
          <v:shape id="_x0000_s1036" type="#_x0000_t75" style="position:absolute;left:0;text-align:left;margin-left:0;margin-top:0;width:439.5pt;height:71.2pt;z-index:251662336;mso-position-horizontal:absolute;mso-position-horizontal-relative:text;mso-position-vertical:absolute;mso-position-vertical-relative:text">
            <v:imagedata r:id="rId28" o:title=""/>
            <w10:wrap type="square"/>
          </v:shape>
          <o:OLEObject Type="Embed" ProgID="Visio.Drawing.15" ShapeID="_x0000_s1036" DrawAspect="Content" ObjectID="_1568532898" r:id="rId29"/>
        </w:object>
      </w:r>
      <w:r w:rsidR="00516CCB">
        <w:t xml:space="preserve">Hình </w:t>
      </w:r>
      <w:fldSimple w:instr=" STYLEREF 1 \s ">
        <w:r>
          <w:rPr>
            <w:noProof/>
          </w:rPr>
          <w:t>3</w:t>
        </w:r>
      </w:fldSimple>
      <w:r w:rsidR="0016372A">
        <w:noBreakHyphen/>
      </w:r>
      <w:fldSimple w:instr=" SEQ Hình \* ARABIC \s 1 ">
        <w:r>
          <w:rPr>
            <w:noProof/>
          </w:rPr>
          <w:t>1</w:t>
        </w:r>
      </w:fldSimple>
      <w:r w:rsidR="00516CCB">
        <w:t xml:space="preserve"> </w:t>
      </w:r>
      <w:r w:rsidR="00516CCB" w:rsidRPr="00516CCB">
        <w:t>Cấu trúc DBVItem của các sự kiện có trong SDB</w:t>
      </w:r>
      <w:bookmarkEnd w:id="42"/>
    </w:p>
    <w:p w14:paraId="46B55BB6" w14:textId="55467E22" w:rsidR="008B11C3" w:rsidRDefault="008B11C3" w:rsidP="008B11C3">
      <w:pPr>
        <w:ind w:firstLine="567"/>
      </w:pPr>
      <w:r>
        <w:t xml:space="preserve">Tương tự như DBVItem, cấu trúc DBVPattern được dùng để biểu diễn thông tin vị trí xuất hiện của </w:t>
      </w:r>
      <w:r w:rsidR="00115F09">
        <w:t>chuỗi</w:t>
      </w:r>
      <w:r>
        <w:t xml:space="preserve">. Mỗi DBVPattern cũng gồm 2 thành phần: (1) Pattern: thông tin </w:t>
      </w:r>
      <w:r w:rsidR="00115F09">
        <w:t>chuỗi</w:t>
      </w:r>
      <w:r>
        <w:t xml:space="preserve"> và (2) BlockInfo: thông tin vị trí xuất hiện của sự kiện cuối cùng t</w:t>
      </w:r>
      <w:r w:rsidR="00442882">
        <w:t>rong chuỗi</w:t>
      </w:r>
      <w:r>
        <w:t>.</w:t>
      </w:r>
    </w:p>
    <w:p w14:paraId="368C1E19" w14:textId="7BF490CE" w:rsidR="008B11C3" w:rsidRDefault="008B11C3" w:rsidP="008B11C3">
      <w:pPr>
        <w:ind w:firstLine="567"/>
      </w:pPr>
      <w:r>
        <w:t xml:space="preserve">Các mẫu ứng viên được phát sinh bằng cách mở rộng mẫu phổ biến DBVPattern từ các sự kiện phổ biến DBVItem thông qua hai hình thức: mở rộng </w:t>
      </w:r>
      <w:r w:rsidR="00115F09">
        <w:t>chuỗi</w:t>
      </w:r>
      <w:r>
        <w:t xml:space="preserve"> (sequence extension) và mở rộng tập sự kiện (itemset extension). Cấu trúc DBVTree, dạng cấu trúc cây tiền tố, được sử dụng để lưu trữ các mẫu ứng viên. Trên cây, mỗi nút là một DBVPattern. </w:t>
      </w:r>
      <w:r w:rsidR="00680B62">
        <w:t>Các h</w:t>
      </w:r>
      <w:r>
        <w:t>ình 3-2</w:t>
      </w:r>
      <w:r w:rsidR="00680B62">
        <w:t xml:space="preserve"> và</w:t>
      </w:r>
      <w:r>
        <w:t xml:space="preserve"> 3-3 minh họa các hình thức mở rộng </w:t>
      </w:r>
      <w:r w:rsidR="00680B62">
        <w:t>mẫu phổ biến.</w:t>
      </w:r>
    </w:p>
    <w:p w14:paraId="386B7BC6" w14:textId="0CA84710" w:rsidR="008B11C3" w:rsidRDefault="00C20869" w:rsidP="00516CCB">
      <w:pPr>
        <w:pStyle w:val="Caption"/>
      </w:pPr>
      <w:bookmarkStart w:id="43" w:name="_Toc491803638"/>
      <w:r>
        <w:rPr>
          <w:noProof/>
        </w:rPr>
        <w:object w:dxaOrig="0" w:dyaOrig="0" w14:anchorId="5577DB5C">
          <v:shape id="_x0000_s1037" type="#_x0000_t75" style="position:absolute;left:0;text-align:left;margin-left:0;margin-top:0;width:439.9pt;height:98.1pt;z-index:251664384;mso-position-horizontal:absolute;mso-position-horizontal-relative:text;mso-position-vertical:absolute;mso-position-vertical-relative:text">
            <v:imagedata r:id="rId30" o:title=""/>
            <w10:wrap type="square"/>
          </v:shape>
          <o:OLEObject Type="Embed" ProgID="Visio.Drawing.15" ShapeID="_x0000_s1037" DrawAspect="Content" ObjectID="_1568532899" r:id="rId31"/>
        </w:object>
      </w:r>
      <w:r w:rsidR="008B11C3">
        <w:t xml:space="preserve">Hình </w:t>
      </w:r>
      <w:fldSimple w:instr=" STYLEREF 1 \s ">
        <w:r>
          <w:rPr>
            <w:noProof/>
          </w:rPr>
          <w:t>3</w:t>
        </w:r>
      </w:fldSimple>
      <w:r w:rsidR="0016372A">
        <w:noBreakHyphen/>
      </w:r>
      <w:fldSimple w:instr=" SEQ Hình \* ARABIC \s 1 ">
        <w:r>
          <w:rPr>
            <w:noProof/>
          </w:rPr>
          <w:t>2</w:t>
        </w:r>
      </w:fldSimple>
      <w:r w:rsidR="008B11C3">
        <w:t xml:space="preserve"> </w:t>
      </w:r>
      <w:r w:rsidR="008B11C3" w:rsidRPr="008B11C3">
        <w:t xml:space="preserve">Minh họa mở rộng </w:t>
      </w:r>
      <w:r w:rsidR="00115F09">
        <w:t>chuỗi</w:t>
      </w:r>
      <w:r w:rsidR="008B11C3" w:rsidRPr="008B11C3">
        <w:t xml:space="preserve"> của DBVPattern</w:t>
      </w:r>
      <w:bookmarkEnd w:id="43"/>
    </w:p>
    <w:p w14:paraId="0E783AD7" w14:textId="18634A3E" w:rsidR="008B11C3" w:rsidRDefault="00C20869" w:rsidP="00516CCB">
      <w:pPr>
        <w:pStyle w:val="Caption"/>
      </w:pPr>
      <w:bookmarkStart w:id="44" w:name="_Toc491803639"/>
      <w:r>
        <w:rPr>
          <w:noProof/>
        </w:rPr>
        <w:object w:dxaOrig="0" w:dyaOrig="0" w14:anchorId="722746F0">
          <v:shape id="_x0000_s1038" type="#_x0000_t75" style="position:absolute;left:0;text-align:left;margin-left:0;margin-top:0;width:439.9pt;height:98.1pt;z-index:251666432;mso-position-horizontal:absolute;mso-position-horizontal-relative:text;mso-position-vertical:absolute;mso-position-vertical-relative:text">
            <v:imagedata r:id="rId32" o:title=""/>
            <w10:wrap type="square"/>
          </v:shape>
          <o:OLEObject Type="Embed" ProgID="Visio.Drawing.15" ShapeID="_x0000_s1038" DrawAspect="Content" ObjectID="_1568532900" r:id="rId33"/>
        </w:object>
      </w:r>
      <w:r w:rsidR="008B11C3">
        <w:t xml:space="preserve">Hình </w:t>
      </w:r>
      <w:fldSimple w:instr=" STYLEREF 1 \s ">
        <w:r>
          <w:rPr>
            <w:noProof/>
          </w:rPr>
          <w:t>3</w:t>
        </w:r>
      </w:fldSimple>
      <w:r w:rsidR="0016372A">
        <w:noBreakHyphen/>
      </w:r>
      <w:fldSimple w:instr=" SEQ Hình \* ARABIC \s 1 ">
        <w:r>
          <w:rPr>
            <w:noProof/>
          </w:rPr>
          <w:t>3</w:t>
        </w:r>
      </w:fldSimple>
      <w:r w:rsidR="008B11C3">
        <w:t xml:space="preserve"> </w:t>
      </w:r>
      <w:r w:rsidR="008B11C3" w:rsidRPr="008B11C3">
        <w:t>Minh họa mở rộng tập sự kiện của DBVPattern</w:t>
      </w:r>
      <w:bookmarkEnd w:id="44"/>
    </w:p>
    <w:p w14:paraId="357610C4" w14:textId="77777777" w:rsidR="008B11C3" w:rsidRDefault="007C1250" w:rsidP="007C1250">
      <w:pPr>
        <w:pStyle w:val="Heading2"/>
      </w:pPr>
      <w:bookmarkStart w:id="45" w:name="_Toc491803677"/>
      <w:r>
        <w:t>Thuật toán DSPDBV</w:t>
      </w:r>
      <w:bookmarkEnd w:id="45"/>
    </w:p>
    <w:p w14:paraId="0D6DEDB2" w14:textId="2D2E1038" w:rsidR="007C1250" w:rsidRDefault="007C1250" w:rsidP="007C1250">
      <w:pPr>
        <w:ind w:firstLine="567"/>
      </w:pPr>
      <w:r>
        <w:t xml:space="preserve">Cho trước cơ sở dữ liệu tuần tự SDB và </w:t>
      </w:r>
      <w:r w:rsidR="00115F09">
        <w:t>chuỗi</w:t>
      </w:r>
      <w:r>
        <w:t xml:space="preserve"> S (S </w:t>
      </w:r>
      <w:r>
        <w:rPr>
          <w:rFonts w:ascii="Cambria Math" w:hAnsi="Cambria Math" w:cs="Cambria Math"/>
        </w:rPr>
        <w:t>∈</w:t>
      </w:r>
      <w:r>
        <w:t xml:space="preserve"> D), giả sử SDB được chia thành n tập dữ liệu (partition), SDB = p</w:t>
      </w:r>
      <w:r w:rsidRPr="007C1250">
        <w:rPr>
          <w:vertAlign w:val="subscript"/>
        </w:rPr>
        <w:t>1</w:t>
      </w:r>
      <w:r>
        <w:t xml:space="preserve"> + p</w:t>
      </w:r>
      <w:r w:rsidRPr="007C1250">
        <w:rPr>
          <w:vertAlign w:val="subscript"/>
        </w:rPr>
        <w:t>2</w:t>
      </w:r>
      <w:r>
        <w:t xml:space="preserve"> + … + p</w:t>
      </w:r>
      <w:r w:rsidRPr="007C1250">
        <w:rPr>
          <w:vertAlign w:val="subscript"/>
        </w:rPr>
        <w:t>n</w:t>
      </w:r>
      <w:r>
        <w:t xml:space="preserve">. </w:t>
      </w:r>
    </w:p>
    <w:p w14:paraId="4D448BDF" w14:textId="77777777" w:rsidR="007C1250" w:rsidRDefault="007C1250" w:rsidP="007C1250">
      <w:pPr>
        <w:ind w:firstLine="567"/>
      </w:pPr>
      <w:r>
        <w:lastRenderedPageBreak/>
        <w:t>Ta có, sup(S/SDB) = sup(S/p</w:t>
      </w:r>
      <w:r w:rsidRPr="007C1250">
        <w:rPr>
          <w:vertAlign w:val="subscript"/>
        </w:rPr>
        <w:t>1</w:t>
      </w:r>
      <w:r>
        <w:t>) + sup(S/p</w:t>
      </w:r>
      <w:r w:rsidRPr="007C1250">
        <w:rPr>
          <w:vertAlign w:val="subscript"/>
        </w:rPr>
        <w:t>2</w:t>
      </w:r>
      <w:r>
        <w:t>) + … + sup(S/p</w:t>
      </w:r>
      <w:r w:rsidRPr="007C1250">
        <w:rPr>
          <w:vertAlign w:val="subscript"/>
        </w:rPr>
        <w:t>n</w:t>
      </w:r>
      <w:r>
        <w:t>). Trong đó, sup(S/SDB) là độ phổ biến của chuỗi S đối với SDB; các sup(S/p</w:t>
      </w:r>
      <w:r w:rsidRPr="007C1250">
        <w:rPr>
          <w:vertAlign w:val="subscript"/>
        </w:rPr>
        <w:t>i</w:t>
      </w:r>
      <w:r>
        <w:t xml:space="preserve">) (1 </w:t>
      </w:r>
      <w:r>
        <w:rPr>
          <w:rFonts w:cs="Times New Roman"/>
        </w:rPr>
        <w:t xml:space="preserve">≤ </w:t>
      </w:r>
      <w:r>
        <w:t xml:space="preserve">i </w:t>
      </w:r>
      <w:r>
        <w:rPr>
          <w:rFonts w:cs="Times New Roman"/>
        </w:rPr>
        <w:t xml:space="preserve">≤ </w:t>
      </w:r>
      <w:r>
        <w:t>n) lần lượt là các độ phổ biến của chuỗi S trên các tập dữ liệu p</w:t>
      </w:r>
      <w:r w:rsidRPr="007C1250">
        <w:rPr>
          <w:vertAlign w:val="subscript"/>
        </w:rPr>
        <w:t>i</w:t>
      </w:r>
      <w:r>
        <w:t>.</w:t>
      </w:r>
    </w:p>
    <w:p w14:paraId="59B6CB6B" w14:textId="5033E695" w:rsidR="007C1250" w:rsidRDefault="007C1250" w:rsidP="007C1250">
      <w:pPr>
        <w:ind w:firstLine="567"/>
      </w:pPr>
      <w:r>
        <w:t xml:space="preserve">Nhận xét 1: Cho ngưỡng hỗ trợ minSup. </w:t>
      </w:r>
      <w:r w:rsidR="00115F09">
        <w:t>Chuỗi</w:t>
      </w:r>
      <w:r>
        <w:t xml:space="preserve"> S được gọi là phổ biến nếu sup(S/p</w:t>
      </w:r>
      <w:r w:rsidRPr="002E5D30">
        <w:rPr>
          <w:vertAlign w:val="subscript"/>
        </w:rPr>
        <w:t>1</w:t>
      </w:r>
      <w:r>
        <w:t>) + sup(S/p</w:t>
      </w:r>
      <w:r w:rsidRPr="002E5D30">
        <w:rPr>
          <w:vertAlign w:val="subscript"/>
        </w:rPr>
        <w:t>2</w:t>
      </w:r>
      <w:r>
        <w:t>) + … + sup(S/p</w:t>
      </w:r>
      <w:r w:rsidRPr="002E5D30">
        <w:rPr>
          <w:vertAlign w:val="subscript"/>
        </w:rPr>
        <w:t>n</w:t>
      </w:r>
      <w:r>
        <w:t>) &gt;= minSup.</w:t>
      </w:r>
    </w:p>
    <w:p w14:paraId="54A6A6CE" w14:textId="77777777" w:rsidR="007C1250" w:rsidRDefault="007C1250" w:rsidP="007C1250">
      <w:pPr>
        <w:ind w:firstLine="567"/>
      </w:pPr>
      <w:r>
        <w:t xml:space="preserve">Nhận xét 2: Giả sử </w:t>
      </w:r>
      <w:r w:rsidR="002E5D30">
        <w:t xml:space="preserve">chuỗi </w:t>
      </w:r>
      <w:r>
        <w:t>S là mẫu phổ biến bất kỳ của SDB, nếu S tồn tại trong p</w:t>
      </w:r>
      <w:r w:rsidRPr="005A1194">
        <w:rPr>
          <w:vertAlign w:val="subscript"/>
        </w:rPr>
        <w:t>i</w:t>
      </w:r>
      <w:r>
        <w:t xml:space="preserve"> (1</w:t>
      </w:r>
      <w:r w:rsidR="002E5D30">
        <w:t xml:space="preserve"> </w:t>
      </w:r>
      <w:r>
        <w:t>≤</w:t>
      </w:r>
      <w:r w:rsidR="002E5D30">
        <w:t xml:space="preserve"> </w:t>
      </w:r>
      <w:r>
        <w:t>i</w:t>
      </w:r>
      <w:r w:rsidR="002E5D30">
        <w:t xml:space="preserve"> </w:t>
      </w:r>
      <w:r>
        <w:t>≤</w:t>
      </w:r>
      <w:r w:rsidR="002E5D30">
        <w:t xml:space="preserve"> </w:t>
      </w:r>
      <w:r>
        <w:t>n) thì S cũng được xem là mẫu phổ biến trên p</w:t>
      </w:r>
      <w:r w:rsidRPr="002E5D30">
        <w:rPr>
          <w:vertAlign w:val="subscript"/>
        </w:rPr>
        <w:t>i</w:t>
      </w:r>
      <w:r>
        <w:t>.</w:t>
      </w:r>
    </w:p>
    <w:p w14:paraId="185A0BFF" w14:textId="0C61C947" w:rsidR="007C1250" w:rsidRPr="007C1250" w:rsidRDefault="007C1250" w:rsidP="007C1250">
      <w:pPr>
        <w:ind w:firstLine="567"/>
      </w:pPr>
      <w:r>
        <w:t xml:space="preserve">Nhận xét 3: Cho 2 </w:t>
      </w:r>
      <w:r w:rsidR="00115F09">
        <w:t>chuỗi</w:t>
      </w:r>
      <w:r>
        <w:t xml:space="preserve"> S</w:t>
      </w:r>
      <w:r w:rsidRPr="002E5D30">
        <w:rPr>
          <w:vertAlign w:val="subscript"/>
        </w:rPr>
        <w:t>A</w:t>
      </w:r>
      <w:r>
        <w:t xml:space="preserve"> và S</w:t>
      </w:r>
      <w:r w:rsidRPr="002E5D30">
        <w:rPr>
          <w:vertAlign w:val="subscript"/>
        </w:rPr>
        <w:t>B</w:t>
      </w:r>
      <w:r>
        <w:t>, trong đó |S</w:t>
      </w:r>
      <w:r w:rsidRPr="002E5D30">
        <w:rPr>
          <w:vertAlign w:val="subscript"/>
        </w:rPr>
        <w:t>A</w:t>
      </w:r>
      <w:r>
        <w:t>| &lt; |S</w:t>
      </w:r>
      <w:r w:rsidRPr="002E5D30">
        <w:rPr>
          <w:vertAlign w:val="subscript"/>
        </w:rPr>
        <w:t>B</w:t>
      </w:r>
      <w:r>
        <w:t>|. Với ngưỡ</w:t>
      </w:r>
      <w:r w:rsidR="00860A5F">
        <w:t>ng</w:t>
      </w:r>
      <w:r>
        <w:t xml:space="preserve"> hỗ trợ đủ nhỏ, thời gian phát sinh tập mẫu ứng viên trong S</w:t>
      </w:r>
      <w:r w:rsidRPr="002E5D30">
        <w:rPr>
          <w:vertAlign w:val="subscript"/>
        </w:rPr>
        <w:t>A</w:t>
      </w:r>
      <w:r>
        <w:t xml:space="preserve"> sẽ ít hơn đối với S</w:t>
      </w:r>
      <w:r w:rsidRPr="002E5D30">
        <w:rPr>
          <w:vertAlign w:val="subscript"/>
        </w:rPr>
        <w:t>B</w:t>
      </w:r>
      <w:r>
        <w:t xml:space="preserve"> do S</w:t>
      </w:r>
      <w:r w:rsidRPr="002E5D30">
        <w:rPr>
          <w:vertAlign w:val="subscript"/>
        </w:rPr>
        <w:t>A</w:t>
      </w:r>
      <w:r>
        <w:t xml:space="preserve"> có ít mẫu ứng viên hơn S</w:t>
      </w:r>
      <w:r w:rsidRPr="002E5D30">
        <w:rPr>
          <w:vertAlign w:val="subscript"/>
        </w:rPr>
        <w:t>B</w:t>
      </w:r>
      <w:r>
        <w:t>. Ví dụ, giả sử S</w:t>
      </w:r>
      <w:r w:rsidRPr="002E5D30">
        <w:rPr>
          <w:vertAlign w:val="subscript"/>
        </w:rPr>
        <w:t>A</w:t>
      </w:r>
      <w:r>
        <w:t xml:space="preserve"> = ({A,B}) và S</w:t>
      </w:r>
      <w:r w:rsidRPr="002E5D30">
        <w:rPr>
          <w:vertAlign w:val="subscript"/>
        </w:rPr>
        <w:t>B</w:t>
      </w:r>
      <w:r>
        <w:t xml:space="preserve"> = ({A,B,C}). Với minSup = 50%, tập mẫu ứng viên từ S</w:t>
      </w:r>
      <w:r w:rsidRPr="002E5D30">
        <w:rPr>
          <w:vertAlign w:val="subscript"/>
        </w:rPr>
        <w:t>A</w:t>
      </w:r>
      <w:r>
        <w:t xml:space="preserve"> bao gồm 3 mẫu ({A}), ({B}) và ({A,B}). Trong khi đó, với S</w:t>
      </w:r>
      <w:r w:rsidRPr="002E5D30">
        <w:rPr>
          <w:vertAlign w:val="subscript"/>
        </w:rPr>
        <w:t>B</w:t>
      </w:r>
      <w:r>
        <w:t>, ta có 6 mẫu ứng viên bao gồm ({A}), ({B}), ({C}), ({A,B}), ({A,C}) và ({B,C})</w:t>
      </w:r>
    </w:p>
    <w:p w14:paraId="518B0356" w14:textId="77777777" w:rsidR="00F00AE2" w:rsidRDefault="0085225D" w:rsidP="00F00AE2">
      <w:pPr>
        <w:pStyle w:val="Heading3"/>
      </w:pPr>
      <w:bookmarkStart w:id="46" w:name="_Toc491803678"/>
      <w:r>
        <w:t>Phương pháp khai thác</w:t>
      </w:r>
      <w:bookmarkEnd w:id="46"/>
    </w:p>
    <w:p w14:paraId="5D0BE1F1" w14:textId="218DACD1" w:rsidR="0085225D" w:rsidRDefault="0085225D" w:rsidP="00F00AE2">
      <w:pPr>
        <w:ind w:firstLine="567"/>
      </w:pPr>
      <w:r>
        <w:t xml:space="preserve">Thay vì thực hiện khai thác mẫu tuần tự trên </w:t>
      </w:r>
      <w:r w:rsidR="00FB0C73">
        <w:t>CSDL</w:t>
      </w:r>
      <w:r>
        <w:t xml:space="preserve"> SDB, thuật toán phân chia SDB được chia thành các tập dữ liệu nhỏ (partition), tiến hành khai thác song song trên các tập dữ liệu nhỏ, sau đó tổng hợp các kết quả từ các tập dữ liệu để cho ra kết quả cuối cùng là tập các mẫu tuần tự của SDB. Quá trình thực hiện song song được thực hiện dựa trên mô hình phân tán MapReduce.</w:t>
      </w:r>
    </w:p>
    <w:p w14:paraId="2BE7C361" w14:textId="77777777" w:rsidR="0085225D" w:rsidRDefault="0085225D" w:rsidP="0085225D">
      <w:r>
        <w:object w:dxaOrig="10020" w:dyaOrig="3450" w14:anchorId="67D96251">
          <v:shape id="_x0000_i1035" type="#_x0000_t75" style="width:439.5pt;height:151pt" o:ole="">
            <v:imagedata r:id="rId34" o:title=""/>
          </v:shape>
          <o:OLEObject Type="Embed" ProgID="Visio.Drawing.15" ShapeID="_x0000_i1035" DrawAspect="Content" ObjectID="_1568532896" r:id="rId35"/>
        </w:object>
      </w:r>
    </w:p>
    <w:p w14:paraId="753F1822" w14:textId="1767A955" w:rsidR="0085225D" w:rsidRDefault="0085225D" w:rsidP="0085225D">
      <w:pPr>
        <w:pStyle w:val="Caption"/>
      </w:pPr>
      <w:bookmarkStart w:id="47" w:name="_Toc491803640"/>
      <w:r>
        <w:t xml:space="preserve">Hình </w:t>
      </w:r>
      <w:fldSimple w:instr=" STYLEREF 1 \s ">
        <w:r w:rsidR="00C20869">
          <w:rPr>
            <w:noProof/>
          </w:rPr>
          <w:t>3</w:t>
        </w:r>
      </w:fldSimple>
      <w:r w:rsidR="0016372A">
        <w:noBreakHyphen/>
      </w:r>
      <w:fldSimple w:instr=" SEQ Hình \* ARABIC \s 1 ">
        <w:r w:rsidR="00C20869">
          <w:rPr>
            <w:noProof/>
          </w:rPr>
          <w:t>4</w:t>
        </w:r>
      </w:fldSimple>
      <w:r>
        <w:t xml:space="preserve"> Quá trình khai thác của thuật toán DSPDBV</w:t>
      </w:r>
      <w:bookmarkEnd w:id="47"/>
    </w:p>
    <w:p w14:paraId="108DBD86" w14:textId="77777777" w:rsidR="0085225D" w:rsidRDefault="0085225D" w:rsidP="0085225D">
      <w:pPr>
        <w:ind w:firstLine="567"/>
      </w:pPr>
      <w:r>
        <w:t xml:space="preserve">Hình 3-4 mô tả quá trình khai thác song song mẫu tuần tự. Thuật toán sử dụng cây tiền tố để lưu trữ các ứng viên trong quá trình khai thác. Mỗi tập dữ liệu sẽ có </w:t>
      </w:r>
      <w:r>
        <w:lastRenderedPageBreak/>
        <w:t>kích thước cây khác nhau, kích thước cây càng lớn càng ảnh hưởng đến bộ nhớ và thời gian thực thi. Do đó, thuật toán tiến hành khai thác lần lược từng cấp. Quá trình này cũng giúp thuật toán sớm loại bỏ các mẫu ứng viên dư thừa. Thuật toán được mô tả chi tiết gồm 6 bước như sau:</w:t>
      </w:r>
    </w:p>
    <w:p w14:paraId="28AC8A2F" w14:textId="77777777" w:rsidR="0085225D" w:rsidRDefault="0085225D" w:rsidP="0085225D">
      <w:pPr>
        <w:ind w:firstLine="567"/>
      </w:pPr>
      <w:r>
        <w:t>(1) Cắt cơ sở dữ liệu tuần tự SDB thành n tập dữ liệu con (n partitions).</w:t>
      </w:r>
    </w:p>
    <w:p w14:paraId="7E3DF201" w14:textId="09E930D7" w:rsidR="0085225D" w:rsidRDefault="0085225D" w:rsidP="0085225D">
      <w:pPr>
        <w:ind w:firstLine="567"/>
      </w:pPr>
      <w:r>
        <w:t xml:space="preserve">(2) Ứng với mỗi tập dữ liệu, chuyển đổi các </w:t>
      </w:r>
      <w:r w:rsidR="00115F09">
        <w:t>chuỗi</w:t>
      </w:r>
      <w:r>
        <w:t xml:space="preserve"> thành dữ liệu dạng cấu trúc </w:t>
      </w:r>
      <w:r w:rsidR="00503EF5">
        <w:t>vector bit</w:t>
      </w:r>
      <w:r>
        <w:t xml:space="preserve"> động (lưu trữ dưới dạng các DBVItem), đồng thời tìm các </w:t>
      </w:r>
      <w:r w:rsidR="00115F09">
        <w:t>chuỗi</w:t>
      </w:r>
      <w:r>
        <w:t xml:space="preserve"> có độ dài 2 (2-sequence).</w:t>
      </w:r>
    </w:p>
    <w:p w14:paraId="297A14C3" w14:textId="0AE064D4" w:rsidR="0085225D" w:rsidRDefault="0085225D" w:rsidP="0085225D">
      <w:pPr>
        <w:ind w:firstLine="567"/>
      </w:pPr>
      <w:r>
        <w:t xml:space="preserve">(3) Tính tổng độ hỗ trợ của các DBVItem và 2-sequence. Lưu trữ các DBVItem và 2-sequence thỏa minSup. Các DBVItem thỏa minSup sẽ được lưu trữ dưới dạng cấu trúc </w:t>
      </w:r>
      <w:r w:rsidR="00503EF5">
        <w:t>vector bit</w:t>
      </w:r>
      <w:r>
        <w:t xml:space="preserve"> động tương ứng với tập dữ liệu ban đầu (listDBVItem) để thực hiện bước kế tiếp.</w:t>
      </w:r>
    </w:p>
    <w:p w14:paraId="4B7B552E" w14:textId="77777777" w:rsidR="0085225D" w:rsidRDefault="0085225D" w:rsidP="0085225D">
      <w:pPr>
        <w:ind w:firstLine="567"/>
      </w:pPr>
      <w:r>
        <w:t>(4) Ứng với mỗi tập mẫu phổ biến, khai thác cây con tiền tố. Các mẫu ứng viên (DBVPattern) được phát sinh bằng cách mở rộng DBVPattern với DBVItem trên cùng tập phân chia. Trong quá trình phát sinh ứng viên, sử dụng cấu trúc CMAP (được xây dựng từ tập 2-sequence) để loại bỏ sớm ứng viên dư thừa.</w:t>
      </w:r>
    </w:p>
    <w:p w14:paraId="557FA578" w14:textId="5D88DC9A" w:rsidR="0085225D" w:rsidRDefault="0085225D" w:rsidP="0085225D">
      <w:pPr>
        <w:ind w:firstLine="567"/>
      </w:pPr>
      <w:r>
        <w:t xml:space="preserve">(5) Tính tổng độ hỗ trợ của mỗi DBVPattern. Lưu trữ các mẫu tuần tự thỏa điều kiện minSup. Các DBVPattern thỏa minSup sẽ được lưu trữ dưới dạng cấu trúc </w:t>
      </w:r>
      <w:r w:rsidR="00503EF5">
        <w:t>vector bit</w:t>
      </w:r>
      <w:r>
        <w:t xml:space="preserve"> động tương ứng với tập dữ liệu ban đầu (listDBVPattern) để thực hiện bước kế tiếp.</w:t>
      </w:r>
    </w:p>
    <w:p w14:paraId="1CFBCBAE" w14:textId="019281A8" w:rsidR="0085225D" w:rsidRDefault="0085225D" w:rsidP="0085225D">
      <w:pPr>
        <w:ind w:firstLine="567"/>
      </w:pPr>
      <w:r>
        <w:t xml:space="preserve">(6) Nếu còn tồn tại cấu trúc </w:t>
      </w:r>
      <w:r w:rsidR="00503EF5">
        <w:t>vector bit</w:t>
      </w:r>
      <w:r w:rsidR="00FB0C73">
        <w:t xml:space="preserve"> động</w:t>
      </w:r>
      <w:r>
        <w:t xml:space="preserve"> cho bước tiếp theo, quay lại thực hiện bước (4).</w:t>
      </w:r>
    </w:p>
    <w:p w14:paraId="02C198F3" w14:textId="660FCD3F" w:rsidR="0085225D" w:rsidRDefault="0085225D" w:rsidP="0085225D">
      <w:pPr>
        <w:ind w:firstLine="567"/>
      </w:pPr>
      <w:r>
        <w:t xml:space="preserve">Theo nhận xét 3, trong quá trình chia cắt CSDL tuần tự ban đầu, thuật toán phân chia các </w:t>
      </w:r>
      <w:r w:rsidR="00115F09">
        <w:t>chuỗi</w:t>
      </w:r>
      <w:r>
        <w:t xml:space="preserve"> dựa theo chiều dài của chuỗi. Việc phân chia này giúp quá trình thực hiện khai thác đạt hiệu quả và tải cân bằng tốt do tận dụng được thời gian trong khi 1 hàm Map</w:t>
      </w:r>
      <w:r w:rsidR="00863668">
        <w:t>per</w:t>
      </w:r>
      <w:r>
        <w:t xml:space="preserve"> khai thác trên tập chuỗi dài thì các hàm Map</w:t>
      </w:r>
      <w:r w:rsidR="00863668">
        <w:t>per</w:t>
      </w:r>
      <w:r>
        <w:t xml:space="preserve"> khác thực hiện nhanh chóng trên các tập chuỗi ngắn.</w:t>
      </w:r>
    </w:p>
    <w:p w14:paraId="5815415F" w14:textId="77777777" w:rsidR="00D9302D" w:rsidRDefault="00D9302D" w:rsidP="00D9302D">
      <w:pPr>
        <w:pStyle w:val="Heading3"/>
      </w:pPr>
      <w:bookmarkStart w:id="48" w:name="_Toc491803679"/>
      <w:r w:rsidRPr="00D9302D">
        <w:lastRenderedPageBreak/>
        <w:t>Khai thác phân tán sử dụng MapReduce</w:t>
      </w:r>
      <w:bookmarkEnd w:id="48"/>
    </w:p>
    <w:p w14:paraId="4279C1F7" w14:textId="0B7EDA7B" w:rsidR="00B66030" w:rsidRDefault="00B66030" w:rsidP="00B66030">
      <w:pPr>
        <w:ind w:firstLine="567"/>
      </w:pPr>
      <w:r>
        <w:t>Mô hình lập trình MapReduce được dùng để xử lý dữ liệu lớn dựa trên lý thuyết của mô hình tính toán song song và mô hình xử lý dữ liệu phân tán trên cụm máy tính. Thuật toán sử dụng mô hình MapReduce để thực hiện song song và phân toán quá trình khai thác mẫu tuần tự. Trong đó, hàm Map</w:t>
      </w:r>
      <w:r w:rsidR="00863668">
        <w:t>per</w:t>
      </w:r>
      <w:r>
        <w:t xml:space="preserve"> thực hiện quá trình chuyển đổi dữ liệu, phát sinh mẫu ứng viên. Hàm Reduce</w:t>
      </w:r>
      <w:r w:rsidR="00863668">
        <w:t>r</w:t>
      </w:r>
      <w:r>
        <w:t xml:space="preserve"> thực hiện tính tổng độ hỗ trợ của mẫu ứng viên. Các mẫu ứng viên thỏa điều kiện minSup sẽ được giữ lại. Quá trình thực hiện được chia thành 2 giai đoạn:</w:t>
      </w:r>
    </w:p>
    <w:p w14:paraId="5412F327" w14:textId="4A0C5ED1" w:rsidR="00B66030" w:rsidRDefault="00B66030" w:rsidP="00B66030">
      <w:pPr>
        <w:ind w:firstLine="567"/>
      </w:pPr>
      <w:r>
        <w:t xml:space="preserve">(i) Giai đoạn chuyển đổi dữ liệu (DBV Conversion Phase): được thực hiện trong 1 </w:t>
      </w:r>
      <w:r w:rsidR="00863668">
        <w:t xml:space="preserve">hàm </w:t>
      </w:r>
      <w:r>
        <w:t>Map</w:t>
      </w:r>
      <w:r w:rsidR="00863668">
        <w:t>per</w:t>
      </w:r>
      <w:r>
        <w:t xml:space="preserve"> và 1 hàm Reduce</w:t>
      </w:r>
      <w:r w:rsidR="00863668">
        <w:t>r</w:t>
      </w:r>
      <w:r>
        <w:t>. Trong đó, hàm Map</w:t>
      </w:r>
      <w:r w:rsidR="00863668">
        <w:t>per</w:t>
      </w:r>
      <w:r>
        <w:t xml:space="preserve"> sẽ thực hiện bước 2 và hàm Reduce</w:t>
      </w:r>
      <w:r w:rsidR="00863668">
        <w:t>r</w:t>
      </w:r>
      <w:r>
        <w:t xml:space="preserve"> thực hiện bước 3 của thuật toán.</w:t>
      </w:r>
    </w:p>
    <w:p w14:paraId="036C2056" w14:textId="2B607924" w:rsidR="00B66030" w:rsidRDefault="00B66030" w:rsidP="004D04B0">
      <w:pPr>
        <w:ind w:firstLine="567"/>
      </w:pPr>
      <w:r>
        <w:t>(ii) Giai đoạn khai thác mẫu phổ biến (Sequential Pattern Mining Phase): cũng được thực hiện trong 1 hàm Map</w:t>
      </w:r>
      <w:r w:rsidR="00863668">
        <w:t>per</w:t>
      </w:r>
      <w:r>
        <w:t xml:space="preserve"> và 1 hàm Reduce</w:t>
      </w:r>
      <w:r w:rsidR="00863668">
        <w:t>r</w:t>
      </w:r>
      <w:r>
        <w:t xml:space="preserve"> tương ứng với bước 4 và bước 5. Trong quá trình khai thác, giai đoạn này được gọi lại liên tục, tương ứng với việc lặp lại quá trình thực thi MapReduce.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4"/>
        <w:gridCol w:w="8144"/>
      </w:tblGrid>
      <w:tr w:rsidR="00B66030" w:rsidRPr="00ED25E3" w14:paraId="21B6141B" w14:textId="77777777" w:rsidTr="00614D45">
        <w:trPr>
          <w:cantSplit/>
        </w:trPr>
        <w:tc>
          <w:tcPr>
            <w:tcW w:w="9018" w:type="dxa"/>
            <w:gridSpan w:val="2"/>
            <w:tcBorders>
              <w:top w:val="single" w:sz="4" w:space="0" w:color="000000" w:themeColor="text1"/>
              <w:bottom w:val="single" w:sz="4" w:space="0" w:color="000000" w:themeColor="text1"/>
            </w:tcBorders>
            <w:tcMar>
              <w:top w:w="72" w:type="dxa"/>
              <w:left w:w="115" w:type="dxa"/>
              <w:right w:w="115" w:type="dxa"/>
            </w:tcMar>
            <w:vAlign w:val="center"/>
          </w:tcPr>
          <w:p w14:paraId="66212C87" w14:textId="77777777" w:rsidR="00B66030" w:rsidRPr="00ED25E3" w:rsidRDefault="00B66030" w:rsidP="00614D45">
            <w:pPr>
              <w:rPr>
                <w:rFonts w:ascii="Verdana" w:hAnsi="Verdana"/>
                <w:b/>
                <w:sz w:val="20"/>
                <w:szCs w:val="20"/>
              </w:rPr>
            </w:pPr>
            <w:r w:rsidRPr="00ED25E3">
              <w:rPr>
                <w:rFonts w:ascii="Verdana" w:hAnsi="Verdana"/>
                <w:b/>
                <w:sz w:val="20"/>
                <w:szCs w:val="20"/>
              </w:rPr>
              <w:t>Algorithm</w:t>
            </w:r>
            <w:r>
              <w:rPr>
                <w:rFonts w:ascii="Verdana" w:hAnsi="Verdana"/>
                <w:b/>
                <w:sz w:val="20"/>
                <w:szCs w:val="20"/>
              </w:rPr>
              <w:t xml:space="preserve"> 1: </w:t>
            </w:r>
            <w:r w:rsidRPr="00ED25E3">
              <w:rPr>
                <w:rFonts w:ascii="Verdana" w:hAnsi="Verdana"/>
                <w:b/>
                <w:sz w:val="20"/>
                <w:szCs w:val="20"/>
              </w:rPr>
              <w:t>DSP</w:t>
            </w:r>
            <w:r>
              <w:rPr>
                <w:rFonts w:ascii="Verdana" w:hAnsi="Verdana"/>
                <w:b/>
                <w:sz w:val="20"/>
                <w:szCs w:val="20"/>
              </w:rPr>
              <w:t>DBV</w:t>
            </w:r>
          </w:p>
        </w:tc>
      </w:tr>
      <w:tr w:rsidR="00B66030" w:rsidRPr="00ED25E3" w14:paraId="40B0719E" w14:textId="77777777" w:rsidTr="00614D45">
        <w:trPr>
          <w:cantSplit/>
        </w:trPr>
        <w:tc>
          <w:tcPr>
            <w:tcW w:w="9018" w:type="dxa"/>
            <w:gridSpan w:val="2"/>
            <w:tcMar>
              <w:top w:w="72" w:type="dxa"/>
              <w:left w:w="115" w:type="dxa"/>
              <w:right w:w="115" w:type="dxa"/>
            </w:tcMar>
          </w:tcPr>
          <w:p w14:paraId="612E1A36" w14:textId="77777777" w:rsidR="00B66030" w:rsidRPr="00ED25E3" w:rsidRDefault="00B66030" w:rsidP="00614D45">
            <w:pPr>
              <w:rPr>
                <w:rFonts w:ascii="Verdana" w:hAnsi="Verdana"/>
                <w:b/>
                <w:sz w:val="20"/>
                <w:szCs w:val="20"/>
              </w:rPr>
            </w:pPr>
            <w:r w:rsidRPr="00ED25E3">
              <w:rPr>
                <w:rFonts w:ascii="Verdana" w:hAnsi="Verdana"/>
                <w:b/>
                <w:sz w:val="20"/>
                <w:szCs w:val="20"/>
              </w:rPr>
              <w:t>Input:</w:t>
            </w:r>
          </w:p>
        </w:tc>
      </w:tr>
      <w:tr w:rsidR="00B66030" w:rsidRPr="00ED25E3" w14:paraId="6E3894F4" w14:textId="77777777" w:rsidTr="00614D45">
        <w:trPr>
          <w:cantSplit/>
        </w:trPr>
        <w:tc>
          <w:tcPr>
            <w:tcW w:w="655" w:type="dxa"/>
            <w:tcMar>
              <w:top w:w="72" w:type="dxa"/>
              <w:left w:w="115" w:type="dxa"/>
              <w:right w:w="115" w:type="dxa"/>
            </w:tcMar>
          </w:tcPr>
          <w:p w14:paraId="4C0398BC" w14:textId="77777777" w:rsidR="00B66030" w:rsidRPr="00ED25E3" w:rsidRDefault="00B66030" w:rsidP="00614D45">
            <w:pPr>
              <w:rPr>
                <w:rFonts w:ascii="Verdana" w:hAnsi="Verdana"/>
                <w:sz w:val="20"/>
                <w:szCs w:val="20"/>
              </w:rPr>
            </w:pPr>
          </w:p>
        </w:tc>
        <w:tc>
          <w:tcPr>
            <w:tcW w:w="8363" w:type="dxa"/>
            <w:tcMar>
              <w:top w:w="72" w:type="dxa"/>
              <w:left w:w="115" w:type="dxa"/>
              <w:right w:w="115" w:type="dxa"/>
            </w:tcMar>
          </w:tcPr>
          <w:p w14:paraId="41073213" w14:textId="77777777" w:rsidR="00B66030" w:rsidRDefault="00B66030" w:rsidP="00614D45">
            <w:pPr>
              <w:rPr>
                <w:rFonts w:ascii="Verdana" w:hAnsi="Verdana"/>
                <w:sz w:val="20"/>
                <w:szCs w:val="20"/>
              </w:rPr>
            </w:pPr>
            <w:r>
              <w:rPr>
                <w:rFonts w:ascii="Verdana" w:hAnsi="Verdana"/>
                <w:sz w:val="20"/>
                <w:szCs w:val="20"/>
              </w:rPr>
              <w:t>a</w:t>
            </w:r>
            <w:r w:rsidRPr="00ED25E3">
              <w:rPr>
                <w:rFonts w:ascii="Verdana" w:hAnsi="Verdana"/>
                <w:sz w:val="20"/>
                <w:szCs w:val="20"/>
              </w:rPr>
              <w:t xml:space="preserve"> sequence database</w:t>
            </w:r>
            <w:r>
              <w:rPr>
                <w:rFonts w:ascii="Verdana" w:hAnsi="Verdana"/>
                <w:sz w:val="20"/>
                <w:szCs w:val="20"/>
              </w:rPr>
              <w:t xml:space="preserve"> </w:t>
            </w:r>
            <w:r>
              <w:rPr>
                <w:rFonts w:ascii="Verdana" w:hAnsi="Verdana"/>
                <w:i/>
                <w:sz w:val="20"/>
                <w:szCs w:val="20"/>
              </w:rPr>
              <w:t>SDB</w:t>
            </w:r>
            <w:r>
              <w:rPr>
                <w:rFonts w:ascii="Verdana" w:hAnsi="Verdana"/>
                <w:sz w:val="20"/>
                <w:szCs w:val="20"/>
              </w:rPr>
              <w:t xml:space="preserve">, a </w:t>
            </w:r>
            <w:r w:rsidRPr="00ED25E3">
              <w:rPr>
                <w:rFonts w:ascii="Verdana" w:hAnsi="Verdana"/>
                <w:sz w:val="20"/>
                <w:szCs w:val="20"/>
              </w:rPr>
              <w:t>support threshold</w:t>
            </w:r>
            <w:r>
              <w:rPr>
                <w:rFonts w:ascii="Verdana" w:hAnsi="Verdana"/>
                <w:sz w:val="20"/>
                <w:szCs w:val="20"/>
              </w:rPr>
              <w:t xml:space="preserve"> </w:t>
            </w:r>
            <w:r w:rsidRPr="00EF73E8">
              <w:rPr>
                <w:rFonts w:ascii="Verdana" w:hAnsi="Verdana"/>
                <w:i/>
                <w:sz w:val="20"/>
                <w:szCs w:val="20"/>
              </w:rPr>
              <w:t>minSup</w:t>
            </w:r>
          </w:p>
          <w:p w14:paraId="4C18CB35" w14:textId="77777777" w:rsidR="00B66030" w:rsidRPr="00ED25E3" w:rsidRDefault="00B66030" w:rsidP="00614D45">
            <w:pPr>
              <w:rPr>
                <w:rFonts w:ascii="Verdana" w:hAnsi="Verdana"/>
                <w:sz w:val="20"/>
                <w:szCs w:val="20"/>
              </w:rPr>
            </w:pPr>
            <w:r>
              <w:rPr>
                <w:rFonts w:ascii="Verdana" w:hAnsi="Verdana"/>
                <w:sz w:val="20"/>
                <w:szCs w:val="20"/>
              </w:rPr>
              <w:t>and the</w:t>
            </w:r>
            <w:r w:rsidRPr="00ED25E3">
              <w:rPr>
                <w:rFonts w:ascii="Verdana" w:hAnsi="Verdana"/>
                <w:sz w:val="20"/>
                <w:szCs w:val="20"/>
              </w:rPr>
              <w:t xml:space="preserve"> maximum </w:t>
            </w:r>
            <w:r>
              <w:rPr>
                <w:rFonts w:ascii="Verdana" w:hAnsi="Verdana"/>
                <w:sz w:val="20"/>
                <w:szCs w:val="20"/>
              </w:rPr>
              <w:t xml:space="preserve">depth of </w:t>
            </w:r>
            <w:r w:rsidRPr="00ED25E3">
              <w:rPr>
                <w:rFonts w:ascii="Verdana" w:hAnsi="Verdana"/>
                <w:sz w:val="20"/>
                <w:szCs w:val="20"/>
              </w:rPr>
              <w:t xml:space="preserve">child prefix tree </w:t>
            </w:r>
            <w:r w:rsidRPr="0039462C">
              <w:rPr>
                <w:rFonts w:ascii="Verdana" w:hAnsi="Verdana"/>
                <w:i/>
                <w:sz w:val="20"/>
                <w:szCs w:val="20"/>
              </w:rPr>
              <w:t>depth</w:t>
            </w:r>
          </w:p>
        </w:tc>
      </w:tr>
      <w:tr w:rsidR="00B66030" w:rsidRPr="00ED25E3" w14:paraId="13F6ABF1" w14:textId="77777777" w:rsidTr="00614D45">
        <w:trPr>
          <w:cantSplit/>
        </w:trPr>
        <w:tc>
          <w:tcPr>
            <w:tcW w:w="9018" w:type="dxa"/>
            <w:gridSpan w:val="2"/>
            <w:tcMar>
              <w:top w:w="72" w:type="dxa"/>
              <w:left w:w="115" w:type="dxa"/>
              <w:right w:w="115" w:type="dxa"/>
            </w:tcMar>
          </w:tcPr>
          <w:p w14:paraId="0BB759A4" w14:textId="77777777" w:rsidR="00B66030" w:rsidRPr="00ED25E3" w:rsidRDefault="00B66030" w:rsidP="00614D45">
            <w:pPr>
              <w:rPr>
                <w:rFonts w:ascii="Verdana" w:hAnsi="Verdana"/>
                <w:b/>
                <w:sz w:val="20"/>
                <w:szCs w:val="20"/>
              </w:rPr>
            </w:pPr>
            <w:r w:rsidRPr="00ED25E3">
              <w:rPr>
                <w:rFonts w:ascii="Verdana" w:hAnsi="Verdana"/>
                <w:b/>
                <w:sz w:val="20"/>
                <w:szCs w:val="20"/>
              </w:rPr>
              <w:t>Output:</w:t>
            </w:r>
          </w:p>
        </w:tc>
      </w:tr>
      <w:tr w:rsidR="00B66030" w:rsidRPr="00ED25E3" w14:paraId="66A5A2EF" w14:textId="77777777" w:rsidTr="00614D45">
        <w:trPr>
          <w:cantSplit/>
        </w:trPr>
        <w:tc>
          <w:tcPr>
            <w:tcW w:w="655" w:type="dxa"/>
            <w:tcMar>
              <w:top w:w="72" w:type="dxa"/>
              <w:left w:w="115" w:type="dxa"/>
              <w:right w:w="115" w:type="dxa"/>
            </w:tcMar>
          </w:tcPr>
          <w:p w14:paraId="792EFB56" w14:textId="77777777" w:rsidR="00B66030" w:rsidRPr="00ED25E3" w:rsidRDefault="00B66030" w:rsidP="00614D45">
            <w:pPr>
              <w:rPr>
                <w:rFonts w:ascii="Verdana" w:hAnsi="Verdana"/>
                <w:sz w:val="20"/>
                <w:szCs w:val="20"/>
              </w:rPr>
            </w:pPr>
          </w:p>
        </w:tc>
        <w:tc>
          <w:tcPr>
            <w:tcW w:w="8363" w:type="dxa"/>
            <w:tcMar>
              <w:top w:w="72" w:type="dxa"/>
              <w:left w:w="115" w:type="dxa"/>
              <w:right w:w="115" w:type="dxa"/>
            </w:tcMar>
          </w:tcPr>
          <w:p w14:paraId="1A6D1AB0" w14:textId="77777777" w:rsidR="00B66030" w:rsidRPr="00ED25E3" w:rsidRDefault="00B66030" w:rsidP="00614D45">
            <w:pPr>
              <w:rPr>
                <w:rFonts w:ascii="Verdana" w:hAnsi="Verdana"/>
                <w:sz w:val="20"/>
                <w:szCs w:val="20"/>
              </w:rPr>
            </w:pPr>
            <w:r w:rsidRPr="00ED25E3">
              <w:rPr>
                <w:rFonts w:ascii="Verdana" w:hAnsi="Verdana"/>
                <w:sz w:val="20"/>
                <w:szCs w:val="20"/>
              </w:rPr>
              <w:t>complete set of frequent sequential patterns</w:t>
            </w:r>
          </w:p>
        </w:tc>
      </w:tr>
      <w:tr w:rsidR="00B66030" w:rsidRPr="00ED25E3" w14:paraId="297516A3" w14:textId="77777777" w:rsidTr="00614D45">
        <w:trPr>
          <w:cantSplit/>
        </w:trPr>
        <w:tc>
          <w:tcPr>
            <w:tcW w:w="655" w:type="dxa"/>
            <w:tcMar>
              <w:top w:w="72" w:type="dxa"/>
              <w:left w:w="115" w:type="dxa"/>
              <w:right w:w="115" w:type="dxa"/>
            </w:tcMar>
          </w:tcPr>
          <w:p w14:paraId="7B689239" w14:textId="77777777" w:rsidR="00B66030" w:rsidRPr="00ED25E3" w:rsidRDefault="00B66030" w:rsidP="00614D45">
            <w:pPr>
              <w:jc w:val="right"/>
              <w:rPr>
                <w:rFonts w:ascii="Verdana" w:hAnsi="Verdana"/>
                <w:sz w:val="20"/>
                <w:szCs w:val="20"/>
              </w:rPr>
            </w:pPr>
            <w:r w:rsidRPr="00ED25E3">
              <w:rPr>
                <w:rFonts w:ascii="Verdana" w:hAnsi="Verdana"/>
                <w:sz w:val="20"/>
                <w:szCs w:val="20"/>
              </w:rPr>
              <w:t>1.</w:t>
            </w:r>
          </w:p>
        </w:tc>
        <w:tc>
          <w:tcPr>
            <w:tcW w:w="8363" w:type="dxa"/>
            <w:tcMar>
              <w:top w:w="72" w:type="dxa"/>
              <w:left w:w="115" w:type="dxa"/>
              <w:right w:w="115" w:type="dxa"/>
            </w:tcMar>
          </w:tcPr>
          <w:p w14:paraId="75BE8805" w14:textId="77777777" w:rsidR="00B66030" w:rsidRPr="00ED25E3" w:rsidRDefault="00B66030" w:rsidP="00614D45">
            <w:pPr>
              <w:rPr>
                <w:rFonts w:ascii="Verdana" w:hAnsi="Verdana"/>
                <w:sz w:val="20"/>
                <w:szCs w:val="20"/>
              </w:rPr>
            </w:pPr>
            <w:r w:rsidRPr="00ED25E3">
              <w:rPr>
                <w:rFonts w:ascii="Verdana" w:hAnsi="Verdana"/>
                <w:sz w:val="20"/>
                <w:szCs w:val="20"/>
              </w:rPr>
              <w:t>let isExists;</w:t>
            </w:r>
          </w:p>
        </w:tc>
      </w:tr>
      <w:tr w:rsidR="00B66030" w:rsidRPr="00ED25E3" w14:paraId="55F7A68C" w14:textId="77777777" w:rsidTr="00614D45">
        <w:trPr>
          <w:cantSplit/>
        </w:trPr>
        <w:tc>
          <w:tcPr>
            <w:tcW w:w="655" w:type="dxa"/>
            <w:tcMar>
              <w:top w:w="72" w:type="dxa"/>
              <w:left w:w="115" w:type="dxa"/>
              <w:right w:w="115" w:type="dxa"/>
            </w:tcMar>
          </w:tcPr>
          <w:p w14:paraId="0BF23792" w14:textId="77777777" w:rsidR="00B66030" w:rsidRPr="00ED25E3" w:rsidRDefault="00B66030" w:rsidP="00614D45">
            <w:pPr>
              <w:jc w:val="right"/>
              <w:rPr>
                <w:rFonts w:ascii="Verdana" w:hAnsi="Verdana"/>
                <w:sz w:val="20"/>
                <w:szCs w:val="20"/>
              </w:rPr>
            </w:pPr>
            <w:r w:rsidRPr="00ED25E3">
              <w:rPr>
                <w:rFonts w:ascii="Verdana" w:hAnsi="Verdana"/>
                <w:sz w:val="20"/>
                <w:szCs w:val="20"/>
              </w:rPr>
              <w:t>2.</w:t>
            </w:r>
          </w:p>
        </w:tc>
        <w:tc>
          <w:tcPr>
            <w:tcW w:w="8363" w:type="dxa"/>
            <w:tcMar>
              <w:top w:w="72" w:type="dxa"/>
              <w:left w:w="115" w:type="dxa"/>
              <w:right w:w="115" w:type="dxa"/>
            </w:tcMar>
          </w:tcPr>
          <w:p w14:paraId="664A9309" w14:textId="77777777" w:rsidR="00B66030" w:rsidRPr="00ED25E3" w:rsidRDefault="00B66030" w:rsidP="00614D45">
            <w:pPr>
              <w:rPr>
                <w:rFonts w:ascii="Verdana" w:hAnsi="Verdana"/>
                <w:sz w:val="20"/>
                <w:szCs w:val="20"/>
              </w:rPr>
            </w:pPr>
            <w:r w:rsidRPr="00ED25E3">
              <w:rPr>
                <w:rFonts w:ascii="Verdana" w:hAnsi="Verdana"/>
                <w:sz w:val="20"/>
                <w:szCs w:val="20"/>
              </w:rPr>
              <w:t xml:space="preserve">let partitions = split </w:t>
            </w:r>
            <w:r>
              <w:rPr>
                <w:rFonts w:ascii="Verdana" w:hAnsi="Verdana"/>
                <w:sz w:val="20"/>
                <w:szCs w:val="20"/>
              </w:rPr>
              <w:t>SDB</w:t>
            </w:r>
            <w:r w:rsidRPr="00ED25E3">
              <w:rPr>
                <w:rFonts w:ascii="Verdana" w:hAnsi="Verdana"/>
                <w:sz w:val="20"/>
                <w:szCs w:val="20"/>
              </w:rPr>
              <w:t xml:space="preserve"> into n partitions;</w:t>
            </w:r>
          </w:p>
        </w:tc>
      </w:tr>
      <w:tr w:rsidR="00B66030" w:rsidRPr="00ED25E3" w14:paraId="6CF91FCE" w14:textId="77777777" w:rsidTr="00614D45">
        <w:trPr>
          <w:cantSplit/>
        </w:trPr>
        <w:tc>
          <w:tcPr>
            <w:tcW w:w="655" w:type="dxa"/>
            <w:tcMar>
              <w:top w:w="72" w:type="dxa"/>
              <w:left w:w="115" w:type="dxa"/>
              <w:right w:w="115" w:type="dxa"/>
            </w:tcMar>
          </w:tcPr>
          <w:p w14:paraId="18BD2061" w14:textId="77777777" w:rsidR="00B66030" w:rsidRPr="00ED25E3" w:rsidRDefault="00B66030" w:rsidP="00614D45">
            <w:pPr>
              <w:jc w:val="right"/>
              <w:rPr>
                <w:rFonts w:ascii="Verdana" w:hAnsi="Verdana"/>
                <w:sz w:val="20"/>
                <w:szCs w:val="20"/>
              </w:rPr>
            </w:pPr>
            <w:r w:rsidRPr="00ED25E3">
              <w:rPr>
                <w:rFonts w:ascii="Verdana" w:hAnsi="Verdana"/>
                <w:sz w:val="20"/>
                <w:szCs w:val="20"/>
              </w:rPr>
              <w:t>3.</w:t>
            </w:r>
          </w:p>
        </w:tc>
        <w:tc>
          <w:tcPr>
            <w:tcW w:w="8363" w:type="dxa"/>
            <w:tcMar>
              <w:top w:w="72" w:type="dxa"/>
              <w:left w:w="115" w:type="dxa"/>
              <w:right w:w="115" w:type="dxa"/>
            </w:tcMar>
          </w:tcPr>
          <w:p w14:paraId="2A8FE2B6" w14:textId="77777777" w:rsidR="00B66030" w:rsidRPr="00ED25E3" w:rsidRDefault="00B66030" w:rsidP="00614D45">
            <w:pPr>
              <w:rPr>
                <w:rFonts w:ascii="Verdana" w:hAnsi="Verdana"/>
                <w:sz w:val="20"/>
                <w:szCs w:val="20"/>
              </w:rPr>
            </w:pPr>
            <w:r w:rsidRPr="00ED25E3">
              <w:rPr>
                <w:rFonts w:ascii="Verdana" w:hAnsi="Verdana"/>
                <w:b/>
                <w:sz w:val="20"/>
                <w:szCs w:val="20"/>
              </w:rPr>
              <w:t>call</w:t>
            </w:r>
            <w:r w:rsidRPr="00ED25E3">
              <w:rPr>
                <w:rFonts w:ascii="Verdana" w:hAnsi="Verdana"/>
                <w:sz w:val="20"/>
                <w:szCs w:val="20"/>
              </w:rPr>
              <w:t xml:space="preserve"> </w:t>
            </w:r>
            <w:r>
              <w:rPr>
                <w:rFonts w:ascii="Verdana" w:hAnsi="Verdana"/>
                <w:sz w:val="20"/>
                <w:szCs w:val="20"/>
              </w:rPr>
              <w:t>DistributedDBVConversion</w:t>
            </w:r>
            <w:r w:rsidRPr="00ED25E3">
              <w:rPr>
                <w:rFonts w:ascii="Verdana" w:hAnsi="Verdana"/>
                <w:sz w:val="20"/>
                <w:szCs w:val="20"/>
              </w:rPr>
              <w:t xml:space="preserve"> (partitions, minSup);</w:t>
            </w:r>
          </w:p>
        </w:tc>
      </w:tr>
      <w:tr w:rsidR="00B66030" w:rsidRPr="00ED25E3" w14:paraId="6E3B4E7D" w14:textId="77777777" w:rsidTr="00614D45">
        <w:trPr>
          <w:cantSplit/>
        </w:trPr>
        <w:tc>
          <w:tcPr>
            <w:tcW w:w="655" w:type="dxa"/>
            <w:tcMar>
              <w:top w:w="72" w:type="dxa"/>
              <w:left w:w="115" w:type="dxa"/>
              <w:right w:w="115" w:type="dxa"/>
            </w:tcMar>
          </w:tcPr>
          <w:p w14:paraId="2C460AD0" w14:textId="77777777" w:rsidR="00B66030" w:rsidRPr="00ED25E3" w:rsidRDefault="00B66030" w:rsidP="00614D45">
            <w:pPr>
              <w:jc w:val="right"/>
              <w:rPr>
                <w:rFonts w:ascii="Verdana" w:hAnsi="Verdana"/>
                <w:sz w:val="20"/>
                <w:szCs w:val="20"/>
              </w:rPr>
            </w:pPr>
            <w:r w:rsidRPr="00ED25E3">
              <w:rPr>
                <w:rFonts w:ascii="Verdana" w:hAnsi="Verdana"/>
                <w:sz w:val="20"/>
                <w:szCs w:val="20"/>
              </w:rPr>
              <w:t>4.</w:t>
            </w:r>
          </w:p>
        </w:tc>
        <w:tc>
          <w:tcPr>
            <w:tcW w:w="8363" w:type="dxa"/>
            <w:tcMar>
              <w:top w:w="72" w:type="dxa"/>
              <w:left w:w="115" w:type="dxa"/>
              <w:right w:w="115" w:type="dxa"/>
            </w:tcMar>
          </w:tcPr>
          <w:p w14:paraId="16199379" w14:textId="77777777" w:rsidR="00B66030" w:rsidRPr="00ED25E3" w:rsidRDefault="00B66030" w:rsidP="00614D45">
            <w:pPr>
              <w:rPr>
                <w:rFonts w:ascii="Verdana" w:hAnsi="Verdana"/>
                <w:sz w:val="20"/>
                <w:szCs w:val="20"/>
              </w:rPr>
            </w:pPr>
            <w:r w:rsidRPr="00ED25E3">
              <w:rPr>
                <w:rFonts w:ascii="Verdana" w:hAnsi="Verdana"/>
                <w:sz w:val="20"/>
                <w:szCs w:val="20"/>
              </w:rPr>
              <w:t>let isExists = check if exist output for listDBVItems;</w:t>
            </w:r>
          </w:p>
        </w:tc>
      </w:tr>
      <w:tr w:rsidR="00B66030" w:rsidRPr="00ED25E3" w14:paraId="62E38294" w14:textId="77777777" w:rsidTr="00614D45">
        <w:trPr>
          <w:cantSplit/>
        </w:trPr>
        <w:tc>
          <w:tcPr>
            <w:tcW w:w="655" w:type="dxa"/>
            <w:tcMar>
              <w:top w:w="72" w:type="dxa"/>
              <w:left w:w="115" w:type="dxa"/>
              <w:right w:w="115" w:type="dxa"/>
            </w:tcMar>
          </w:tcPr>
          <w:p w14:paraId="743F00D3" w14:textId="77777777" w:rsidR="00B66030" w:rsidRPr="00ED25E3" w:rsidRDefault="00B66030" w:rsidP="00614D45">
            <w:pPr>
              <w:jc w:val="right"/>
              <w:rPr>
                <w:rFonts w:ascii="Verdana" w:hAnsi="Verdana"/>
                <w:sz w:val="20"/>
                <w:szCs w:val="20"/>
              </w:rPr>
            </w:pPr>
            <w:r w:rsidRPr="00ED25E3">
              <w:rPr>
                <w:rFonts w:ascii="Verdana" w:hAnsi="Verdana"/>
                <w:sz w:val="20"/>
                <w:szCs w:val="20"/>
              </w:rPr>
              <w:t>5.</w:t>
            </w:r>
          </w:p>
        </w:tc>
        <w:tc>
          <w:tcPr>
            <w:tcW w:w="8363" w:type="dxa"/>
            <w:tcMar>
              <w:top w:w="72" w:type="dxa"/>
              <w:left w:w="115" w:type="dxa"/>
              <w:right w:w="115" w:type="dxa"/>
            </w:tcMar>
          </w:tcPr>
          <w:p w14:paraId="300FA2C1" w14:textId="77777777" w:rsidR="00B66030" w:rsidRPr="00ED25E3" w:rsidRDefault="00B66030" w:rsidP="00614D45">
            <w:pPr>
              <w:rPr>
                <w:rFonts w:ascii="Verdana" w:hAnsi="Verdana"/>
                <w:sz w:val="20"/>
                <w:szCs w:val="20"/>
              </w:rPr>
            </w:pPr>
            <w:r w:rsidRPr="00ED25E3">
              <w:rPr>
                <w:rFonts w:ascii="Verdana" w:hAnsi="Verdana"/>
                <w:b/>
                <w:sz w:val="20"/>
                <w:szCs w:val="20"/>
              </w:rPr>
              <w:t>while</w:t>
            </w:r>
            <w:r w:rsidRPr="00ED25E3">
              <w:rPr>
                <w:rFonts w:ascii="Verdana" w:hAnsi="Verdana"/>
                <w:sz w:val="20"/>
                <w:szCs w:val="20"/>
              </w:rPr>
              <w:t xml:space="preserve"> (isExists)</w:t>
            </w:r>
          </w:p>
        </w:tc>
      </w:tr>
      <w:tr w:rsidR="00B66030" w:rsidRPr="00ED25E3" w14:paraId="52D72BE1" w14:textId="77777777" w:rsidTr="00614D45">
        <w:trPr>
          <w:cantSplit/>
        </w:trPr>
        <w:tc>
          <w:tcPr>
            <w:tcW w:w="655" w:type="dxa"/>
            <w:tcMar>
              <w:top w:w="72" w:type="dxa"/>
              <w:left w:w="115" w:type="dxa"/>
              <w:right w:w="115" w:type="dxa"/>
            </w:tcMar>
          </w:tcPr>
          <w:p w14:paraId="4D155802" w14:textId="77777777" w:rsidR="00B66030" w:rsidRPr="00ED25E3" w:rsidRDefault="00B66030" w:rsidP="00614D45">
            <w:pPr>
              <w:jc w:val="right"/>
              <w:rPr>
                <w:rFonts w:ascii="Verdana" w:hAnsi="Verdana"/>
                <w:sz w:val="20"/>
                <w:szCs w:val="20"/>
              </w:rPr>
            </w:pPr>
            <w:r w:rsidRPr="00ED25E3">
              <w:rPr>
                <w:rFonts w:ascii="Verdana" w:hAnsi="Verdana"/>
                <w:sz w:val="20"/>
                <w:szCs w:val="20"/>
              </w:rPr>
              <w:t>6.</w:t>
            </w:r>
          </w:p>
        </w:tc>
        <w:tc>
          <w:tcPr>
            <w:tcW w:w="8363" w:type="dxa"/>
            <w:tcMar>
              <w:top w:w="72" w:type="dxa"/>
              <w:left w:w="115" w:type="dxa"/>
              <w:right w:w="115" w:type="dxa"/>
            </w:tcMar>
          </w:tcPr>
          <w:p w14:paraId="46DE2250" w14:textId="77777777" w:rsidR="00B66030" w:rsidRPr="00ED25E3" w:rsidRDefault="00B66030" w:rsidP="00614D45">
            <w:pPr>
              <w:rPr>
                <w:rFonts w:ascii="Verdana" w:hAnsi="Verdana"/>
                <w:sz w:val="20"/>
                <w:szCs w:val="20"/>
              </w:rPr>
            </w:pPr>
            <w:r w:rsidRPr="00ED25E3">
              <w:rPr>
                <w:rFonts w:ascii="Verdana" w:hAnsi="Verdana"/>
                <w:sz w:val="20"/>
                <w:szCs w:val="20"/>
              </w:rPr>
              <w:t xml:space="preserve">    </w:t>
            </w:r>
            <w:r w:rsidRPr="00ED25E3">
              <w:rPr>
                <w:rFonts w:ascii="Verdana" w:hAnsi="Verdana"/>
                <w:b/>
                <w:sz w:val="20"/>
                <w:szCs w:val="20"/>
              </w:rPr>
              <w:t>call</w:t>
            </w:r>
            <w:r w:rsidRPr="00ED25E3">
              <w:rPr>
                <w:rFonts w:ascii="Verdana" w:hAnsi="Verdana"/>
                <w:sz w:val="20"/>
                <w:szCs w:val="20"/>
              </w:rPr>
              <w:t xml:space="preserve"> </w:t>
            </w:r>
            <w:r>
              <w:rPr>
                <w:rFonts w:ascii="Verdana" w:hAnsi="Verdana"/>
                <w:sz w:val="20"/>
                <w:szCs w:val="20"/>
              </w:rPr>
              <w:t>DistributedSequentialPatternMining</w:t>
            </w:r>
            <w:r w:rsidRPr="00ED25E3">
              <w:rPr>
                <w:rFonts w:ascii="Verdana" w:hAnsi="Verdana"/>
                <w:sz w:val="20"/>
                <w:szCs w:val="20"/>
              </w:rPr>
              <w:t xml:space="preserve"> (listDBVPattens, minSup, depth);</w:t>
            </w:r>
          </w:p>
        </w:tc>
      </w:tr>
      <w:tr w:rsidR="00B66030" w:rsidRPr="00ED25E3" w14:paraId="5801AA86" w14:textId="77777777" w:rsidTr="00614D45">
        <w:trPr>
          <w:cantSplit/>
        </w:trPr>
        <w:tc>
          <w:tcPr>
            <w:tcW w:w="655" w:type="dxa"/>
            <w:tcMar>
              <w:top w:w="72" w:type="dxa"/>
              <w:left w:w="115" w:type="dxa"/>
              <w:right w:w="115" w:type="dxa"/>
            </w:tcMar>
          </w:tcPr>
          <w:p w14:paraId="23BB4842" w14:textId="77777777" w:rsidR="00B66030" w:rsidRPr="00ED25E3" w:rsidRDefault="00B66030" w:rsidP="00614D45">
            <w:pPr>
              <w:jc w:val="right"/>
              <w:rPr>
                <w:rFonts w:ascii="Verdana" w:hAnsi="Verdana"/>
                <w:sz w:val="20"/>
                <w:szCs w:val="20"/>
              </w:rPr>
            </w:pPr>
            <w:r w:rsidRPr="00ED25E3">
              <w:rPr>
                <w:rFonts w:ascii="Verdana" w:hAnsi="Verdana"/>
                <w:sz w:val="20"/>
                <w:szCs w:val="20"/>
              </w:rPr>
              <w:t>7.</w:t>
            </w:r>
          </w:p>
        </w:tc>
        <w:tc>
          <w:tcPr>
            <w:tcW w:w="8363" w:type="dxa"/>
            <w:tcMar>
              <w:top w:w="72" w:type="dxa"/>
              <w:left w:w="115" w:type="dxa"/>
              <w:right w:w="115" w:type="dxa"/>
            </w:tcMar>
          </w:tcPr>
          <w:p w14:paraId="62CFC692" w14:textId="77777777" w:rsidR="00B66030" w:rsidRPr="00ED25E3" w:rsidRDefault="00B66030" w:rsidP="00614D45">
            <w:pPr>
              <w:rPr>
                <w:rFonts w:ascii="Verdana" w:hAnsi="Verdana"/>
                <w:sz w:val="20"/>
                <w:szCs w:val="20"/>
              </w:rPr>
            </w:pPr>
            <w:r w:rsidRPr="00ED25E3">
              <w:rPr>
                <w:rFonts w:ascii="Verdana" w:hAnsi="Verdana"/>
                <w:sz w:val="20"/>
                <w:szCs w:val="20"/>
              </w:rPr>
              <w:t xml:space="preserve">    let isExists = check if exist output for listDBVPatterns;</w:t>
            </w:r>
          </w:p>
        </w:tc>
      </w:tr>
    </w:tbl>
    <w:p w14:paraId="52F7CE90" w14:textId="2884200C" w:rsidR="00B66030" w:rsidRDefault="00B66030" w:rsidP="00B66030">
      <w:pPr>
        <w:pStyle w:val="Caption"/>
      </w:pPr>
      <w:bookmarkStart w:id="49" w:name="_Toc491803648"/>
      <w:r>
        <w:t xml:space="preserve">Bảng </w:t>
      </w:r>
      <w:fldSimple w:instr=" STYLEREF 1 \s ">
        <w:r w:rsidR="00C20869">
          <w:rPr>
            <w:noProof/>
          </w:rPr>
          <w:t>3</w:t>
        </w:r>
      </w:fldSimple>
      <w:r w:rsidR="00C23111">
        <w:noBreakHyphen/>
      </w:r>
      <w:fldSimple w:instr=" SEQ Bảng \* ARABIC \s 1 ">
        <w:r w:rsidR="00C20869">
          <w:rPr>
            <w:noProof/>
          </w:rPr>
          <w:t>1</w:t>
        </w:r>
      </w:fldSimple>
      <w:r>
        <w:t xml:space="preserve"> Thuật toán DSPDBV</w:t>
      </w:r>
      <w:bookmarkEnd w:id="49"/>
    </w:p>
    <w:p w14:paraId="5E70E5E7" w14:textId="2C30C4EE" w:rsidR="005E064B" w:rsidRDefault="005E064B" w:rsidP="00B66030">
      <w:pPr>
        <w:ind w:firstLine="567"/>
      </w:pPr>
      <w:r>
        <w:lastRenderedPageBreak/>
        <w:t>MapReduce làm việc trên các dữ liệu được định nghĩa theo cặp khóa-giá trị &lt;key, value&gt;. Do đó, trong quá trình thực thi trên MapReduce, thuận toán tiến hành chuyển đổi các cấu trúc dữ liệu thành cấu trúc &lt;key, value&gt; như sau: key: sự kiện hoặc mẫu tuần tự; value: BlockInfo hoặc độ hỗ trợ. Chi tiết sẽ được mô tả trong các nội dung tiếp theo.</w:t>
      </w:r>
    </w:p>
    <w:p w14:paraId="07BC5C22" w14:textId="62DC70F7" w:rsidR="00B66030" w:rsidRDefault="00B66030" w:rsidP="00B66030">
      <w:pPr>
        <w:ind w:firstLine="567"/>
      </w:pPr>
      <w:r>
        <w:t>Bảng 3-</w:t>
      </w:r>
      <w:r w:rsidR="00863668">
        <w:t xml:space="preserve">1 </w:t>
      </w:r>
      <w:r>
        <w:t xml:space="preserve">mô tả mã giả thuật toán DSPDBV. Đầu tiên, thuật toán chia CSDL SDB ban đầu thành các tập dữ liệu (dòng 2). Sau đó, thuật toán thực hiện đọc các tập dữ liệu một lần để chuyển đổi </w:t>
      </w:r>
      <w:r w:rsidR="00115F09">
        <w:t>chuỗi</w:t>
      </w:r>
      <w:r>
        <w:t xml:space="preserve"> sang cấu trúc DBVItem và tìm các chuỗi 2-sequence (dòng 3). Dòng 5-7 thực hiện khai thác mẫu phổ biến bằng cách khai thác lần lượt các cây tiền tố con cùng cấp, mẫu ứng viên được phát sinh cách mở rộng nút trên cây con. Quá trình này được lặp lại cho đến khi không còn mẫu ứng viên cho bước tiếp theo được tìm thấy.</w:t>
      </w:r>
    </w:p>
    <w:p w14:paraId="60273474" w14:textId="77777777" w:rsidR="00B66030" w:rsidRDefault="00B66030" w:rsidP="00B66030">
      <w:pPr>
        <w:pStyle w:val="Heading3"/>
      </w:pPr>
      <w:bookmarkStart w:id="50" w:name="_Toc491803680"/>
      <w:r w:rsidRPr="00B66030">
        <w:t>Phân tán quá trình chuyển đổi dữ liệu</w:t>
      </w:r>
      <w:bookmarkEnd w:id="50"/>
    </w:p>
    <w:p w14:paraId="5B143781" w14:textId="6DB29771" w:rsidR="00B66030" w:rsidRDefault="00B66030" w:rsidP="00B66030">
      <w:pPr>
        <w:ind w:firstLine="567"/>
      </w:pPr>
      <w:r>
        <w:t>CSDL sau khi được chia cắt thành các tập dữ liệu sẽ được lưu trữ và phân tán trong HDFS. Trong giai đoạn chuyển đổi dữ liệu (DBV Converting Phase), quá trình chuyển đổi dữ liệu được thực hiện song song bằng cách thực hiện một quá trình MapReduce (MapReduce job). Một hàm Map</w:t>
      </w:r>
      <w:r w:rsidR="00863668">
        <w:t>per</w:t>
      </w:r>
      <w:r>
        <w:t xml:space="preserve"> được gọi tương ứng với một tập dữ liệu con (partition). </w:t>
      </w:r>
      <w:r w:rsidR="00A82F38">
        <w:t xml:space="preserve">Bảng 3-2 mô tả thuật toán </w:t>
      </w:r>
      <w:r w:rsidR="00A82F38" w:rsidRPr="00A82F38">
        <w:t>DistributedDBVConversion</w:t>
      </w:r>
      <w:r w:rsidR="00A82F38">
        <w:t xml:space="preserve">. </w:t>
      </w:r>
      <w:r>
        <w:t>Giả sử CSDL SDB được chia thành n partition, sẽ có n hàm Map</w:t>
      </w:r>
      <w:r w:rsidR="00863668">
        <w:t>per</w:t>
      </w:r>
      <w:r>
        <w:t xml:space="preserve"> được gọi. Mỗi hàm Map</w:t>
      </w:r>
      <w:r w:rsidR="00863668">
        <w:t>per</w:t>
      </w:r>
      <w:r>
        <w:t xml:space="preserve"> thực hiện đọc dữ liệu một lần để xây dựng các DBVItem của mỗi sự kiện có trong dữ liệu đầu vào. Đồng thời, hàm Map</w:t>
      </w:r>
      <w:r w:rsidR="00863668">
        <w:t>per</w:t>
      </w:r>
      <w:r>
        <w:t xml:space="preserve"> cũng tìm tập 2-sequence để xây dựng CMAP cho giai đoạn sau của thuật toán (dòng 1). Có 2 kiểu cặp khóa-giá trị </w:t>
      </w:r>
      <w:r w:rsidR="00CA135F">
        <w:t>&lt;</w:t>
      </w:r>
      <w:r>
        <w:t>key</w:t>
      </w:r>
      <w:r w:rsidR="00CA135F">
        <w:t xml:space="preserve">, </w:t>
      </w:r>
      <w:r>
        <w:t>value</w:t>
      </w:r>
      <w:r w:rsidR="00CA135F">
        <w:t xml:space="preserve">&gt; </w:t>
      </w:r>
      <w:r>
        <w:t>được kết xuất (output) đến hàm Reduce</w:t>
      </w:r>
      <w:r w:rsidR="00863668">
        <w:t>r</w:t>
      </w:r>
      <w:r>
        <w:t xml:space="preserve">, các cặp </w:t>
      </w:r>
      <w:r w:rsidR="00CA135F">
        <w:t>khóa-giá trị</w:t>
      </w:r>
      <w:r>
        <w:t xml:space="preserve"> (pairs) có cùng khóa sẽ được gửi đến cùng hàm Reduce</w:t>
      </w:r>
      <w:r w:rsidR="00863668">
        <w:t>r</w:t>
      </w:r>
      <w:r>
        <w:t xml:space="preserve">. Nếu dữ liệu là các DBVItem thì cặp khóa-giá trị là &lt;item, blockinfo&gt;. Theo đó, khóa là sự kiện thuộc DBVItem và giá trị là thông tin blockinfo của sự kiện (dòng 2-3). Cặp khóa-giá trị thứ hai là &lt;pattern, support&gt; nếu dữ liệu là chuỗi 2-sequence, với khóa là chuỗi 2-sequence và giá trị là độ hỗ trợ </w:t>
      </w:r>
      <w:r w:rsidR="00CA135F">
        <w:t xml:space="preserve">(support) </w:t>
      </w:r>
      <w:r>
        <w:t xml:space="preserve">của chuỗi 2-sequence (dòng 4-5). </w:t>
      </w:r>
    </w:p>
    <w:p w14:paraId="4B9FFBF9" w14:textId="04E45DA2" w:rsidR="005A4ACA" w:rsidRDefault="005A4ACA" w:rsidP="00B66030">
      <w:pPr>
        <w:ind w:firstLine="567"/>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
        <w:gridCol w:w="8137"/>
      </w:tblGrid>
      <w:tr w:rsidR="00B66030" w:rsidRPr="00C9080B" w14:paraId="3B81F500" w14:textId="77777777" w:rsidTr="00614D45">
        <w:trPr>
          <w:cantSplit/>
        </w:trPr>
        <w:tc>
          <w:tcPr>
            <w:tcW w:w="8788" w:type="dxa"/>
            <w:gridSpan w:val="2"/>
            <w:tcBorders>
              <w:top w:val="single" w:sz="4" w:space="0" w:color="000000" w:themeColor="text1"/>
              <w:bottom w:val="single" w:sz="4" w:space="0" w:color="000000" w:themeColor="text1"/>
            </w:tcBorders>
            <w:tcMar>
              <w:top w:w="72" w:type="dxa"/>
              <w:left w:w="115" w:type="dxa"/>
              <w:right w:w="115" w:type="dxa"/>
            </w:tcMar>
            <w:vAlign w:val="center"/>
          </w:tcPr>
          <w:p w14:paraId="3AC8917B" w14:textId="0D25F229" w:rsidR="00B66030" w:rsidRPr="00C9080B" w:rsidRDefault="00B66030">
            <w:pPr>
              <w:rPr>
                <w:rFonts w:ascii="Verdana" w:hAnsi="Verdana"/>
                <w:b/>
                <w:sz w:val="20"/>
                <w:szCs w:val="20"/>
              </w:rPr>
            </w:pPr>
            <w:r w:rsidRPr="00ED25E3">
              <w:rPr>
                <w:rFonts w:ascii="Verdana" w:hAnsi="Verdana"/>
                <w:b/>
                <w:sz w:val="20"/>
                <w:szCs w:val="20"/>
              </w:rPr>
              <w:lastRenderedPageBreak/>
              <w:t>Algorithm</w:t>
            </w:r>
            <w:r>
              <w:rPr>
                <w:rFonts w:ascii="Verdana" w:hAnsi="Verdana"/>
                <w:b/>
                <w:sz w:val="20"/>
                <w:szCs w:val="20"/>
              </w:rPr>
              <w:t xml:space="preserve"> 2: DistributedDBVConversion</w:t>
            </w:r>
          </w:p>
        </w:tc>
      </w:tr>
      <w:tr w:rsidR="00B66030" w:rsidRPr="00C9080B" w14:paraId="4DA1D426" w14:textId="77777777" w:rsidTr="00614D45">
        <w:trPr>
          <w:cantSplit/>
        </w:trPr>
        <w:tc>
          <w:tcPr>
            <w:tcW w:w="8788" w:type="dxa"/>
            <w:gridSpan w:val="2"/>
            <w:tcMar>
              <w:top w:w="72" w:type="dxa"/>
              <w:left w:w="115" w:type="dxa"/>
              <w:right w:w="115" w:type="dxa"/>
            </w:tcMar>
          </w:tcPr>
          <w:p w14:paraId="03A0DF44" w14:textId="77777777" w:rsidR="00B66030" w:rsidRPr="00C9080B" w:rsidRDefault="00B66030" w:rsidP="00614D45">
            <w:pPr>
              <w:rPr>
                <w:rFonts w:ascii="Verdana" w:hAnsi="Verdana"/>
                <w:b/>
                <w:sz w:val="20"/>
                <w:szCs w:val="20"/>
              </w:rPr>
            </w:pPr>
            <w:r>
              <w:rPr>
                <w:rFonts w:ascii="Verdana" w:hAnsi="Verdana"/>
                <w:b/>
                <w:sz w:val="20"/>
                <w:szCs w:val="20"/>
              </w:rPr>
              <w:t>Mapper Side</w:t>
            </w:r>
          </w:p>
        </w:tc>
      </w:tr>
      <w:tr w:rsidR="00B66030" w:rsidRPr="00C9080B" w14:paraId="4914F5C3" w14:textId="77777777" w:rsidTr="00614D45">
        <w:trPr>
          <w:cantSplit/>
        </w:trPr>
        <w:tc>
          <w:tcPr>
            <w:tcW w:w="8788" w:type="dxa"/>
            <w:gridSpan w:val="2"/>
            <w:tcMar>
              <w:top w:w="72" w:type="dxa"/>
              <w:left w:w="115" w:type="dxa"/>
              <w:right w:w="115" w:type="dxa"/>
            </w:tcMar>
          </w:tcPr>
          <w:p w14:paraId="5454823B" w14:textId="77777777" w:rsidR="00B66030" w:rsidRPr="00C9080B" w:rsidRDefault="00B66030" w:rsidP="00614D45">
            <w:pPr>
              <w:rPr>
                <w:rFonts w:ascii="Verdana" w:hAnsi="Verdana"/>
                <w:b/>
                <w:sz w:val="20"/>
                <w:szCs w:val="20"/>
              </w:rPr>
            </w:pPr>
            <w:r w:rsidRPr="00C9080B">
              <w:rPr>
                <w:rFonts w:ascii="Verdana" w:hAnsi="Verdana"/>
                <w:b/>
                <w:sz w:val="20"/>
                <w:szCs w:val="20"/>
              </w:rPr>
              <w:t>Input:</w:t>
            </w:r>
            <w:r>
              <w:rPr>
                <w:rFonts w:ascii="Verdana" w:hAnsi="Verdana"/>
                <w:b/>
                <w:sz w:val="20"/>
                <w:szCs w:val="20"/>
              </w:rPr>
              <w:t xml:space="preserve"> </w:t>
            </w:r>
            <w:r w:rsidRPr="00C9080B">
              <w:rPr>
                <w:rFonts w:ascii="Verdana" w:hAnsi="Verdana"/>
                <w:sz w:val="20"/>
                <w:szCs w:val="20"/>
              </w:rPr>
              <w:t>a partition of sequence database</w:t>
            </w:r>
            <w:r>
              <w:rPr>
                <w:rFonts w:ascii="Verdana" w:hAnsi="Verdana"/>
                <w:sz w:val="20"/>
                <w:szCs w:val="20"/>
              </w:rPr>
              <w:t xml:space="preserve"> </w:t>
            </w:r>
            <w:r w:rsidRPr="005F2F3E">
              <w:rPr>
                <w:rFonts w:ascii="Verdana" w:hAnsi="Verdana"/>
                <w:i/>
                <w:sz w:val="20"/>
                <w:szCs w:val="20"/>
              </w:rPr>
              <w:t>p</w:t>
            </w:r>
            <w:r>
              <w:rPr>
                <w:rFonts w:ascii="Verdana" w:hAnsi="Verdana"/>
                <w:sz w:val="20"/>
                <w:szCs w:val="20"/>
              </w:rPr>
              <w:t xml:space="preserve"> </w:t>
            </w:r>
          </w:p>
        </w:tc>
      </w:tr>
      <w:tr w:rsidR="00B66030" w:rsidRPr="00C9080B" w14:paraId="2A01C3B6" w14:textId="77777777" w:rsidTr="00614D45">
        <w:trPr>
          <w:cantSplit/>
        </w:trPr>
        <w:tc>
          <w:tcPr>
            <w:tcW w:w="651" w:type="dxa"/>
            <w:tcMar>
              <w:top w:w="72" w:type="dxa"/>
              <w:left w:w="115" w:type="dxa"/>
              <w:right w:w="115" w:type="dxa"/>
            </w:tcMar>
          </w:tcPr>
          <w:p w14:paraId="44251BFF" w14:textId="77777777" w:rsidR="00B66030" w:rsidRPr="00C9080B" w:rsidRDefault="00B66030" w:rsidP="00614D45">
            <w:pPr>
              <w:jc w:val="right"/>
              <w:rPr>
                <w:rFonts w:ascii="Verdana" w:hAnsi="Verdana"/>
                <w:sz w:val="20"/>
                <w:szCs w:val="20"/>
              </w:rPr>
            </w:pPr>
            <w:r w:rsidRPr="00C9080B">
              <w:rPr>
                <w:rFonts w:ascii="Verdana" w:hAnsi="Verdana"/>
                <w:sz w:val="20"/>
                <w:szCs w:val="20"/>
              </w:rPr>
              <w:t>1.</w:t>
            </w:r>
          </w:p>
        </w:tc>
        <w:tc>
          <w:tcPr>
            <w:tcW w:w="8137" w:type="dxa"/>
            <w:tcMar>
              <w:top w:w="72" w:type="dxa"/>
              <w:left w:w="115" w:type="dxa"/>
              <w:right w:w="115" w:type="dxa"/>
            </w:tcMar>
          </w:tcPr>
          <w:p w14:paraId="5EAFDD87" w14:textId="77777777" w:rsidR="00B66030" w:rsidRDefault="00B66030" w:rsidP="00614D45">
            <w:pPr>
              <w:rPr>
                <w:rFonts w:ascii="Verdana" w:hAnsi="Verdana"/>
                <w:sz w:val="20"/>
                <w:szCs w:val="20"/>
              </w:rPr>
            </w:pPr>
            <w:r>
              <w:rPr>
                <w:rFonts w:ascii="Verdana" w:hAnsi="Verdana"/>
                <w:sz w:val="20"/>
                <w:szCs w:val="20"/>
              </w:rPr>
              <w:t>scan partition data only one time to</w:t>
            </w:r>
          </w:p>
          <w:p w14:paraId="1BD2605B" w14:textId="77777777" w:rsidR="00B66030" w:rsidRDefault="00B66030" w:rsidP="00614D45">
            <w:pPr>
              <w:rPr>
                <w:rFonts w:ascii="Verdana" w:hAnsi="Verdana"/>
                <w:sz w:val="20"/>
                <w:szCs w:val="20"/>
              </w:rPr>
            </w:pPr>
            <w:r>
              <w:rPr>
                <w:rFonts w:ascii="Verdana" w:hAnsi="Verdana"/>
                <w:sz w:val="20"/>
                <w:szCs w:val="20"/>
              </w:rPr>
              <w:t>a. contruct DBVItem for each item, put into DBVItems&lt;item,blockInfo&gt;</w:t>
            </w:r>
          </w:p>
          <w:p w14:paraId="70C75481" w14:textId="77777777" w:rsidR="00B66030" w:rsidRPr="00C9080B" w:rsidRDefault="00B66030" w:rsidP="00614D45">
            <w:pPr>
              <w:rPr>
                <w:rFonts w:ascii="Verdana" w:hAnsi="Verdana"/>
                <w:sz w:val="20"/>
                <w:szCs w:val="20"/>
              </w:rPr>
            </w:pPr>
            <w:r>
              <w:rPr>
                <w:rFonts w:ascii="Verdana" w:hAnsi="Verdana"/>
                <w:sz w:val="20"/>
                <w:szCs w:val="20"/>
              </w:rPr>
              <w:t>b. find 2-sequences and its support, put into sequences&lt;pattern,support&gt;</w:t>
            </w:r>
          </w:p>
        </w:tc>
      </w:tr>
      <w:tr w:rsidR="00B66030" w:rsidRPr="00C9080B" w14:paraId="7F664AEC" w14:textId="77777777" w:rsidTr="00614D45">
        <w:trPr>
          <w:cantSplit/>
        </w:trPr>
        <w:tc>
          <w:tcPr>
            <w:tcW w:w="651" w:type="dxa"/>
            <w:tcMar>
              <w:top w:w="72" w:type="dxa"/>
              <w:left w:w="115" w:type="dxa"/>
              <w:right w:w="115" w:type="dxa"/>
            </w:tcMar>
          </w:tcPr>
          <w:p w14:paraId="20BDF7DC" w14:textId="77777777" w:rsidR="00B66030" w:rsidRPr="00C9080B" w:rsidRDefault="00B66030" w:rsidP="00614D45">
            <w:pPr>
              <w:jc w:val="right"/>
              <w:rPr>
                <w:rFonts w:ascii="Verdana" w:hAnsi="Verdana"/>
                <w:sz w:val="20"/>
                <w:szCs w:val="20"/>
              </w:rPr>
            </w:pPr>
            <w:r>
              <w:rPr>
                <w:rFonts w:ascii="Verdana" w:hAnsi="Verdana"/>
                <w:sz w:val="20"/>
                <w:szCs w:val="20"/>
              </w:rPr>
              <w:t>2</w:t>
            </w:r>
            <w:r w:rsidRPr="00C9080B">
              <w:rPr>
                <w:rFonts w:ascii="Verdana" w:hAnsi="Verdana"/>
                <w:sz w:val="20"/>
                <w:szCs w:val="20"/>
              </w:rPr>
              <w:t>.</w:t>
            </w:r>
          </w:p>
        </w:tc>
        <w:tc>
          <w:tcPr>
            <w:tcW w:w="8137" w:type="dxa"/>
            <w:tcMar>
              <w:top w:w="72" w:type="dxa"/>
              <w:left w:w="115" w:type="dxa"/>
              <w:right w:w="115" w:type="dxa"/>
            </w:tcMar>
          </w:tcPr>
          <w:p w14:paraId="32DA6520" w14:textId="77777777" w:rsidR="00B66030" w:rsidRPr="00C9080B" w:rsidRDefault="00B66030" w:rsidP="00614D45">
            <w:pPr>
              <w:rPr>
                <w:rFonts w:ascii="Verdana" w:hAnsi="Verdana"/>
                <w:sz w:val="20"/>
                <w:szCs w:val="20"/>
              </w:rPr>
            </w:pPr>
            <w:r w:rsidRPr="00C9080B">
              <w:rPr>
                <w:rFonts w:ascii="Verdana" w:hAnsi="Verdana"/>
                <w:b/>
                <w:sz w:val="20"/>
                <w:szCs w:val="20"/>
              </w:rPr>
              <w:t>for each</w:t>
            </w:r>
            <w:r w:rsidRPr="00C9080B">
              <w:rPr>
                <w:rFonts w:ascii="Verdana" w:hAnsi="Verdana"/>
                <w:sz w:val="20"/>
                <w:szCs w:val="20"/>
              </w:rPr>
              <w:t xml:space="preserve"> (dbv </w:t>
            </w:r>
            <w:r w:rsidRPr="00C9080B">
              <w:rPr>
                <w:rFonts w:ascii="Verdana" w:hAnsi="Verdana"/>
                <w:b/>
                <w:sz w:val="20"/>
                <w:szCs w:val="20"/>
              </w:rPr>
              <w:t>in</w:t>
            </w:r>
            <w:r w:rsidRPr="00C9080B">
              <w:rPr>
                <w:rFonts w:ascii="Verdana" w:hAnsi="Verdana"/>
                <w:sz w:val="20"/>
                <w:szCs w:val="20"/>
              </w:rPr>
              <w:t xml:space="preserve"> DBVItems)</w:t>
            </w:r>
          </w:p>
        </w:tc>
      </w:tr>
      <w:tr w:rsidR="00B66030" w:rsidRPr="00C9080B" w14:paraId="22E6A4B3" w14:textId="77777777" w:rsidTr="00614D45">
        <w:trPr>
          <w:cantSplit/>
        </w:trPr>
        <w:tc>
          <w:tcPr>
            <w:tcW w:w="651" w:type="dxa"/>
            <w:tcMar>
              <w:top w:w="72" w:type="dxa"/>
              <w:left w:w="115" w:type="dxa"/>
              <w:right w:w="115" w:type="dxa"/>
            </w:tcMar>
          </w:tcPr>
          <w:p w14:paraId="125538D2" w14:textId="77777777" w:rsidR="00B66030" w:rsidRPr="00C9080B" w:rsidRDefault="00B66030" w:rsidP="00614D45">
            <w:pPr>
              <w:jc w:val="right"/>
              <w:rPr>
                <w:rFonts w:ascii="Verdana" w:hAnsi="Verdana"/>
                <w:sz w:val="20"/>
                <w:szCs w:val="20"/>
              </w:rPr>
            </w:pPr>
            <w:r>
              <w:rPr>
                <w:rFonts w:ascii="Verdana" w:hAnsi="Verdana"/>
                <w:sz w:val="20"/>
                <w:szCs w:val="20"/>
              </w:rPr>
              <w:t>3</w:t>
            </w:r>
            <w:r w:rsidRPr="00C9080B">
              <w:rPr>
                <w:rFonts w:ascii="Verdana" w:hAnsi="Verdana"/>
                <w:sz w:val="20"/>
                <w:szCs w:val="20"/>
              </w:rPr>
              <w:t>.</w:t>
            </w:r>
          </w:p>
        </w:tc>
        <w:tc>
          <w:tcPr>
            <w:tcW w:w="8137" w:type="dxa"/>
            <w:tcMar>
              <w:top w:w="72" w:type="dxa"/>
              <w:left w:w="115" w:type="dxa"/>
              <w:right w:w="115" w:type="dxa"/>
            </w:tcMar>
          </w:tcPr>
          <w:p w14:paraId="6A719825" w14:textId="77777777" w:rsidR="00B66030" w:rsidRPr="00C9080B" w:rsidRDefault="00B66030" w:rsidP="00614D45">
            <w:pPr>
              <w:rPr>
                <w:rFonts w:ascii="Verdana" w:hAnsi="Verdana"/>
                <w:sz w:val="20"/>
                <w:szCs w:val="20"/>
              </w:rPr>
            </w:pPr>
            <w:r w:rsidRPr="00C9080B">
              <w:rPr>
                <w:rFonts w:ascii="Verdana" w:hAnsi="Verdana"/>
                <w:sz w:val="20"/>
                <w:szCs w:val="20"/>
              </w:rPr>
              <w:t xml:space="preserve">    output &lt;dbv.item, dbv.blockInfo&gt;</w:t>
            </w:r>
          </w:p>
        </w:tc>
      </w:tr>
      <w:tr w:rsidR="00B66030" w:rsidRPr="00C9080B" w14:paraId="78699214" w14:textId="77777777" w:rsidTr="00614D45">
        <w:trPr>
          <w:cantSplit/>
        </w:trPr>
        <w:tc>
          <w:tcPr>
            <w:tcW w:w="651" w:type="dxa"/>
            <w:tcMar>
              <w:top w:w="72" w:type="dxa"/>
              <w:left w:w="115" w:type="dxa"/>
              <w:right w:w="115" w:type="dxa"/>
            </w:tcMar>
          </w:tcPr>
          <w:p w14:paraId="05493807" w14:textId="77777777" w:rsidR="00B66030" w:rsidRPr="00C9080B" w:rsidRDefault="00B66030" w:rsidP="00614D45">
            <w:pPr>
              <w:jc w:val="right"/>
              <w:rPr>
                <w:rFonts w:ascii="Verdana" w:hAnsi="Verdana"/>
                <w:sz w:val="20"/>
                <w:szCs w:val="20"/>
              </w:rPr>
            </w:pPr>
            <w:r>
              <w:rPr>
                <w:rFonts w:ascii="Verdana" w:hAnsi="Verdana"/>
                <w:sz w:val="20"/>
                <w:szCs w:val="20"/>
              </w:rPr>
              <w:t>4</w:t>
            </w:r>
            <w:r w:rsidRPr="00C9080B">
              <w:rPr>
                <w:rFonts w:ascii="Verdana" w:hAnsi="Verdana"/>
                <w:sz w:val="20"/>
                <w:szCs w:val="20"/>
              </w:rPr>
              <w:t>.</w:t>
            </w:r>
          </w:p>
        </w:tc>
        <w:tc>
          <w:tcPr>
            <w:tcW w:w="8137" w:type="dxa"/>
            <w:tcMar>
              <w:top w:w="72" w:type="dxa"/>
              <w:left w:w="115" w:type="dxa"/>
              <w:right w:w="115" w:type="dxa"/>
            </w:tcMar>
          </w:tcPr>
          <w:p w14:paraId="64F72594" w14:textId="77777777" w:rsidR="00B66030" w:rsidRPr="00C9080B" w:rsidRDefault="00B66030" w:rsidP="00614D45">
            <w:pPr>
              <w:rPr>
                <w:rFonts w:ascii="Verdana" w:hAnsi="Verdana"/>
                <w:sz w:val="20"/>
                <w:szCs w:val="20"/>
              </w:rPr>
            </w:pPr>
            <w:r w:rsidRPr="00C9080B">
              <w:rPr>
                <w:rFonts w:ascii="Verdana" w:hAnsi="Verdana"/>
                <w:b/>
                <w:sz w:val="20"/>
                <w:szCs w:val="20"/>
              </w:rPr>
              <w:t>for each</w:t>
            </w:r>
            <w:r w:rsidRPr="00C9080B">
              <w:rPr>
                <w:rFonts w:ascii="Verdana" w:hAnsi="Verdana"/>
                <w:sz w:val="20"/>
                <w:szCs w:val="20"/>
              </w:rPr>
              <w:t xml:space="preserve"> (item </w:t>
            </w:r>
            <w:r w:rsidRPr="00C9080B">
              <w:rPr>
                <w:rFonts w:ascii="Verdana" w:hAnsi="Verdana"/>
                <w:b/>
                <w:sz w:val="20"/>
                <w:szCs w:val="20"/>
              </w:rPr>
              <w:t>in</w:t>
            </w:r>
            <w:r w:rsidRPr="00C9080B">
              <w:rPr>
                <w:rFonts w:ascii="Verdana" w:hAnsi="Verdana"/>
                <w:sz w:val="20"/>
                <w:szCs w:val="20"/>
              </w:rPr>
              <w:t xml:space="preserve"> sequences)</w:t>
            </w:r>
          </w:p>
        </w:tc>
      </w:tr>
      <w:tr w:rsidR="00B66030" w:rsidRPr="00C9080B" w14:paraId="2396F350" w14:textId="77777777" w:rsidTr="00614D45">
        <w:trPr>
          <w:cantSplit/>
        </w:trPr>
        <w:tc>
          <w:tcPr>
            <w:tcW w:w="651" w:type="dxa"/>
            <w:tcMar>
              <w:top w:w="72" w:type="dxa"/>
              <w:left w:w="115" w:type="dxa"/>
              <w:right w:w="115" w:type="dxa"/>
            </w:tcMar>
          </w:tcPr>
          <w:p w14:paraId="0515F803" w14:textId="77777777" w:rsidR="00B66030" w:rsidRPr="00C9080B" w:rsidRDefault="00B66030" w:rsidP="00614D45">
            <w:pPr>
              <w:jc w:val="right"/>
              <w:rPr>
                <w:rFonts w:ascii="Verdana" w:hAnsi="Verdana"/>
                <w:sz w:val="20"/>
                <w:szCs w:val="20"/>
              </w:rPr>
            </w:pPr>
            <w:r>
              <w:rPr>
                <w:rFonts w:ascii="Verdana" w:hAnsi="Verdana"/>
                <w:sz w:val="20"/>
                <w:szCs w:val="20"/>
              </w:rPr>
              <w:t>5</w:t>
            </w:r>
            <w:r w:rsidRPr="00C9080B">
              <w:rPr>
                <w:rFonts w:ascii="Verdana" w:hAnsi="Verdana"/>
                <w:sz w:val="20"/>
                <w:szCs w:val="20"/>
              </w:rPr>
              <w:t>.</w:t>
            </w:r>
          </w:p>
        </w:tc>
        <w:tc>
          <w:tcPr>
            <w:tcW w:w="8137" w:type="dxa"/>
            <w:tcMar>
              <w:top w:w="72" w:type="dxa"/>
              <w:left w:w="115" w:type="dxa"/>
              <w:right w:w="115" w:type="dxa"/>
            </w:tcMar>
          </w:tcPr>
          <w:p w14:paraId="36D8508D" w14:textId="77777777" w:rsidR="00B66030" w:rsidRPr="00C9080B" w:rsidRDefault="00B66030" w:rsidP="00614D45">
            <w:pPr>
              <w:rPr>
                <w:rFonts w:ascii="Verdana" w:hAnsi="Verdana"/>
                <w:sz w:val="20"/>
                <w:szCs w:val="20"/>
              </w:rPr>
            </w:pPr>
            <w:r w:rsidRPr="00C9080B">
              <w:rPr>
                <w:rFonts w:ascii="Verdana" w:hAnsi="Verdana"/>
                <w:sz w:val="20"/>
                <w:szCs w:val="20"/>
              </w:rPr>
              <w:t xml:space="preserve">    output &lt;item.</w:t>
            </w:r>
            <w:r>
              <w:rPr>
                <w:rFonts w:ascii="Verdana" w:hAnsi="Verdana"/>
                <w:sz w:val="20"/>
                <w:szCs w:val="20"/>
              </w:rPr>
              <w:t>pattern</w:t>
            </w:r>
            <w:r w:rsidRPr="00C9080B">
              <w:rPr>
                <w:rFonts w:ascii="Verdana" w:hAnsi="Verdana"/>
                <w:sz w:val="20"/>
                <w:szCs w:val="20"/>
              </w:rPr>
              <w:t>, item.support&gt;</w:t>
            </w:r>
          </w:p>
        </w:tc>
      </w:tr>
      <w:tr w:rsidR="00B66030" w:rsidRPr="00C9080B" w14:paraId="4E55ED18" w14:textId="77777777" w:rsidTr="00614D45">
        <w:trPr>
          <w:cantSplit/>
        </w:trPr>
        <w:tc>
          <w:tcPr>
            <w:tcW w:w="8788" w:type="dxa"/>
            <w:gridSpan w:val="2"/>
            <w:tcMar>
              <w:top w:w="72" w:type="dxa"/>
              <w:left w:w="115" w:type="dxa"/>
              <w:right w:w="115" w:type="dxa"/>
            </w:tcMar>
          </w:tcPr>
          <w:p w14:paraId="7100FF7A" w14:textId="77777777" w:rsidR="00B66030" w:rsidRPr="00C9080B" w:rsidRDefault="00B66030" w:rsidP="00614D45">
            <w:pPr>
              <w:rPr>
                <w:rFonts w:ascii="Verdana" w:hAnsi="Verdana"/>
                <w:b/>
                <w:sz w:val="20"/>
                <w:szCs w:val="20"/>
              </w:rPr>
            </w:pPr>
            <w:r>
              <w:rPr>
                <w:rFonts w:ascii="Verdana" w:hAnsi="Verdana"/>
                <w:b/>
                <w:sz w:val="20"/>
                <w:szCs w:val="20"/>
              </w:rPr>
              <w:t>Reducer Side</w:t>
            </w:r>
          </w:p>
        </w:tc>
      </w:tr>
      <w:tr w:rsidR="00B66030" w:rsidRPr="00C9080B" w14:paraId="28ED16CA" w14:textId="77777777" w:rsidTr="00614D45">
        <w:trPr>
          <w:cantSplit/>
        </w:trPr>
        <w:tc>
          <w:tcPr>
            <w:tcW w:w="8788" w:type="dxa"/>
            <w:gridSpan w:val="2"/>
            <w:tcMar>
              <w:top w:w="72" w:type="dxa"/>
              <w:left w:w="115" w:type="dxa"/>
              <w:right w:w="115" w:type="dxa"/>
            </w:tcMar>
          </w:tcPr>
          <w:p w14:paraId="5175A2A3" w14:textId="77777777" w:rsidR="00B66030" w:rsidRPr="00A42DBC" w:rsidRDefault="00B66030" w:rsidP="00614D45">
            <w:pPr>
              <w:rPr>
                <w:rFonts w:ascii="Verdana" w:hAnsi="Verdana"/>
                <w:sz w:val="20"/>
                <w:szCs w:val="20"/>
              </w:rPr>
            </w:pPr>
            <w:r>
              <w:rPr>
                <w:rFonts w:ascii="Verdana" w:hAnsi="Verdana"/>
                <w:b/>
                <w:sz w:val="20"/>
                <w:szCs w:val="20"/>
              </w:rPr>
              <w:t>Input:</w:t>
            </w:r>
            <w:r w:rsidRPr="00A42DBC">
              <w:rPr>
                <w:rFonts w:ascii="Verdana" w:hAnsi="Verdana"/>
                <w:sz w:val="20"/>
                <w:szCs w:val="20"/>
              </w:rPr>
              <w:t xml:space="preserve"> mapper output pair</w:t>
            </w:r>
            <w:r>
              <w:rPr>
                <w:rFonts w:ascii="Verdana" w:hAnsi="Verdana"/>
                <w:sz w:val="20"/>
                <w:szCs w:val="20"/>
              </w:rPr>
              <w:t xml:space="preserve">s </w:t>
            </w:r>
            <w:r w:rsidRPr="00A42DBC">
              <w:rPr>
                <w:rFonts w:ascii="Verdana" w:hAnsi="Verdana"/>
                <w:i/>
                <w:sz w:val="20"/>
                <w:szCs w:val="20"/>
              </w:rPr>
              <w:t>&lt;key, values&gt;</w:t>
            </w:r>
            <w:r>
              <w:rPr>
                <w:rFonts w:ascii="Verdana" w:hAnsi="Verdana"/>
                <w:i/>
                <w:sz w:val="20"/>
                <w:szCs w:val="20"/>
              </w:rPr>
              <w:t xml:space="preserve"> </w:t>
            </w:r>
            <w:r>
              <w:rPr>
                <w:rFonts w:ascii="Verdana" w:hAnsi="Verdana"/>
                <w:sz w:val="20"/>
                <w:szCs w:val="20"/>
              </w:rPr>
              <w:t xml:space="preserve">and a </w:t>
            </w:r>
            <w:r w:rsidRPr="00C9080B">
              <w:rPr>
                <w:rFonts w:ascii="Verdana" w:hAnsi="Verdana"/>
                <w:sz w:val="20"/>
                <w:szCs w:val="20"/>
              </w:rPr>
              <w:t>support threshold</w:t>
            </w:r>
            <w:r>
              <w:rPr>
                <w:rFonts w:ascii="Verdana" w:hAnsi="Verdana"/>
                <w:sz w:val="20"/>
                <w:szCs w:val="20"/>
              </w:rPr>
              <w:t xml:space="preserve"> </w:t>
            </w:r>
            <w:r w:rsidRPr="005F2F3E">
              <w:rPr>
                <w:rFonts w:ascii="Verdana" w:hAnsi="Verdana"/>
                <w:i/>
                <w:sz w:val="20"/>
                <w:szCs w:val="20"/>
              </w:rPr>
              <w:t>minSup</w:t>
            </w:r>
          </w:p>
        </w:tc>
      </w:tr>
      <w:tr w:rsidR="00B66030" w:rsidRPr="00C9080B" w14:paraId="752E2BD8" w14:textId="77777777" w:rsidTr="00614D45">
        <w:trPr>
          <w:cantSplit/>
        </w:trPr>
        <w:tc>
          <w:tcPr>
            <w:tcW w:w="8788" w:type="dxa"/>
            <w:gridSpan w:val="2"/>
            <w:tcMar>
              <w:top w:w="72" w:type="dxa"/>
              <w:left w:w="115" w:type="dxa"/>
              <w:right w:w="115" w:type="dxa"/>
            </w:tcMar>
          </w:tcPr>
          <w:p w14:paraId="2A90197A" w14:textId="77777777" w:rsidR="00B66030" w:rsidRPr="00A42DBC" w:rsidRDefault="00B66030" w:rsidP="00614D45">
            <w:pPr>
              <w:rPr>
                <w:rFonts w:ascii="Verdana" w:hAnsi="Verdana"/>
                <w:sz w:val="20"/>
                <w:szCs w:val="20"/>
              </w:rPr>
            </w:pPr>
            <w:r>
              <w:rPr>
                <w:rFonts w:ascii="Verdana" w:hAnsi="Verdana"/>
                <w:b/>
                <w:sz w:val="20"/>
                <w:szCs w:val="20"/>
              </w:rPr>
              <w:t xml:space="preserve">Output: </w:t>
            </w:r>
            <w:r w:rsidRPr="00C9080B">
              <w:rPr>
                <w:rFonts w:ascii="Verdana" w:hAnsi="Verdana"/>
                <w:sz w:val="20"/>
                <w:szCs w:val="20"/>
              </w:rPr>
              <w:t>complete set of frequent items</w:t>
            </w:r>
            <w:r>
              <w:rPr>
                <w:rFonts w:ascii="Verdana" w:hAnsi="Verdana"/>
                <w:sz w:val="20"/>
                <w:szCs w:val="20"/>
              </w:rPr>
              <w:t xml:space="preserve">, 2-sequences and </w:t>
            </w:r>
            <w:r w:rsidRPr="00C9080B">
              <w:rPr>
                <w:rFonts w:ascii="Verdana" w:hAnsi="Verdana"/>
                <w:sz w:val="20"/>
                <w:szCs w:val="20"/>
              </w:rPr>
              <w:t>set of DBVItems divide by parti</w:t>
            </w:r>
            <w:r>
              <w:rPr>
                <w:rFonts w:ascii="Verdana" w:hAnsi="Verdana"/>
                <w:sz w:val="20"/>
                <w:szCs w:val="20"/>
              </w:rPr>
              <w:t>tion (listDBVItem)</w:t>
            </w:r>
          </w:p>
        </w:tc>
      </w:tr>
      <w:tr w:rsidR="00B66030" w:rsidRPr="00C9080B" w14:paraId="2BF6E8A8" w14:textId="77777777" w:rsidTr="00614D45">
        <w:trPr>
          <w:cantSplit/>
        </w:trPr>
        <w:tc>
          <w:tcPr>
            <w:tcW w:w="651" w:type="dxa"/>
            <w:tcMar>
              <w:top w:w="72" w:type="dxa"/>
              <w:left w:w="115" w:type="dxa"/>
              <w:right w:w="115" w:type="dxa"/>
            </w:tcMar>
          </w:tcPr>
          <w:p w14:paraId="0754E519" w14:textId="77777777" w:rsidR="00B66030" w:rsidRPr="00C9080B" w:rsidRDefault="00B66030" w:rsidP="00614D45">
            <w:pPr>
              <w:jc w:val="right"/>
              <w:rPr>
                <w:rFonts w:ascii="Verdana" w:hAnsi="Verdana"/>
                <w:sz w:val="20"/>
                <w:szCs w:val="20"/>
              </w:rPr>
            </w:pPr>
            <w:r>
              <w:rPr>
                <w:rFonts w:ascii="Verdana" w:hAnsi="Verdana"/>
                <w:sz w:val="20"/>
                <w:szCs w:val="20"/>
              </w:rPr>
              <w:t>1</w:t>
            </w:r>
            <w:r w:rsidRPr="00C9080B">
              <w:rPr>
                <w:rFonts w:ascii="Verdana" w:hAnsi="Verdana"/>
                <w:sz w:val="20"/>
                <w:szCs w:val="20"/>
              </w:rPr>
              <w:t>.</w:t>
            </w:r>
          </w:p>
        </w:tc>
        <w:tc>
          <w:tcPr>
            <w:tcW w:w="8137" w:type="dxa"/>
            <w:tcMar>
              <w:top w:w="72" w:type="dxa"/>
              <w:left w:w="115" w:type="dxa"/>
              <w:right w:w="115" w:type="dxa"/>
            </w:tcMar>
          </w:tcPr>
          <w:p w14:paraId="5EE5ABA6" w14:textId="77777777" w:rsidR="00B66030" w:rsidRPr="00C9080B" w:rsidRDefault="00B66030" w:rsidP="00614D45">
            <w:pPr>
              <w:rPr>
                <w:rFonts w:ascii="Verdana" w:hAnsi="Verdana"/>
                <w:sz w:val="20"/>
                <w:szCs w:val="20"/>
              </w:rPr>
            </w:pPr>
            <w:r w:rsidRPr="00C9080B">
              <w:rPr>
                <w:rFonts w:ascii="Verdana" w:hAnsi="Verdana"/>
                <w:sz w:val="20"/>
                <w:szCs w:val="20"/>
              </w:rPr>
              <w:t>let support;</w:t>
            </w:r>
          </w:p>
        </w:tc>
      </w:tr>
      <w:tr w:rsidR="00B66030" w:rsidRPr="00C9080B" w14:paraId="6BD83B4B" w14:textId="77777777" w:rsidTr="00614D45">
        <w:trPr>
          <w:cantSplit/>
        </w:trPr>
        <w:tc>
          <w:tcPr>
            <w:tcW w:w="651" w:type="dxa"/>
            <w:tcMar>
              <w:top w:w="72" w:type="dxa"/>
              <w:left w:w="115" w:type="dxa"/>
              <w:right w:w="115" w:type="dxa"/>
            </w:tcMar>
          </w:tcPr>
          <w:p w14:paraId="3A483758" w14:textId="77777777" w:rsidR="00B66030" w:rsidRPr="00C9080B" w:rsidRDefault="00B66030" w:rsidP="00614D45">
            <w:pPr>
              <w:jc w:val="right"/>
              <w:rPr>
                <w:rFonts w:ascii="Verdana" w:hAnsi="Verdana"/>
                <w:sz w:val="20"/>
                <w:szCs w:val="20"/>
              </w:rPr>
            </w:pPr>
            <w:r>
              <w:rPr>
                <w:rFonts w:ascii="Verdana" w:hAnsi="Verdana"/>
                <w:sz w:val="20"/>
                <w:szCs w:val="20"/>
              </w:rPr>
              <w:t>2</w:t>
            </w:r>
            <w:r w:rsidRPr="00C9080B">
              <w:rPr>
                <w:rFonts w:ascii="Verdana" w:hAnsi="Verdana"/>
                <w:sz w:val="20"/>
                <w:szCs w:val="20"/>
              </w:rPr>
              <w:t>.</w:t>
            </w:r>
          </w:p>
        </w:tc>
        <w:tc>
          <w:tcPr>
            <w:tcW w:w="8137" w:type="dxa"/>
            <w:tcMar>
              <w:top w:w="72" w:type="dxa"/>
              <w:left w:w="115" w:type="dxa"/>
              <w:right w:w="115" w:type="dxa"/>
            </w:tcMar>
          </w:tcPr>
          <w:p w14:paraId="7F7FFB4A" w14:textId="77777777" w:rsidR="00B66030" w:rsidRPr="00C9080B" w:rsidRDefault="00B66030" w:rsidP="00614D45">
            <w:pPr>
              <w:rPr>
                <w:rFonts w:ascii="Verdana" w:hAnsi="Verdana"/>
                <w:sz w:val="20"/>
                <w:szCs w:val="20"/>
              </w:rPr>
            </w:pPr>
            <w:r w:rsidRPr="00C9080B">
              <w:rPr>
                <w:rFonts w:ascii="Verdana" w:hAnsi="Verdana"/>
                <w:sz w:val="20"/>
                <w:szCs w:val="20"/>
              </w:rPr>
              <w:t>let blockInfos&lt;BlockInfo&gt;;</w:t>
            </w:r>
          </w:p>
        </w:tc>
      </w:tr>
      <w:tr w:rsidR="00B66030" w:rsidRPr="00C9080B" w14:paraId="47A5F698" w14:textId="77777777" w:rsidTr="00614D45">
        <w:trPr>
          <w:cantSplit/>
        </w:trPr>
        <w:tc>
          <w:tcPr>
            <w:tcW w:w="651" w:type="dxa"/>
            <w:tcMar>
              <w:top w:w="72" w:type="dxa"/>
              <w:left w:w="115" w:type="dxa"/>
              <w:right w:w="115" w:type="dxa"/>
            </w:tcMar>
          </w:tcPr>
          <w:p w14:paraId="61679E5C" w14:textId="77777777" w:rsidR="00B66030" w:rsidRPr="00C9080B" w:rsidRDefault="00B66030" w:rsidP="00614D45">
            <w:pPr>
              <w:jc w:val="right"/>
              <w:rPr>
                <w:rFonts w:ascii="Verdana" w:hAnsi="Verdana"/>
                <w:sz w:val="20"/>
                <w:szCs w:val="20"/>
              </w:rPr>
            </w:pPr>
            <w:r>
              <w:rPr>
                <w:rFonts w:ascii="Verdana" w:hAnsi="Verdana"/>
                <w:sz w:val="20"/>
                <w:szCs w:val="20"/>
              </w:rPr>
              <w:t>3</w:t>
            </w:r>
            <w:r w:rsidRPr="00C9080B">
              <w:rPr>
                <w:rFonts w:ascii="Verdana" w:hAnsi="Verdana"/>
                <w:sz w:val="20"/>
                <w:szCs w:val="20"/>
              </w:rPr>
              <w:t>.</w:t>
            </w:r>
          </w:p>
        </w:tc>
        <w:tc>
          <w:tcPr>
            <w:tcW w:w="8137" w:type="dxa"/>
            <w:tcMar>
              <w:top w:w="72" w:type="dxa"/>
              <w:left w:w="115" w:type="dxa"/>
              <w:right w:w="115" w:type="dxa"/>
            </w:tcMar>
          </w:tcPr>
          <w:p w14:paraId="5F3321D6" w14:textId="77777777" w:rsidR="00B66030" w:rsidRPr="00C9080B" w:rsidRDefault="00B66030" w:rsidP="00614D45">
            <w:pPr>
              <w:rPr>
                <w:rFonts w:ascii="Verdana" w:hAnsi="Verdana"/>
                <w:sz w:val="20"/>
                <w:szCs w:val="20"/>
              </w:rPr>
            </w:pPr>
            <w:r w:rsidRPr="00C9080B">
              <w:rPr>
                <w:rFonts w:ascii="Verdana" w:hAnsi="Verdana"/>
                <w:b/>
                <w:sz w:val="20"/>
                <w:szCs w:val="20"/>
              </w:rPr>
              <w:t>if</w:t>
            </w:r>
            <w:r w:rsidRPr="00C9080B">
              <w:rPr>
                <w:rFonts w:ascii="Verdana" w:hAnsi="Verdana"/>
                <w:sz w:val="20"/>
                <w:szCs w:val="20"/>
              </w:rPr>
              <w:t xml:space="preserve"> (key is </w:t>
            </w:r>
            <w:r>
              <w:rPr>
                <w:rFonts w:ascii="Verdana" w:hAnsi="Verdana"/>
                <w:sz w:val="20"/>
                <w:szCs w:val="20"/>
              </w:rPr>
              <w:t>pattern</w:t>
            </w:r>
            <w:r w:rsidRPr="00C9080B">
              <w:rPr>
                <w:rFonts w:ascii="Verdana" w:hAnsi="Verdana"/>
                <w:sz w:val="20"/>
                <w:szCs w:val="20"/>
              </w:rPr>
              <w:t xml:space="preserve">) // </w:t>
            </w:r>
            <w:r>
              <w:rPr>
                <w:rFonts w:ascii="Verdana" w:hAnsi="Verdana"/>
                <w:sz w:val="20"/>
                <w:szCs w:val="20"/>
              </w:rPr>
              <w:t>pattern</w:t>
            </w:r>
            <w:r w:rsidRPr="00C9080B">
              <w:rPr>
                <w:rFonts w:ascii="Verdana" w:hAnsi="Verdana"/>
                <w:sz w:val="20"/>
                <w:szCs w:val="20"/>
              </w:rPr>
              <w:t xml:space="preserve"> is 2-sequence</w:t>
            </w:r>
          </w:p>
        </w:tc>
      </w:tr>
      <w:tr w:rsidR="00B66030" w:rsidRPr="00C9080B" w14:paraId="71ACC46D" w14:textId="77777777" w:rsidTr="00614D45">
        <w:trPr>
          <w:cantSplit/>
        </w:trPr>
        <w:tc>
          <w:tcPr>
            <w:tcW w:w="651" w:type="dxa"/>
            <w:tcMar>
              <w:top w:w="72" w:type="dxa"/>
              <w:left w:w="115" w:type="dxa"/>
              <w:right w:w="115" w:type="dxa"/>
            </w:tcMar>
          </w:tcPr>
          <w:p w14:paraId="44F1F59E" w14:textId="77777777" w:rsidR="00B66030" w:rsidRPr="00C9080B" w:rsidRDefault="00B66030" w:rsidP="00614D45">
            <w:pPr>
              <w:jc w:val="right"/>
              <w:rPr>
                <w:rFonts w:ascii="Verdana" w:hAnsi="Verdana"/>
                <w:sz w:val="20"/>
                <w:szCs w:val="20"/>
              </w:rPr>
            </w:pPr>
            <w:r>
              <w:rPr>
                <w:rFonts w:ascii="Verdana" w:hAnsi="Verdana"/>
                <w:sz w:val="20"/>
                <w:szCs w:val="20"/>
              </w:rPr>
              <w:t>4</w:t>
            </w:r>
            <w:r w:rsidRPr="00C9080B">
              <w:rPr>
                <w:rFonts w:ascii="Verdana" w:hAnsi="Verdana"/>
                <w:sz w:val="20"/>
                <w:szCs w:val="20"/>
              </w:rPr>
              <w:t>.</w:t>
            </w:r>
          </w:p>
        </w:tc>
        <w:tc>
          <w:tcPr>
            <w:tcW w:w="8137" w:type="dxa"/>
            <w:tcMar>
              <w:top w:w="72" w:type="dxa"/>
              <w:left w:w="115" w:type="dxa"/>
              <w:right w:w="115" w:type="dxa"/>
            </w:tcMar>
          </w:tcPr>
          <w:p w14:paraId="1168846B" w14:textId="77777777" w:rsidR="00B66030" w:rsidRPr="00C9080B" w:rsidRDefault="00B66030" w:rsidP="00614D45">
            <w:pPr>
              <w:rPr>
                <w:rFonts w:ascii="Verdana" w:hAnsi="Verdana"/>
                <w:sz w:val="20"/>
                <w:szCs w:val="20"/>
              </w:rPr>
            </w:pPr>
            <w:r w:rsidRPr="00C9080B">
              <w:rPr>
                <w:rFonts w:ascii="Verdana" w:hAnsi="Verdana"/>
                <w:sz w:val="20"/>
                <w:szCs w:val="20"/>
              </w:rPr>
              <w:t xml:space="preserve">    </w:t>
            </w:r>
            <w:r w:rsidRPr="00C9080B">
              <w:rPr>
                <w:rFonts w:ascii="Verdana" w:hAnsi="Verdana"/>
                <w:b/>
                <w:sz w:val="20"/>
                <w:szCs w:val="20"/>
              </w:rPr>
              <w:t>for each</w:t>
            </w:r>
            <w:r w:rsidRPr="00C9080B">
              <w:rPr>
                <w:rFonts w:ascii="Verdana" w:hAnsi="Verdana"/>
                <w:sz w:val="20"/>
                <w:szCs w:val="20"/>
              </w:rPr>
              <w:t xml:space="preserve"> (value </w:t>
            </w:r>
            <w:r w:rsidRPr="00C9080B">
              <w:rPr>
                <w:rFonts w:ascii="Verdana" w:hAnsi="Verdana"/>
                <w:b/>
                <w:sz w:val="20"/>
                <w:szCs w:val="20"/>
              </w:rPr>
              <w:t>in</w:t>
            </w:r>
            <w:r w:rsidRPr="00C9080B">
              <w:rPr>
                <w:rFonts w:ascii="Verdana" w:hAnsi="Verdana"/>
                <w:sz w:val="20"/>
                <w:szCs w:val="20"/>
              </w:rPr>
              <w:t xml:space="preserve"> values)</w:t>
            </w:r>
          </w:p>
        </w:tc>
      </w:tr>
      <w:tr w:rsidR="00B66030" w:rsidRPr="00C9080B" w14:paraId="7196EB6B" w14:textId="77777777" w:rsidTr="00614D45">
        <w:trPr>
          <w:cantSplit/>
        </w:trPr>
        <w:tc>
          <w:tcPr>
            <w:tcW w:w="651" w:type="dxa"/>
            <w:tcMar>
              <w:top w:w="72" w:type="dxa"/>
              <w:left w:w="115" w:type="dxa"/>
              <w:right w:w="115" w:type="dxa"/>
            </w:tcMar>
          </w:tcPr>
          <w:p w14:paraId="0BF87559" w14:textId="77777777" w:rsidR="00B66030" w:rsidRPr="00C9080B" w:rsidRDefault="00B66030" w:rsidP="00614D45">
            <w:pPr>
              <w:jc w:val="right"/>
              <w:rPr>
                <w:rFonts w:ascii="Verdana" w:hAnsi="Verdana"/>
                <w:sz w:val="20"/>
                <w:szCs w:val="20"/>
              </w:rPr>
            </w:pPr>
            <w:r>
              <w:rPr>
                <w:rFonts w:ascii="Verdana" w:hAnsi="Verdana"/>
                <w:sz w:val="20"/>
                <w:szCs w:val="20"/>
              </w:rPr>
              <w:t>5</w:t>
            </w:r>
            <w:r w:rsidRPr="00C9080B">
              <w:rPr>
                <w:rFonts w:ascii="Verdana" w:hAnsi="Verdana"/>
                <w:sz w:val="20"/>
                <w:szCs w:val="20"/>
              </w:rPr>
              <w:t>.</w:t>
            </w:r>
          </w:p>
        </w:tc>
        <w:tc>
          <w:tcPr>
            <w:tcW w:w="8137" w:type="dxa"/>
            <w:tcMar>
              <w:top w:w="72" w:type="dxa"/>
              <w:left w:w="115" w:type="dxa"/>
              <w:right w:w="115" w:type="dxa"/>
            </w:tcMar>
          </w:tcPr>
          <w:p w14:paraId="55BA9299" w14:textId="77777777" w:rsidR="00B66030" w:rsidRPr="00C9080B" w:rsidRDefault="00B66030" w:rsidP="00614D45">
            <w:pPr>
              <w:rPr>
                <w:rFonts w:ascii="Verdana" w:hAnsi="Verdana"/>
                <w:sz w:val="20"/>
                <w:szCs w:val="20"/>
              </w:rPr>
            </w:pPr>
            <w:r w:rsidRPr="00C9080B">
              <w:rPr>
                <w:rFonts w:ascii="Verdana" w:hAnsi="Verdana"/>
                <w:sz w:val="20"/>
                <w:szCs w:val="20"/>
              </w:rPr>
              <w:t xml:space="preserve">        let support = sum of </w:t>
            </w:r>
            <w:r>
              <w:rPr>
                <w:rFonts w:ascii="Verdana" w:hAnsi="Verdana"/>
                <w:sz w:val="20"/>
                <w:szCs w:val="20"/>
              </w:rPr>
              <w:t>sup(</w:t>
            </w:r>
            <w:r w:rsidRPr="00C9080B">
              <w:rPr>
                <w:rFonts w:ascii="Verdana" w:hAnsi="Verdana"/>
                <w:sz w:val="20"/>
                <w:szCs w:val="20"/>
              </w:rPr>
              <w:t>value</w:t>
            </w:r>
            <w:r>
              <w:rPr>
                <w:rFonts w:ascii="Verdana" w:hAnsi="Verdana"/>
                <w:sz w:val="20"/>
                <w:szCs w:val="20"/>
              </w:rPr>
              <w:t>)</w:t>
            </w:r>
            <w:r w:rsidRPr="00C9080B">
              <w:rPr>
                <w:rFonts w:ascii="Verdana" w:hAnsi="Verdana"/>
                <w:sz w:val="20"/>
                <w:szCs w:val="20"/>
              </w:rPr>
              <w:t>;</w:t>
            </w:r>
          </w:p>
        </w:tc>
      </w:tr>
      <w:tr w:rsidR="00B66030" w:rsidRPr="00C9080B" w14:paraId="063348F2" w14:textId="77777777" w:rsidTr="00614D45">
        <w:trPr>
          <w:cantSplit/>
        </w:trPr>
        <w:tc>
          <w:tcPr>
            <w:tcW w:w="651" w:type="dxa"/>
            <w:tcMar>
              <w:top w:w="72" w:type="dxa"/>
              <w:left w:w="115" w:type="dxa"/>
              <w:right w:w="115" w:type="dxa"/>
            </w:tcMar>
          </w:tcPr>
          <w:p w14:paraId="45D26108" w14:textId="77777777" w:rsidR="00B66030" w:rsidRPr="00C9080B" w:rsidRDefault="00B66030" w:rsidP="00614D45">
            <w:pPr>
              <w:jc w:val="right"/>
              <w:rPr>
                <w:rFonts w:ascii="Verdana" w:hAnsi="Verdana"/>
                <w:sz w:val="20"/>
                <w:szCs w:val="20"/>
              </w:rPr>
            </w:pPr>
            <w:r>
              <w:rPr>
                <w:rFonts w:ascii="Verdana" w:hAnsi="Verdana"/>
                <w:sz w:val="20"/>
                <w:szCs w:val="20"/>
              </w:rPr>
              <w:t>6</w:t>
            </w:r>
            <w:r w:rsidRPr="00C9080B">
              <w:rPr>
                <w:rFonts w:ascii="Verdana" w:hAnsi="Verdana"/>
                <w:sz w:val="20"/>
                <w:szCs w:val="20"/>
              </w:rPr>
              <w:t>.</w:t>
            </w:r>
          </w:p>
        </w:tc>
        <w:tc>
          <w:tcPr>
            <w:tcW w:w="8137" w:type="dxa"/>
            <w:tcMar>
              <w:top w:w="72" w:type="dxa"/>
              <w:left w:w="115" w:type="dxa"/>
              <w:right w:w="115" w:type="dxa"/>
            </w:tcMar>
          </w:tcPr>
          <w:p w14:paraId="32E13ECF" w14:textId="77777777" w:rsidR="00B66030" w:rsidRPr="00C9080B" w:rsidRDefault="00B66030" w:rsidP="00614D45">
            <w:pPr>
              <w:rPr>
                <w:rFonts w:ascii="Verdana" w:hAnsi="Verdana"/>
                <w:sz w:val="20"/>
                <w:szCs w:val="20"/>
              </w:rPr>
            </w:pPr>
            <w:r w:rsidRPr="00C9080B">
              <w:rPr>
                <w:rFonts w:ascii="Verdana" w:hAnsi="Verdana"/>
                <w:sz w:val="20"/>
                <w:szCs w:val="20"/>
              </w:rPr>
              <w:t xml:space="preserve">    </w:t>
            </w:r>
            <w:r w:rsidRPr="00C9080B">
              <w:rPr>
                <w:rFonts w:ascii="Verdana" w:hAnsi="Verdana"/>
                <w:b/>
                <w:sz w:val="20"/>
                <w:szCs w:val="20"/>
              </w:rPr>
              <w:t>if</w:t>
            </w:r>
            <w:r w:rsidRPr="00C9080B">
              <w:rPr>
                <w:rFonts w:ascii="Verdana" w:hAnsi="Verdana"/>
                <w:sz w:val="20"/>
                <w:szCs w:val="20"/>
              </w:rPr>
              <w:t xml:space="preserve"> (support &gt;= minSup)</w:t>
            </w:r>
          </w:p>
        </w:tc>
      </w:tr>
      <w:tr w:rsidR="00B66030" w:rsidRPr="00C9080B" w14:paraId="069288E9" w14:textId="77777777" w:rsidTr="00614D45">
        <w:trPr>
          <w:cantSplit/>
        </w:trPr>
        <w:tc>
          <w:tcPr>
            <w:tcW w:w="651" w:type="dxa"/>
            <w:tcMar>
              <w:top w:w="72" w:type="dxa"/>
              <w:left w:w="115" w:type="dxa"/>
              <w:right w:w="115" w:type="dxa"/>
            </w:tcMar>
          </w:tcPr>
          <w:p w14:paraId="788212CC" w14:textId="77777777" w:rsidR="00B66030" w:rsidRPr="00C9080B" w:rsidRDefault="00B66030" w:rsidP="00614D45">
            <w:pPr>
              <w:jc w:val="right"/>
              <w:rPr>
                <w:rFonts w:ascii="Verdana" w:hAnsi="Verdana"/>
                <w:sz w:val="20"/>
                <w:szCs w:val="20"/>
              </w:rPr>
            </w:pPr>
            <w:r>
              <w:rPr>
                <w:rFonts w:ascii="Verdana" w:hAnsi="Verdana"/>
                <w:sz w:val="20"/>
                <w:szCs w:val="20"/>
              </w:rPr>
              <w:t>7</w:t>
            </w:r>
            <w:r w:rsidRPr="00C9080B">
              <w:rPr>
                <w:rFonts w:ascii="Verdana" w:hAnsi="Verdana"/>
                <w:sz w:val="20"/>
                <w:szCs w:val="20"/>
              </w:rPr>
              <w:t>.</w:t>
            </w:r>
          </w:p>
        </w:tc>
        <w:tc>
          <w:tcPr>
            <w:tcW w:w="8137" w:type="dxa"/>
            <w:tcMar>
              <w:top w:w="72" w:type="dxa"/>
              <w:left w:w="115" w:type="dxa"/>
              <w:right w:w="115" w:type="dxa"/>
            </w:tcMar>
          </w:tcPr>
          <w:p w14:paraId="311826BA" w14:textId="77777777" w:rsidR="00B66030" w:rsidRPr="00C9080B" w:rsidRDefault="00B66030" w:rsidP="00614D45">
            <w:pPr>
              <w:rPr>
                <w:rFonts w:ascii="Verdana" w:hAnsi="Verdana"/>
                <w:sz w:val="20"/>
                <w:szCs w:val="20"/>
              </w:rPr>
            </w:pPr>
            <w:r w:rsidRPr="00C9080B">
              <w:rPr>
                <w:rFonts w:ascii="Verdana" w:hAnsi="Verdana"/>
                <w:sz w:val="20"/>
                <w:szCs w:val="20"/>
              </w:rPr>
              <w:t xml:space="preserve">        output &lt;key, support&gt;;</w:t>
            </w:r>
          </w:p>
        </w:tc>
      </w:tr>
      <w:tr w:rsidR="00B66030" w:rsidRPr="00C9080B" w14:paraId="3A552CB5" w14:textId="77777777" w:rsidTr="00614D45">
        <w:trPr>
          <w:cantSplit/>
        </w:trPr>
        <w:tc>
          <w:tcPr>
            <w:tcW w:w="651" w:type="dxa"/>
            <w:tcMar>
              <w:top w:w="72" w:type="dxa"/>
              <w:left w:w="115" w:type="dxa"/>
              <w:right w:w="115" w:type="dxa"/>
            </w:tcMar>
          </w:tcPr>
          <w:p w14:paraId="3E9B163B" w14:textId="77777777" w:rsidR="00B66030" w:rsidRPr="00C9080B" w:rsidRDefault="00B66030" w:rsidP="00614D45">
            <w:pPr>
              <w:jc w:val="right"/>
              <w:rPr>
                <w:rFonts w:ascii="Verdana" w:hAnsi="Verdana"/>
                <w:sz w:val="20"/>
                <w:szCs w:val="20"/>
              </w:rPr>
            </w:pPr>
            <w:r>
              <w:rPr>
                <w:rFonts w:ascii="Verdana" w:hAnsi="Verdana"/>
                <w:sz w:val="20"/>
                <w:szCs w:val="20"/>
              </w:rPr>
              <w:t>8</w:t>
            </w:r>
            <w:r w:rsidRPr="00C9080B">
              <w:rPr>
                <w:rFonts w:ascii="Verdana" w:hAnsi="Verdana"/>
                <w:sz w:val="20"/>
                <w:szCs w:val="20"/>
              </w:rPr>
              <w:t>.</w:t>
            </w:r>
          </w:p>
        </w:tc>
        <w:tc>
          <w:tcPr>
            <w:tcW w:w="8137" w:type="dxa"/>
            <w:tcMar>
              <w:top w:w="72" w:type="dxa"/>
              <w:left w:w="115" w:type="dxa"/>
              <w:right w:w="115" w:type="dxa"/>
            </w:tcMar>
          </w:tcPr>
          <w:p w14:paraId="5EB0A920" w14:textId="77777777" w:rsidR="00B66030" w:rsidRPr="00C9080B" w:rsidRDefault="00B66030" w:rsidP="00614D45">
            <w:pPr>
              <w:rPr>
                <w:rFonts w:ascii="Verdana" w:hAnsi="Verdana"/>
                <w:sz w:val="20"/>
                <w:szCs w:val="20"/>
              </w:rPr>
            </w:pPr>
            <w:r w:rsidRPr="00C9080B">
              <w:rPr>
                <w:rFonts w:ascii="Verdana" w:hAnsi="Verdana"/>
                <w:b/>
                <w:sz w:val="20"/>
                <w:szCs w:val="20"/>
              </w:rPr>
              <w:t xml:space="preserve">else if </w:t>
            </w:r>
            <w:r w:rsidRPr="00C9080B">
              <w:rPr>
                <w:rFonts w:ascii="Verdana" w:hAnsi="Verdana"/>
                <w:sz w:val="20"/>
                <w:szCs w:val="20"/>
              </w:rPr>
              <w:t>(key is item)</w:t>
            </w:r>
          </w:p>
        </w:tc>
      </w:tr>
      <w:tr w:rsidR="00B66030" w:rsidRPr="00C9080B" w14:paraId="015394BE" w14:textId="77777777" w:rsidTr="00614D45">
        <w:trPr>
          <w:cantSplit/>
        </w:trPr>
        <w:tc>
          <w:tcPr>
            <w:tcW w:w="651" w:type="dxa"/>
            <w:tcMar>
              <w:top w:w="72" w:type="dxa"/>
              <w:left w:w="115" w:type="dxa"/>
              <w:right w:w="115" w:type="dxa"/>
            </w:tcMar>
          </w:tcPr>
          <w:p w14:paraId="70A0EDCC" w14:textId="77777777" w:rsidR="00B66030" w:rsidRPr="00C9080B" w:rsidRDefault="00B66030" w:rsidP="00614D45">
            <w:pPr>
              <w:jc w:val="right"/>
              <w:rPr>
                <w:rFonts w:ascii="Verdana" w:hAnsi="Verdana"/>
                <w:sz w:val="20"/>
                <w:szCs w:val="20"/>
              </w:rPr>
            </w:pPr>
            <w:r>
              <w:rPr>
                <w:rFonts w:ascii="Verdana" w:hAnsi="Verdana"/>
                <w:sz w:val="20"/>
                <w:szCs w:val="20"/>
              </w:rPr>
              <w:t>9</w:t>
            </w:r>
            <w:r w:rsidRPr="00C9080B">
              <w:rPr>
                <w:rFonts w:ascii="Verdana" w:hAnsi="Verdana"/>
                <w:sz w:val="20"/>
                <w:szCs w:val="20"/>
              </w:rPr>
              <w:t>.</w:t>
            </w:r>
          </w:p>
        </w:tc>
        <w:tc>
          <w:tcPr>
            <w:tcW w:w="8137" w:type="dxa"/>
            <w:tcMar>
              <w:top w:w="72" w:type="dxa"/>
              <w:left w:w="115" w:type="dxa"/>
              <w:right w:w="115" w:type="dxa"/>
            </w:tcMar>
          </w:tcPr>
          <w:p w14:paraId="68CFA757" w14:textId="77777777" w:rsidR="00B66030" w:rsidRPr="00C9080B" w:rsidRDefault="00B66030" w:rsidP="00614D45">
            <w:pPr>
              <w:rPr>
                <w:rFonts w:ascii="Verdana" w:hAnsi="Verdana"/>
                <w:sz w:val="20"/>
                <w:szCs w:val="20"/>
              </w:rPr>
            </w:pPr>
            <w:r w:rsidRPr="00C9080B">
              <w:rPr>
                <w:rFonts w:ascii="Verdana" w:hAnsi="Verdana"/>
                <w:sz w:val="20"/>
                <w:szCs w:val="20"/>
              </w:rPr>
              <w:t xml:space="preserve">    </w:t>
            </w:r>
            <w:r w:rsidRPr="00C9080B">
              <w:rPr>
                <w:rFonts w:ascii="Verdana" w:hAnsi="Verdana"/>
                <w:b/>
                <w:sz w:val="20"/>
                <w:szCs w:val="20"/>
              </w:rPr>
              <w:t>for each</w:t>
            </w:r>
            <w:r w:rsidRPr="00C9080B">
              <w:rPr>
                <w:rFonts w:ascii="Verdana" w:hAnsi="Verdana"/>
                <w:sz w:val="20"/>
                <w:szCs w:val="20"/>
              </w:rPr>
              <w:t xml:space="preserve"> (value </w:t>
            </w:r>
            <w:r w:rsidRPr="00C9080B">
              <w:rPr>
                <w:rFonts w:ascii="Verdana" w:hAnsi="Verdana"/>
                <w:b/>
                <w:sz w:val="20"/>
                <w:szCs w:val="20"/>
              </w:rPr>
              <w:t>in</w:t>
            </w:r>
            <w:r w:rsidRPr="00C9080B">
              <w:rPr>
                <w:rFonts w:ascii="Verdana" w:hAnsi="Verdana"/>
                <w:sz w:val="20"/>
                <w:szCs w:val="20"/>
              </w:rPr>
              <w:t xml:space="preserve"> values)</w:t>
            </w:r>
          </w:p>
        </w:tc>
      </w:tr>
      <w:tr w:rsidR="00B66030" w:rsidRPr="00C9080B" w14:paraId="79187078" w14:textId="77777777" w:rsidTr="00614D45">
        <w:trPr>
          <w:cantSplit/>
        </w:trPr>
        <w:tc>
          <w:tcPr>
            <w:tcW w:w="651" w:type="dxa"/>
            <w:tcMar>
              <w:top w:w="72" w:type="dxa"/>
              <w:left w:w="115" w:type="dxa"/>
              <w:right w:w="115" w:type="dxa"/>
            </w:tcMar>
          </w:tcPr>
          <w:p w14:paraId="7E7DF238" w14:textId="77777777" w:rsidR="00B66030" w:rsidRPr="00C9080B" w:rsidRDefault="00B66030" w:rsidP="00614D45">
            <w:pPr>
              <w:jc w:val="right"/>
              <w:rPr>
                <w:rFonts w:ascii="Verdana" w:hAnsi="Verdana"/>
                <w:sz w:val="20"/>
                <w:szCs w:val="20"/>
              </w:rPr>
            </w:pPr>
            <w:r>
              <w:rPr>
                <w:rFonts w:ascii="Verdana" w:hAnsi="Verdana"/>
                <w:sz w:val="20"/>
                <w:szCs w:val="20"/>
              </w:rPr>
              <w:t>10</w:t>
            </w:r>
            <w:r w:rsidRPr="00C9080B">
              <w:rPr>
                <w:rFonts w:ascii="Verdana" w:hAnsi="Verdana"/>
                <w:sz w:val="20"/>
                <w:szCs w:val="20"/>
              </w:rPr>
              <w:t>.</w:t>
            </w:r>
          </w:p>
        </w:tc>
        <w:tc>
          <w:tcPr>
            <w:tcW w:w="8137" w:type="dxa"/>
            <w:tcMar>
              <w:top w:w="72" w:type="dxa"/>
              <w:left w:w="115" w:type="dxa"/>
              <w:right w:w="115" w:type="dxa"/>
            </w:tcMar>
          </w:tcPr>
          <w:p w14:paraId="40C24D33" w14:textId="77777777" w:rsidR="00B66030" w:rsidRPr="00C9080B" w:rsidRDefault="00B66030" w:rsidP="00614D45">
            <w:pPr>
              <w:rPr>
                <w:rFonts w:ascii="Verdana" w:hAnsi="Verdana"/>
                <w:sz w:val="20"/>
                <w:szCs w:val="20"/>
              </w:rPr>
            </w:pPr>
            <w:r w:rsidRPr="00C9080B">
              <w:rPr>
                <w:rFonts w:ascii="Verdana" w:hAnsi="Verdana"/>
                <w:sz w:val="20"/>
                <w:szCs w:val="20"/>
              </w:rPr>
              <w:t xml:space="preserve">        let support = sum of sup(value);</w:t>
            </w:r>
          </w:p>
        </w:tc>
      </w:tr>
      <w:tr w:rsidR="00B66030" w:rsidRPr="00C9080B" w14:paraId="6BFBED85" w14:textId="77777777" w:rsidTr="00614D45">
        <w:trPr>
          <w:cantSplit/>
        </w:trPr>
        <w:tc>
          <w:tcPr>
            <w:tcW w:w="651" w:type="dxa"/>
            <w:tcMar>
              <w:top w:w="72" w:type="dxa"/>
              <w:left w:w="115" w:type="dxa"/>
              <w:right w:w="115" w:type="dxa"/>
            </w:tcMar>
          </w:tcPr>
          <w:p w14:paraId="399FAEB8" w14:textId="77777777" w:rsidR="00B66030" w:rsidRPr="00C9080B" w:rsidRDefault="00B66030" w:rsidP="00614D45">
            <w:pPr>
              <w:jc w:val="right"/>
              <w:rPr>
                <w:rFonts w:ascii="Verdana" w:hAnsi="Verdana"/>
                <w:sz w:val="20"/>
                <w:szCs w:val="20"/>
              </w:rPr>
            </w:pPr>
            <w:r>
              <w:rPr>
                <w:rFonts w:ascii="Verdana" w:hAnsi="Verdana"/>
                <w:sz w:val="20"/>
                <w:szCs w:val="20"/>
              </w:rPr>
              <w:t>11</w:t>
            </w:r>
            <w:r w:rsidRPr="00C9080B">
              <w:rPr>
                <w:rFonts w:ascii="Verdana" w:hAnsi="Verdana"/>
                <w:sz w:val="20"/>
                <w:szCs w:val="20"/>
              </w:rPr>
              <w:t>.</w:t>
            </w:r>
          </w:p>
        </w:tc>
        <w:tc>
          <w:tcPr>
            <w:tcW w:w="8137" w:type="dxa"/>
            <w:tcMar>
              <w:top w:w="72" w:type="dxa"/>
              <w:left w:w="115" w:type="dxa"/>
              <w:right w:w="115" w:type="dxa"/>
            </w:tcMar>
          </w:tcPr>
          <w:p w14:paraId="3DFE9DE3" w14:textId="77777777" w:rsidR="00B66030" w:rsidRPr="00C9080B" w:rsidRDefault="00B66030" w:rsidP="00614D45">
            <w:pPr>
              <w:rPr>
                <w:rFonts w:ascii="Verdana" w:hAnsi="Verdana"/>
                <w:sz w:val="20"/>
                <w:szCs w:val="20"/>
              </w:rPr>
            </w:pPr>
            <w:r w:rsidRPr="00C9080B">
              <w:rPr>
                <w:rFonts w:ascii="Verdana" w:hAnsi="Verdana"/>
                <w:sz w:val="20"/>
                <w:szCs w:val="20"/>
              </w:rPr>
              <w:t xml:space="preserve">        add value to blockInfos;</w:t>
            </w:r>
          </w:p>
        </w:tc>
      </w:tr>
      <w:tr w:rsidR="00B66030" w:rsidRPr="00C9080B" w14:paraId="1DD890D4" w14:textId="77777777" w:rsidTr="00614D45">
        <w:trPr>
          <w:cantSplit/>
        </w:trPr>
        <w:tc>
          <w:tcPr>
            <w:tcW w:w="651" w:type="dxa"/>
            <w:tcMar>
              <w:top w:w="72" w:type="dxa"/>
              <w:left w:w="115" w:type="dxa"/>
              <w:right w:w="115" w:type="dxa"/>
            </w:tcMar>
          </w:tcPr>
          <w:p w14:paraId="3AD40246" w14:textId="77777777" w:rsidR="00B66030" w:rsidRPr="00C9080B" w:rsidRDefault="00B66030" w:rsidP="00614D45">
            <w:pPr>
              <w:jc w:val="right"/>
              <w:rPr>
                <w:rFonts w:ascii="Verdana" w:hAnsi="Verdana"/>
                <w:sz w:val="20"/>
                <w:szCs w:val="20"/>
              </w:rPr>
            </w:pPr>
            <w:r>
              <w:rPr>
                <w:rFonts w:ascii="Verdana" w:hAnsi="Verdana"/>
                <w:sz w:val="20"/>
                <w:szCs w:val="20"/>
              </w:rPr>
              <w:t>12</w:t>
            </w:r>
            <w:r w:rsidRPr="00C9080B">
              <w:rPr>
                <w:rFonts w:ascii="Verdana" w:hAnsi="Verdana"/>
                <w:sz w:val="20"/>
                <w:szCs w:val="20"/>
              </w:rPr>
              <w:t>.</w:t>
            </w:r>
          </w:p>
        </w:tc>
        <w:tc>
          <w:tcPr>
            <w:tcW w:w="8137" w:type="dxa"/>
            <w:tcMar>
              <w:top w:w="72" w:type="dxa"/>
              <w:left w:w="115" w:type="dxa"/>
              <w:right w:w="115" w:type="dxa"/>
            </w:tcMar>
          </w:tcPr>
          <w:p w14:paraId="7268141D" w14:textId="77777777" w:rsidR="00B66030" w:rsidRPr="00C9080B" w:rsidRDefault="00B66030" w:rsidP="00614D45">
            <w:pPr>
              <w:rPr>
                <w:rFonts w:ascii="Verdana" w:hAnsi="Verdana"/>
                <w:sz w:val="20"/>
                <w:szCs w:val="20"/>
              </w:rPr>
            </w:pPr>
            <w:r w:rsidRPr="00C9080B">
              <w:rPr>
                <w:rFonts w:ascii="Verdana" w:hAnsi="Verdana"/>
                <w:sz w:val="20"/>
                <w:szCs w:val="20"/>
              </w:rPr>
              <w:t xml:space="preserve">    </w:t>
            </w:r>
            <w:r w:rsidRPr="00C9080B">
              <w:rPr>
                <w:rFonts w:ascii="Verdana" w:hAnsi="Verdana"/>
                <w:b/>
                <w:sz w:val="20"/>
                <w:szCs w:val="20"/>
              </w:rPr>
              <w:t>if</w:t>
            </w:r>
            <w:r w:rsidRPr="00C9080B">
              <w:rPr>
                <w:rFonts w:ascii="Verdana" w:hAnsi="Verdana"/>
                <w:sz w:val="20"/>
                <w:szCs w:val="20"/>
              </w:rPr>
              <w:t xml:space="preserve"> (support &gt;= minSup)</w:t>
            </w:r>
          </w:p>
        </w:tc>
      </w:tr>
      <w:tr w:rsidR="00B66030" w:rsidRPr="00C9080B" w14:paraId="253D230E" w14:textId="77777777" w:rsidTr="00614D45">
        <w:trPr>
          <w:cantSplit/>
        </w:trPr>
        <w:tc>
          <w:tcPr>
            <w:tcW w:w="651" w:type="dxa"/>
            <w:tcMar>
              <w:top w:w="72" w:type="dxa"/>
              <w:left w:w="115" w:type="dxa"/>
              <w:right w:w="115" w:type="dxa"/>
            </w:tcMar>
          </w:tcPr>
          <w:p w14:paraId="1838C4E6" w14:textId="77777777" w:rsidR="00B66030" w:rsidRPr="00C9080B" w:rsidRDefault="00B66030" w:rsidP="00614D45">
            <w:pPr>
              <w:jc w:val="right"/>
              <w:rPr>
                <w:rFonts w:ascii="Verdana" w:hAnsi="Verdana"/>
                <w:sz w:val="20"/>
                <w:szCs w:val="20"/>
              </w:rPr>
            </w:pPr>
            <w:r>
              <w:rPr>
                <w:rFonts w:ascii="Verdana" w:hAnsi="Verdana"/>
                <w:sz w:val="20"/>
                <w:szCs w:val="20"/>
              </w:rPr>
              <w:t>13</w:t>
            </w:r>
            <w:r w:rsidRPr="00C9080B">
              <w:rPr>
                <w:rFonts w:ascii="Verdana" w:hAnsi="Verdana"/>
                <w:sz w:val="20"/>
                <w:szCs w:val="20"/>
              </w:rPr>
              <w:t>.</w:t>
            </w:r>
          </w:p>
        </w:tc>
        <w:tc>
          <w:tcPr>
            <w:tcW w:w="8137" w:type="dxa"/>
            <w:tcMar>
              <w:top w:w="72" w:type="dxa"/>
              <w:left w:w="115" w:type="dxa"/>
              <w:right w:w="115" w:type="dxa"/>
            </w:tcMar>
          </w:tcPr>
          <w:p w14:paraId="54E661A7" w14:textId="77777777" w:rsidR="00B66030" w:rsidRPr="00C9080B" w:rsidRDefault="00B66030" w:rsidP="00614D45">
            <w:pPr>
              <w:rPr>
                <w:rFonts w:ascii="Verdana" w:hAnsi="Verdana"/>
                <w:sz w:val="20"/>
                <w:szCs w:val="20"/>
              </w:rPr>
            </w:pPr>
            <w:r w:rsidRPr="00C9080B">
              <w:rPr>
                <w:rFonts w:ascii="Verdana" w:hAnsi="Verdana"/>
                <w:sz w:val="20"/>
                <w:szCs w:val="20"/>
              </w:rPr>
              <w:t xml:space="preserve">        output &lt;key, support&gt;;</w:t>
            </w:r>
          </w:p>
        </w:tc>
      </w:tr>
      <w:tr w:rsidR="00B66030" w:rsidRPr="00C9080B" w14:paraId="2DA18E25" w14:textId="77777777" w:rsidTr="00614D45">
        <w:trPr>
          <w:cantSplit/>
        </w:trPr>
        <w:tc>
          <w:tcPr>
            <w:tcW w:w="651" w:type="dxa"/>
            <w:tcMar>
              <w:top w:w="72" w:type="dxa"/>
              <w:left w:w="115" w:type="dxa"/>
              <w:right w:w="115" w:type="dxa"/>
            </w:tcMar>
          </w:tcPr>
          <w:p w14:paraId="35768C54" w14:textId="77777777" w:rsidR="00B66030" w:rsidRPr="00C9080B" w:rsidRDefault="00B66030" w:rsidP="00614D45">
            <w:pPr>
              <w:jc w:val="right"/>
              <w:rPr>
                <w:rFonts w:ascii="Verdana" w:hAnsi="Verdana"/>
                <w:sz w:val="20"/>
                <w:szCs w:val="20"/>
              </w:rPr>
            </w:pPr>
            <w:r>
              <w:rPr>
                <w:rFonts w:ascii="Verdana" w:hAnsi="Verdana"/>
                <w:sz w:val="20"/>
                <w:szCs w:val="20"/>
              </w:rPr>
              <w:t>14</w:t>
            </w:r>
            <w:r w:rsidRPr="00C9080B">
              <w:rPr>
                <w:rFonts w:ascii="Verdana" w:hAnsi="Verdana"/>
                <w:sz w:val="20"/>
                <w:szCs w:val="20"/>
              </w:rPr>
              <w:t>.</w:t>
            </w:r>
          </w:p>
        </w:tc>
        <w:tc>
          <w:tcPr>
            <w:tcW w:w="8137" w:type="dxa"/>
            <w:tcMar>
              <w:top w:w="72" w:type="dxa"/>
              <w:left w:w="115" w:type="dxa"/>
              <w:right w:w="115" w:type="dxa"/>
            </w:tcMar>
          </w:tcPr>
          <w:p w14:paraId="1FF24DDB" w14:textId="77777777" w:rsidR="00B66030" w:rsidRPr="00C9080B" w:rsidRDefault="00B66030" w:rsidP="00614D45">
            <w:pPr>
              <w:rPr>
                <w:rFonts w:ascii="Verdana" w:hAnsi="Verdana"/>
                <w:sz w:val="20"/>
                <w:szCs w:val="20"/>
              </w:rPr>
            </w:pPr>
            <w:r w:rsidRPr="00C9080B">
              <w:rPr>
                <w:rFonts w:ascii="Verdana" w:hAnsi="Verdana"/>
                <w:sz w:val="20"/>
                <w:szCs w:val="20"/>
              </w:rPr>
              <w:t xml:space="preserve">        </w:t>
            </w:r>
            <w:r w:rsidRPr="00C9080B">
              <w:rPr>
                <w:rFonts w:ascii="Verdana" w:hAnsi="Verdana"/>
                <w:b/>
                <w:sz w:val="20"/>
                <w:szCs w:val="20"/>
              </w:rPr>
              <w:t>for each</w:t>
            </w:r>
            <w:r w:rsidRPr="00C9080B">
              <w:rPr>
                <w:rFonts w:ascii="Verdana" w:hAnsi="Verdana"/>
                <w:sz w:val="20"/>
                <w:szCs w:val="20"/>
              </w:rPr>
              <w:t xml:space="preserve"> (blockInfo </w:t>
            </w:r>
            <w:r w:rsidRPr="00C9080B">
              <w:rPr>
                <w:rFonts w:ascii="Verdana" w:hAnsi="Verdana"/>
                <w:b/>
                <w:sz w:val="20"/>
                <w:szCs w:val="20"/>
              </w:rPr>
              <w:t>in</w:t>
            </w:r>
            <w:r w:rsidRPr="00C9080B">
              <w:rPr>
                <w:rFonts w:ascii="Verdana" w:hAnsi="Verdana"/>
                <w:sz w:val="20"/>
                <w:szCs w:val="20"/>
              </w:rPr>
              <w:t xml:space="preserve"> blockInfos)</w:t>
            </w:r>
          </w:p>
        </w:tc>
      </w:tr>
      <w:tr w:rsidR="00B66030" w:rsidRPr="00C9080B" w14:paraId="774E155E" w14:textId="77777777" w:rsidTr="00614D45">
        <w:trPr>
          <w:cantSplit/>
        </w:trPr>
        <w:tc>
          <w:tcPr>
            <w:tcW w:w="651" w:type="dxa"/>
            <w:tcMar>
              <w:top w:w="72" w:type="dxa"/>
              <w:left w:w="115" w:type="dxa"/>
              <w:right w:w="115" w:type="dxa"/>
            </w:tcMar>
          </w:tcPr>
          <w:p w14:paraId="29D6F523" w14:textId="77777777" w:rsidR="00B66030" w:rsidRPr="00C9080B" w:rsidRDefault="00B66030" w:rsidP="00614D45">
            <w:pPr>
              <w:jc w:val="right"/>
              <w:rPr>
                <w:rFonts w:ascii="Verdana" w:hAnsi="Verdana"/>
                <w:sz w:val="20"/>
                <w:szCs w:val="20"/>
              </w:rPr>
            </w:pPr>
            <w:r>
              <w:rPr>
                <w:rFonts w:ascii="Verdana" w:hAnsi="Verdana"/>
                <w:sz w:val="20"/>
                <w:szCs w:val="20"/>
              </w:rPr>
              <w:t>15</w:t>
            </w:r>
            <w:r w:rsidRPr="00C9080B">
              <w:rPr>
                <w:rFonts w:ascii="Verdana" w:hAnsi="Verdana"/>
                <w:sz w:val="20"/>
                <w:szCs w:val="20"/>
              </w:rPr>
              <w:t>.</w:t>
            </w:r>
          </w:p>
        </w:tc>
        <w:tc>
          <w:tcPr>
            <w:tcW w:w="8137" w:type="dxa"/>
            <w:tcMar>
              <w:top w:w="72" w:type="dxa"/>
              <w:left w:w="115" w:type="dxa"/>
              <w:right w:w="115" w:type="dxa"/>
            </w:tcMar>
          </w:tcPr>
          <w:p w14:paraId="3687156F" w14:textId="77777777" w:rsidR="00B66030" w:rsidRPr="00C9080B" w:rsidRDefault="00B66030" w:rsidP="00614D45">
            <w:pPr>
              <w:rPr>
                <w:rFonts w:ascii="Verdana" w:hAnsi="Verdana"/>
                <w:sz w:val="20"/>
                <w:szCs w:val="20"/>
              </w:rPr>
            </w:pPr>
            <w:r w:rsidRPr="00C9080B">
              <w:rPr>
                <w:rFonts w:ascii="Verdana" w:hAnsi="Verdana"/>
                <w:sz w:val="20"/>
                <w:szCs w:val="20"/>
              </w:rPr>
              <w:t xml:space="preserve">            output &lt;key, blockInfo&gt; divide by partition;</w:t>
            </w:r>
          </w:p>
        </w:tc>
      </w:tr>
    </w:tbl>
    <w:p w14:paraId="0996B362" w14:textId="47A52311" w:rsidR="00B66030" w:rsidRDefault="00A82F38" w:rsidP="00A82F38">
      <w:pPr>
        <w:pStyle w:val="Caption"/>
      </w:pPr>
      <w:bookmarkStart w:id="51" w:name="_Toc491803649"/>
      <w:r>
        <w:t xml:space="preserve">Bảng </w:t>
      </w:r>
      <w:fldSimple w:instr=" STYLEREF 1 \s ">
        <w:r w:rsidR="00C20869">
          <w:rPr>
            <w:noProof/>
          </w:rPr>
          <w:t>3</w:t>
        </w:r>
      </w:fldSimple>
      <w:r w:rsidR="00C23111">
        <w:noBreakHyphen/>
      </w:r>
      <w:fldSimple w:instr=" SEQ Bảng \* ARABIC \s 1 ">
        <w:r w:rsidR="00C20869">
          <w:rPr>
            <w:noProof/>
          </w:rPr>
          <w:t>2</w:t>
        </w:r>
      </w:fldSimple>
      <w:r>
        <w:t xml:space="preserve"> Thuật toán </w:t>
      </w:r>
      <w:r w:rsidRPr="00A82F38">
        <w:t>DistributedDBVConversion</w:t>
      </w:r>
      <w:bookmarkEnd w:id="51"/>
    </w:p>
    <w:p w14:paraId="10B2EDE9" w14:textId="77777777" w:rsidR="000A71FE" w:rsidRDefault="000A71FE" w:rsidP="005E064B">
      <w:pPr>
        <w:ind w:firstLine="567"/>
      </w:pPr>
      <w:r>
        <w:lastRenderedPageBreak/>
        <w:t>Hàm Reducer tính tổng độ hỗ trợ của các sự kiện hoặc chuỗi 2-sequence. Đối với các khóa (key) là chuỗi 2-sequence, tổng độ hỗ trợ được tính bằng cách cộng tất cả giá trị và những chuỗi 2-sequence không thỏa điều kiện minSup sẽ bị loại bỏ (dòng 8-12).</w:t>
      </w:r>
    </w:p>
    <w:p w14:paraId="5EBFDBA3" w14:textId="3B5DAD28" w:rsidR="005E064B" w:rsidRDefault="005E064B" w:rsidP="005E064B">
      <w:pPr>
        <w:ind w:firstLine="567"/>
      </w:pPr>
      <w:bookmarkStart w:id="52" w:name="_GoBack"/>
      <w:bookmarkEnd w:id="52"/>
      <w:r>
        <w:t>Đối với các khóa là sự kiện, tính tổng độ hỗ trợ dựa trên các DBV trong BlockInfo. Các sự kiện thỏa điều kiện minSup sẽ được giữ lại, đồng thời, thông tin DBVItem của sự kiện sẽ được lưu trữ lại và phân chia tương ứng với dữ liệu đầu vào (các tập dữ liệu listDBVItem) để phục vụ cho giai đoạn khai thác mẫu tuần tự (dòng 13-20).</w:t>
      </w:r>
    </w:p>
    <w:p w14:paraId="35321E44" w14:textId="0159DA41" w:rsidR="005E064B" w:rsidRDefault="005E064B" w:rsidP="005E064B">
      <w:pPr>
        <w:ind w:firstLine="567"/>
      </w:pPr>
      <w:r>
        <w:t>Ví dụ với CSDL SDB được mô tả trong bảng 2-1, giả sử ngưỡng hỗ trợ là 50% và SDB được chia thành 2 tập dữ liệu. Tập thứ nhất gồm các chuỗi có định danh 1 và 2. Tập dữ liệu thứ hai gồm các chuỗi có định danh 3 và 4. Như vậy, tương ứng với tập dữ liệu, sẽ có 2 hàm Mapper được gọi, hàm Mapper 1 cho tập dữ liệu thứ nhất và hàm Mapper 2 cho tập dữ liệu thứ 2.</w:t>
      </w:r>
    </w:p>
    <w:p w14:paraId="756C705E" w14:textId="03C7CB97" w:rsidR="00B66030" w:rsidRDefault="00A82F38" w:rsidP="00F00AE2">
      <w:pPr>
        <w:ind w:firstLine="567"/>
      </w:pPr>
      <w:r>
        <w:t>Ví dụ, xét sự kiện A. Trong hàm Map</w:t>
      </w:r>
      <w:r w:rsidR="00863668">
        <w:t>per</w:t>
      </w:r>
      <w:r>
        <w:t xml:space="preserve"> 1, sự kiện A xuất hiện tại các giao dịch có vị trị 1, 2, 3 trên chuỗi định danh 1 và xuất hiện trên các giao dịch có vị trí 1 và 2 trên</w:t>
      </w:r>
      <w:r w:rsidR="00863668">
        <w:t xml:space="preserve"> </w:t>
      </w:r>
      <w:r>
        <w:t>chuỗi định danh 2. Như vậy ta có DBVItem cho sự kiện A là &lt;A, ({1:11},({1,2,3},{1,2}))&gt; và sự kiện A có độ hỗ trợ là 2. Bên cạnh đó, các 2-sequence bắt đầu bằng sự kiện A gồm có &lt;({A},{A}), 2&gt;, &lt;({A},{B}), 2&gt;, &lt;({A},{C}), 2&gt;, &lt;({A,B}), 2&gt;, &lt;({A,C}), 2&gt;. Tương tự, trong hàm Map</w:t>
      </w:r>
      <w:r w:rsidR="00863668">
        <w:t>per</w:t>
      </w:r>
      <w:r>
        <w:t xml:space="preserve"> 2, DBVItem cho sự kiện A là &lt;A, ({1:11},({2,3},{2}))&gt;, độ hỗ trợ của A là 2 và tập 2-sequence gồm có &lt;({A},{A}), 1&gt;, &lt;({A},{B}), 1&gt;, &lt;({A,B}), 2&gt;, &lt;({A,C}), 1&gt;, &lt;({A,D}), 1&gt;. Tại hàm Reduce</w:t>
      </w:r>
      <w:r w:rsidR="00863668">
        <w:t>r</w:t>
      </w:r>
      <w:r>
        <w:t>, độ hỗ trợ của các chuỗi 2-sequence lần lượt là &lt;({A},{A}), 3&gt;, &lt;({A},{B}), 3&gt;, &lt;({A},{C}), 2&gt;, &lt;({A,B}), 4&gt;, &lt;({A,C}), 3&gt;, &lt;({A,D}), 1&gt;. Với minSup = 50%, mẫu tuần tự ({A,D}) bị loại bỏ do có độ hỗ trợ chỉ là 25%. Sự kiện A có 2 blockInfo là ({1::11},({1,2,3},{1,2})) và ({1:11},({2,3},{2})). Sự kiện A được giữ lại do có độ hỗ trợ là 100%, đồng thời, ({1::11},({1,2,3},{1,2})) được ghi vào tập listDBVItem thứ 1 và ({1:11},({2,3},{2})) được ghi vào tập listDBVItem thứ 2.</w:t>
      </w:r>
      <w:r w:rsidR="00AA7706">
        <w:t xml:space="preserve"> Hình 3-5 mô tả </w:t>
      </w:r>
      <w:r w:rsidR="004F5A24">
        <w:t>kết quả dữ liệu của</w:t>
      </w:r>
      <w:r w:rsidR="00AA7706">
        <w:t xml:space="preserve"> quá trình chuyển đổi dữ liệu của CSDL SDB.</w:t>
      </w:r>
    </w:p>
    <w:p w14:paraId="5C1FC813" w14:textId="77777777" w:rsidR="008F4C79" w:rsidRDefault="008F4C79" w:rsidP="008F4C79">
      <w:r>
        <w:object w:dxaOrig="10035" w:dyaOrig="3000" w14:anchorId="199DA474">
          <v:shape id="_x0000_i1036" type="#_x0000_t75" style="width:438.45pt;height:131.1pt" o:ole="">
            <v:imagedata r:id="rId36" o:title=""/>
          </v:shape>
          <o:OLEObject Type="Embed" ProgID="Visio.Drawing.15" ShapeID="_x0000_i1036" DrawAspect="Content" ObjectID="_1568532897" r:id="rId37"/>
        </w:object>
      </w:r>
    </w:p>
    <w:p w14:paraId="4A4B598B" w14:textId="169E164E" w:rsidR="008F4C79" w:rsidRDefault="008F4C79" w:rsidP="008F4C79">
      <w:pPr>
        <w:pStyle w:val="Caption"/>
      </w:pPr>
      <w:bookmarkStart w:id="53" w:name="_Toc491803641"/>
      <w:r>
        <w:t xml:space="preserve">Hình </w:t>
      </w:r>
      <w:fldSimple w:instr=" STYLEREF 1 \s ">
        <w:r w:rsidR="00C20869">
          <w:rPr>
            <w:noProof/>
          </w:rPr>
          <w:t>3</w:t>
        </w:r>
      </w:fldSimple>
      <w:r w:rsidR="0016372A">
        <w:noBreakHyphen/>
      </w:r>
      <w:fldSimple w:instr=" SEQ Hình \* ARABIC \s 1 ">
        <w:r w:rsidR="00C20869">
          <w:rPr>
            <w:noProof/>
          </w:rPr>
          <w:t>5</w:t>
        </w:r>
      </w:fldSimple>
      <w:r>
        <w:t xml:space="preserve"> Kết quả chuyển đổi</w:t>
      </w:r>
      <w:r w:rsidR="002B722D">
        <w:t xml:space="preserve"> dữ liệu</w:t>
      </w:r>
      <w:r>
        <w:t xml:space="preserve"> </w:t>
      </w:r>
      <w:r w:rsidR="002B722D">
        <w:t xml:space="preserve">CSDL </w:t>
      </w:r>
      <w:r>
        <w:t>SDB</w:t>
      </w:r>
      <w:bookmarkEnd w:id="53"/>
    </w:p>
    <w:p w14:paraId="47B6FEC4" w14:textId="77777777" w:rsidR="008F4C79" w:rsidRDefault="008F4C79" w:rsidP="008F4C79">
      <w:pPr>
        <w:pStyle w:val="Heading3"/>
      </w:pPr>
      <w:bookmarkStart w:id="54" w:name="_Toc491803681"/>
      <w:r w:rsidRPr="008F4C79">
        <w:t>Phân tán quá trình khai thác mẫu tuần tự phổ biến</w:t>
      </w:r>
      <w:bookmarkEnd w:id="54"/>
    </w:p>
    <w:p w14:paraId="525873CD" w14:textId="19D01F71" w:rsidR="008F4C79" w:rsidRDefault="008F4C79" w:rsidP="008F4C79">
      <w:pPr>
        <w:ind w:firstLine="567"/>
      </w:pPr>
      <w:r>
        <w:t xml:space="preserve">Trong quá trình khai thác mẫu tuần tự phổ biến, việc khai thác toàn bộ mẫu ứng viên trên cây tiền tố DBVTree đối với tập dữ liệu lớn không hiệu quả do không gian tìm rộng, đòi hỏi nhiều tài nguyên. Bên cạnh đó, các nhánh trên cây độc lập với nhau nên quá trình phát trinh mẫu ứng viên cũng có thể được thực hiện một cách độc lập. Do đó, thuật toán được thiết kế để thực hiện khai thác theo từng cấp của cây giúp quá trình khai thác linh động và yêu cầu ít tài nguyên hơn. Các mẫu ứng viên trên cây con được khai thác song song một cách độc lập bằng cách thực hiện các quá trình MapReduce. Các nhánh trên cây có độ cao khác nhau, việc khai thác song song các cây con có độ cao vừa đủ giúp các tiến trình khai thác đạt cân bằng tải tốt hơn. Với độ cao cây con cho trước, thuật toán thực hiện lặp đi lặp lại </w:t>
      </w:r>
      <w:r w:rsidR="00863668">
        <w:t>tiến trình</w:t>
      </w:r>
      <w:r>
        <w:t xml:space="preserve"> MapReduce để khai thác toàn bộ mẫu ứng viên của cây tiền tố DBVTree. Ngoài ra, thuận toán cũng được thiết kế để tối ưu dữ liệu chuyển từ hàm Map</w:t>
      </w:r>
      <w:r w:rsidR="00866B2C">
        <w:t>per</w:t>
      </w:r>
      <w:r>
        <w:t xml:space="preserve"> sang hàm Reduce</w:t>
      </w:r>
      <w:r w:rsidR="00866B2C">
        <w:t>r</w:t>
      </w:r>
      <w:r>
        <w:t>.</w:t>
      </w:r>
    </w:p>
    <w:p w14:paraId="1FD7F8A0" w14:textId="176F5EBB" w:rsidR="005E064B" w:rsidRDefault="005E064B" w:rsidP="008F4C79">
      <w:pPr>
        <w:ind w:firstLine="567"/>
      </w:pPr>
      <w:r>
        <w:t xml:space="preserve">Phát sinh mẫu ứng viên: các mẫu ứng viên được phát sinh song song bởi các hàm Mapper. Thuật toán sử dụng cấu trúc cây tiền tố, với các nút được sắp xếp theo thứ tự từ điển, giúp quá trình phát sinh mẫu ứng viên đạt hiệu quả cao. Mỗi nút trên cây là một mẫu ứng viên, được biểu diễn theo cấu trúc DBVPattern. Dữ liệu được chia thành các tập dữ con, nhờ đó, mỗi nút trên cây được khai thác song song độc lập trong các hàm Mapper khác nhau giúp cải thiện thời gian thực thi. Quá trình mở rộng cây con được thực hiện gồm 3 bước chính: (1) xây dựng tập DBVItem phổ biến, (2) xây dụng cấu trúc CMAP, (3) mở rộng cây con. Bảng 3-3 mô tả thuật toán cho quá trình phát sinh mẫu ứng viên (dòng 1-4). Theo đó, đối với mỗi cây con, thuật toán </w:t>
      </w:r>
      <w:r>
        <w:lastRenderedPageBreak/>
        <w:t xml:space="preserve">đọc một lần tập listDBVItem tương ứng với tập listDBVPattern chứa nút gốc để xây dựng tập sự kiện phổ biến phục vụ cho quá trình mở rộng cây (dòng 1).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
        <w:gridCol w:w="8137"/>
      </w:tblGrid>
      <w:tr w:rsidR="004F5A24" w:rsidRPr="00121A38" w14:paraId="360E5FE9" w14:textId="77777777" w:rsidTr="00614D45">
        <w:trPr>
          <w:cantSplit/>
        </w:trPr>
        <w:tc>
          <w:tcPr>
            <w:tcW w:w="8788" w:type="dxa"/>
            <w:gridSpan w:val="2"/>
            <w:tcBorders>
              <w:top w:val="single" w:sz="4" w:space="0" w:color="000000" w:themeColor="text1"/>
              <w:bottom w:val="single" w:sz="4" w:space="0" w:color="000000" w:themeColor="text1"/>
            </w:tcBorders>
            <w:tcMar>
              <w:top w:w="72" w:type="dxa"/>
              <w:left w:w="115" w:type="dxa"/>
              <w:right w:w="115" w:type="dxa"/>
            </w:tcMar>
            <w:vAlign w:val="center"/>
          </w:tcPr>
          <w:p w14:paraId="265F6E12" w14:textId="77777777" w:rsidR="004F5A24" w:rsidRPr="00121A38" w:rsidRDefault="004F5A24" w:rsidP="00614D45">
            <w:pPr>
              <w:rPr>
                <w:rFonts w:ascii="Verdana" w:hAnsi="Verdana"/>
                <w:b/>
                <w:sz w:val="20"/>
                <w:szCs w:val="20"/>
              </w:rPr>
            </w:pPr>
            <w:r>
              <w:rPr>
                <w:rFonts w:ascii="Verdana" w:hAnsi="Verdana"/>
                <w:b/>
                <w:sz w:val="20"/>
                <w:szCs w:val="20"/>
              </w:rPr>
              <w:t>Algorithm 3: Distributed</w:t>
            </w:r>
            <w:r w:rsidRPr="00121A38">
              <w:rPr>
                <w:rFonts w:ascii="Verdana" w:hAnsi="Verdana"/>
                <w:b/>
                <w:sz w:val="20"/>
                <w:szCs w:val="20"/>
              </w:rPr>
              <w:t>SequentialPatternMining</w:t>
            </w:r>
          </w:p>
        </w:tc>
      </w:tr>
      <w:tr w:rsidR="004F5A24" w:rsidRPr="00121A38" w14:paraId="02534255" w14:textId="77777777" w:rsidTr="00614D45">
        <w:trPr>
          <w:cantSplit/>
        </w:trPr>
        <w:tc>
          <w:tcPr>
            <w:tcW w:w="8788" w:type="dxa"/>
            <w:gridSpan w:val="2"/>
            <w:tcMar>
              <w:top w:w="72" w:type="dxa"/>
              <w:left w:w="115" w:type="dxa"/>
              <w:right w:w="115" w:type="dxa"/>
            </w:tcMar>
          </w:tcPr>
          <w:p w14:paraId="60825066" w14:textId="77777777" w:rsidR="004F5A24" w:rsidRPr="00121A38" w:rsidRDefault="004F5A24" w:rsidP="00614D45">
            <w:pPr>
              <w:rPr>
                <w:rFonts w:ascii="Verdana" w:hAnsi="Verdana"/>
                <w:b/>
                <w:sz w:val="20"/>
                <w:szCs w:val="20"/>
              </w:rPr>
            </w:pPr>
            <w:r>
              <w:rPr>
                <w:rFonts w:ascii="Verdana" w:hAnsi="Verdana"/>
                <w:b/>
                <w:sz w:val="20"/>
                <w:szCs w:val="20"/>
              </w:rPr>
              <w:t>Mapper Side</w:t>
            </w:r>
          </w:p>
        </w:tc>
      </w:tr>
      <w:tr w:rsidR="004F5A24" w:rsidRPr="00121A38" w14:paraId="37B7C2D9" w14:textId="77777777" w:rsidTr="00614D45">
        <w:trPr>
          <w:cantSplit/>
        </w:trPr>
        <w:tc>
          <w:tcPr>
            <w:tcW w:w="8788" w:type="dxa"/>
            <w:gridSpan w:val="2"/>
            <w:tcMar>
              <w:top w:w="72" w:type="dxa"/>
              <w:left w:w="115" w:type="dxa"/>
              <w:right w:w="115" w:type="dxa"/>
            </w:tcMar>
          </w:tcPr>
          <w:p w14:paraId="4F247239" w14:textId="77777777" w:rsidR="004F5A24" w:rsidRDefault="004F5A24" w:rsidP="00614D45">
            <w:pPr>
              <w:rPr>
                <w:rFonts w:ascii="Verdana" w:hAnsi="Verdana"/>
                <w:sz w:val="20"/>
                <w:szCs w:val="20"/>
              </w:rPr>
            </w:pPr>
            <w:r w:rsidRPr="00121A38">
              <w:rPr>
                <w:rFonts w:ascii="Verdana" w:hAnsi="Verdana"/>
                <w:b/>
                <w:sz w:val="20"/>
                <w:szCs w:val="20"/>
              </w:rPr>
              <w:t>Input:</w:t>
            </w:r>
            <w:r>
              <w:rPr>
                <w:rFonts w:ascii="Verdana" w:hAnsi="Verdana"/>
                <w:b/>
                <w:sz w:val="20"/>
                <w:szCs w:val="20"/>
              </w:rPr>
              <w:t xml:space="preserve"> </w:t>
            </w:r>
            <w:r>
              <w:rPr>
                <w:rFonts w:ascii="Verdana" w:hAnsi="Verdana"/>
                <w:sz w:val="20"/>
                <w:szCs w:val="20"/>
              </w:rPr>
              <w:t xml:space="preserve">a </w:t>
            </w:r>
            <w:r w:rsidRPr="00121A38">
              <w:rPr>
                <w:rFonts w:ascii="Verdana" w:hAnsi="Verdana"/>
                <w:sz w:val="20"/>
                <w:szCs w:val="20"/>
              </w:rPr>
              <w:t>list of root nodes of child prefix tree</w:t>
            </w:r>
            <w:r>
              <w:rPr>
                <w:rFonts w:ascii="Verdana" w:hAnsi="Verdana"/>
                <w:sz w:val="20"/>
                <w:szCs w:val="20"/>
              </w:rPr>
              <w:t xml:space="preserve"> </w:t>
            </w:r>
            <w:r w:rsidRPr="00D14701">
              <w:rPr>
                <w:rFonts w:ascii="Verdana" w:hAnsi="Verdana"/>
                <w:i/>
                <w:sz w:val="20"/>
                <w:szCs w:val="20"/>
              </w:rPr>
              <w:t>roots</w:t>
            </w:r>
            <w:r>
              <w:rPr>
                <w:rFonts w:ascii="Verdana" w:hAnsi="Verdana"/>
                <w:sz w:val="20"/>
                <w:szCs w:val="20"/>
              </w:rPr>
              <w:t xml:space="preserve">, a </w:t>
            </w:r>
            <w:r w:rsidRPr="00121A38">
              <w:rPr>
                <w:rFonts w:ascii="Verdana" w:hAnsi="Verdana"/>
                <w:sz w:val="20"/>
                <w:szCs w:val="20"/>
              </w:rPr>
              <w:t>support threshold</w:t>
            </w:r>
            <w:r>
              <w:rPr>
                <w:rFonts w:ascii="Verdana" w:hAnsi="Verdana"/>
                <w:sz w:val="20"/>
                <w:szCs w:val="20"/>
              </w:rPr>
              <w:t xml:space="preserve"> </w:t>
            </w:r>
            <w:r w:rsidRPr="00D14701">
              <w:rPr>
                <w:rFonts w:ascii="Verdana" w:hAnsi="Verdana"/>
                <w:i/>
                <w:sz w:val="20"/>
                <w:szCs w:val="20"/>
              </w:rPr>
              <w:t>minSup</w:t>
            </w:r>
          </w:p>
          <w:p w14:paraId="443EC927" w14:textId="77777777" w:rsidR="004F5A24" w:rsidRPr="00121A38" w:rsidRDefault="004F5A24" w:rsidP="00614D45">
            <w:pPr>
              <w:rPr>
                <w:rFonts w:ascii="Verdana" w:hAnsi="Verdana"/>
                <w:b/>
                <w:sz w:val="20"/>
                <w:szCs w:val="20"/>
              </w:rPr>
            </w:pPr>
            <w:r>
              <w:rPr>
                <w:rFonts w:ascii="Verdana" w:hAnsi="Verdana"/>
                <w:sz w:val="20"/>
                <w:szCs w:val="20"/>
              </w:rPr>
              <w:t xml:space="preserve">and the </w:t>
            </w:r>
            <w:r w:rsidRPr="00121A38">
              <w:rPr>
                <w:rFonts w:ascii="Verdana" w:hAnsi="Verdana"/>
                <w:sz w:val="20"/>
                <w:szCs w:val="20"/>
              </w:rPr>
              <w:t xml:space="preserve">maximum </w:t>
            </w:r>
            <w:r>
              <w:rPr>
                <w:rFonts w:ascii="Verdana" w:hAnsi="Verdana"/>
                <w:sz w:val="20"/>
                <w:szCs w:val="20"/>
              </w:rPr>
              <w:t xml:space="preserve">depth of </w:t>
            </w:r>
            <w:r w:rsidRPr="00121A38">
              <w:rPr>
                <w:rFonts w:ascii="Verdana" w:hAnsi="Verdana"/>
                <w:sz w:val="20"/>
                <w:szCs w:val="20"/>
              </w:rPr>
              <w:t xml:space="preserve">child prefix tree </w:t>
            </w:r>
            <w:r w:rsidRPr="00D14701">
              <w:rPr>
                <w:rFonts w:ascii="Verdana" w:hAnsi="Verdana"/>
                <w:i/>
                <w:sz w:val="20"/>
                <w:szCs w:val="20"/>
              </w:rPr>
              <w:t>depth</w:t>
            </w:r>
          </w:p>
        </w:tc>
      </w:tr>
      <w:tr w:rsidR="004F5A24" w:rsidRPr="00121A38" w14:paraId="714F2525" w14:textId="77777777" w:rsidTr="00614D45">
        <w:trPr>
          <w:cantSplit/>
        </w:trPr>
        <w:tc>
          <w:tcPr>
            <w:tcW w:w="651" w:type="dxa"/>
            <w:tcMar>
              <w:top w:w="72" w:type="dxa"/>
              <w:left w:w="115" w:type="dxa"/>
              <w:right w:w="115" w:type="dxa"/>
            </w:tcMar>
          </w:tcPr>
          <w:p w14:paraId="1FBAC4F8" w14:textId="77777777" w:rsidR="004F5A24" w:rsidRPr="00121A38" w:rsidRDefault="004F5A24" w:rsidP="00614D45">
            <w:pPr>
              <w:jc w:val="right"/>
              <w:rPr>
                <w:rFonts w:ascii="Verdana" w:hAnsi="Verdana"/>
                <w:sz w:val="20"/>
                <w:szCs w:val="20"/>
              </w:rPr>
            </w:pPr>
            <w:r w:rsidRPr="00121A38">
              <w:rPr>
                <w:rFonts w:ascii="Verdana" w:hAnsi="Verdana"/>
                <w:sz w:val="20"/>
                <w:szCs w:val="20"/>
              </w:rPr>
              <w:t>1.</w:t>
            </w:r>
          </w:p>
        </w:tc>
        <w:tc>
          <w:tcPr>
            <w:tcW w:w="8137" w:type="dxa"/>
            <w:tcMar>
              <w:top w:w="72" w:type="dxa"/>
              <w:left w:w="115" w:type="dxa"/>
              <w:right w:w="115" w:type="dxa"/>
            </w:tcMar>
          </w:tcPr>
          <w:p w14:paraId="5B23122B" w14:textId="77777777" w:rsidR="004F5A24" w:rsidRDefault="004F5A24" w:rsidP="00614D45">
            <w:pPr>
              <w:rPr>
                <w:rFonts w:ascii="Verdana" w:hAnsi="Verdana"/>
                <w:sz w:val="20"/>
                <w:szCs w:val="20"/>
              </w:rPr>
            </w:pPr>
            <w:r>
              <w:rPr>
                <w:rFonts w:ascii="Verdana" w:hAnsi="Verdana"/>
                <w:sz w:val="20"/>
                <w:szCs w:val="20"/>
              </w:rPr>
              <w:t>scan listDBVItem of</w:t>
            </w:r>
            <w:r w:rsidRPr="00121A38">
              <w:rPr>
                <w:rFonts w:ascii="Verdana" w:hAnsi="Verdana"/>
                <w:sz w:val="20"/>
                <w:szCs w:val="20"/>
              </w:rPr>
              <w:t xml:space="preserve"> particular partition</w:t>
            </w:r>
            <w:r>
              <w:rPr>
                <w:rFonts w:ascii="Verdana" w:hAnsi="Verdana"/>
                <w:sz w:val="20"/>
                <w:szCs w:val="20"/>
              </w:rPr>
              <w:t xml:space="preserve"> only one time to</w:t>
            </w:r>
          </w:p>
          <w:p w14:paraId="6B7CDEAD" w14:textId="77777777" w:rsidR="004F5A24" w:rsidRDefault="004F5A24" w:rsidP="00614D45">
            <w:pPr>
              <w:rPr>
                <w:rFonts w:ascii="Verdana" w:hAnsi="Verdana"/>
                <w:sz w:val="20"/>
                <w:szCs w:val="20"/>
              </w:rPr>
            </w:pPr>
            <w:r>
              <w:rPr>
                <w:rFonts w:ascii="Verdana" w:hAnsi="Verdana"/>
                <w:sz w:val="20"/>
                <w:szCs w:val="20"/>
              </w:rPr>
              <w:t>a. load list of DBVItems into DBV&lt;item,blockInfo&gt;</w:t>
            </w:r>
          </w:p>
          <w:p w14:paraId="307771A2" w14:textId="77777777" w:rsidR="004F5A24" w:rsidRPr="00121A38" w:rsidRDefault="004F5A24" w:rsidP="00614D45">
            <w:pPr>
              <w:rPr>
                <w:rFonts w:ascii="Verdana" w:hAnsi="Verdana"/>
                <w:sz w:val="20"/>
                <w:szCs w:val="20"/>
              </w:rPr>
            </w:pPr>
            <w:r>
              <w:rPr>
                <w:rFonts w:ascii="Verdana" w:hAnsi="Verdana"/>
                <w:sz w:val="20"/>
                <w:szCs w:val="20"/>
              </w:rPr>
              <w:t>b. extract list item frequent items into items&lt;item&gt;</w:t>
            </w:r>
          </w:p>
        </w:tc>
      </w:tr>
      <w:tr w:rsidR="004F5A24" w:rsidRPr="00121A38" w14:paraId="6552B0F1" w14:textId="77777777" w:rsidTr="00614D45">
        <w:trPr>
          <w:cantSplit/>
        </w:trPr>
        <w:tc>
          <w:tcPr>
            <w:tcW w:w="651" w:type="dxa"/>
            <w:tcMar>
              <w:top w:w="72" w:type="dxa"/>
              <w:left w:w="115" w:type="dxa"/>
              <w:right w:w="115" w:type="dxa"/>
            </w:tcMar>
          </w:tcPr>
          <w:p w14:paraId="0450FFB8" w14:textId="77777777" w:rsidR="004F5A24" w:rsidRPr="00121A38" w:rsidRDefault="004F5A24" w:rsidP="00614D45">
            <w:pPr>
              <w:jc w:val="right"/>
              <w:rPr>
                <w:rFonts w:ascii="Verdana" w:hAnsi="Verdana"/>
                <w:sz w:val="20"/>
                <w:szCs w:val="20"/>
              </w:rPr>
            </w:pPr>
            <w:r w:rsidRPr="00121A38">
              <w:rPr>
                <w:rFonts w:ascii="Verdana" w:hAnsi="Verdana"/>
                <w:sz w:val="20"/>
                <w:szCs w:val="20"/>
              </w:rPr>
              <w:t>2.</w:t>
            </w:r>
          </w:p>
        </w:tc>
        <w:tc>
          <w:tcPr>
            <w:tcW w:w="8137" w:type="dxa"/>
            <w:tcMar>
              <w:top w:w="72" w:type="dxa"/>
              <w:left w:w="115" w:type="dxa"/>
              <w:right w:w="115" w:type="dxa"/>
            </w:tcMar>
          </w:tcPr>
          <w:p w14:paraId="326EF250" w14:textId="77777777" w:rsidR="004F5A24" w:rsidRPr="00121A38" w:rsidRDefault="004F5A24" w:rsidP="00614D45">
            <w:pPr>
              <w:rPr>
                <w:rFonts w:ascii="Verdana" w:hAnsi="Verdana"/>
                <w:sz w:val="20"/>
                <w:szCs w:val="20"/>
              </w:rPr>
            </w:pPr>
            <w:r>
              <w:rPr>
                <w:rFonts w:ascii="Verdana" w:hAnsi="Verdana"/>
                <w:sz w:val="20"/>
                <w:szCs w:val="20"/>
              </w:rPr>
              <w:t>scan 2-sequence data only one time to contruct CMAP</w:t>
            </w:r>
          </w:p>
        </w:tc>
      </w:tr>
      <w:tr w:rsidR="004F5A24" w:rsidRPr="00121A38" w14:paraId="0B65BCED" w14:textId="77777777" w:rsidTr="00614D45">
        <w:trPr>
          <w:cantSplit/>
        </w:trPr>
        <w:tc>
          <w:tcPr>
            <w:tcW w:w="651" w:type="dxa"/>
            <w:tcMar>
              <w:top w:w="72" w:type="dxa"/>
              <w:left w:w="115" w:type="dxa"/>
              <w:right w:w="115" w:type="dxa"/>
            </w:tcMar>
          </w:tcPr>
          <w:p w14:paraId="305AEB23" w14:textId="77777777" w:rsidR="004F5A24" w:rsidRPr="00121A38" w:rsidRDefault="004F5A24" w:rsidP="00614D45">
            <w:pPr>
              <w:jc w:val="right"/>
              <w:rPr>
                <w:rFonts w:ascii="Verdana" w:hAnsi="Verdana"/>
                <w:sz w:val="20"/>
                <w:szCs w:val="20"/>
              </w:rPr>
            </w:pPr>
            <w:r>
              <w:rPr>
                <w:rFonts w:ascii="Verdana" w:hAnsi="Verdana"/>
                <w:sz w:val="20"/>
                <w:szCs w:val="20"/>
              </w:rPr>
              <w:t>3</w:t>
            </w:r>
            <w:r w:rsidRPr="00121A38">
              <w:rPr>
                <w:rFonts w:ascii="Verdana" w:hAnsi="Verdana"/>
                <w:sz w:val="20"/>
                <w:szCs w:val="20"/>
              </w:rPr>
              <w:t>.</w:t>
            </w:r>
          </w:p>
        </w:tc>
        <w:tc>
          <w:tcPr>
            <w:tcW w:w="8137" w:type="dxa"/>
            <w:tcMar>
              <w:top w:w="72" w:type="dxa"/>
              <w:left w:w="115" w:type="dxa"/>
              <w:right w:w="115" w:type="dxa"/>
            </w:tcMar>
          </w:tcPr>
          <w:p w14:paraId="2AFB7289" w14:textId="77777777" w:rsidR="004F5A24" w:rsidRPr="00121A38" w:rsidRDefault="004F5A24" w:rsidP="00614D45">
            <w:pPr>
              <w:rPr>
                <w:rFonts w:ascii="Verdana" w:hAnsi="Verdana"/>
                <w:sz w:val="20"/>
                <w:szCs w:val="20"/>
              </w:rPr>
            </w:pPr>
            <w:r w:rsidRPr="00121A38">
              <w:rPr>
                <w:rFonts w:ascii="Verdana" w:hAnsi="Verdana"/>
                <w:b/>
                <w:sz w:val="20"/>
                <w:szCs w:val="20"/>
              </w:rPr>
              <w:t>for each</w:t>
            </w:r>
            <w:r w:rsidRPr="00121A38">
              <w:rPr>
                <w:rFonts w:ascii="Verdana" w:hAnsi="Verdana"/>
                <w:sz w:val="20"/>
                <w:szCs w:val="20"/>
              </w:rPr>
              <w:t xml:space="preserve"> (root </w:t>
            </w:r>
            <w:r w:rsidRPr="00121A38">
              <w:rPr>
                <w:rFonts w:ascii="Verdana" w:hAnsi="Verdana"/>
                <w:b/>
                <w:sz w:val="20"/>
                <w:szCs w:val="20"/>
              </w:rPr>
              <w:t>in</w:t>
            </w:r>
            <w:r w:rsidRPr="00121A38">
              <w:rPr>
                <w:rFonts w:ascii="Verdana" w:hAnsi="Verdana"/>
                <w:sz w:val="20"/>
                <w:szCs w:val="20"/>
              </w:rPr>
              <w:t xml:space="preserve"> roots)</w:t>
            </w:r>
          </w:p>
        </w:tc>
      </w:tr>
      <w:tr w:rsidR="004F5A24" w:rsidRPr="00121A38" w14:paraId="3162ADE8" w14:textId="77777777" w:rsidTr="00614D45">
        <w:trPr>
          <w:cantSplit/>
        </w:trPr>
        <w:tc>
          <w:tcPr>
            <w:tcW w:w="651" w:type="dxa"/>
            <w:tcMar>
              <w:top w:w="72" w:type="dxa"/>
              <w:left w:w="115" w:type="dxa"/>
              <w:right w:w="115" w:type="dxa"/>
            </w:tcMar>
          </w:tcPr>
          <w:p w14:paraId="590D8AB1" w14:textId="77777777" w:rsidR="004F5A24" w:rsidRPr="00121A38" w:rsidRDefault="004F5A24" w:rsidP="00614D45">
            <w:pPr>
              <w:jc w:val="right"/>
              <w:rPr>
                <w:rFonts w:ascii="Verdana" w:hAnsi="Verdana"/>
                <w:sz w:val="20"/>
                <w:szCs w:val="20"/>
              </w:rPr>
            </w:pPr>
            <w:r>
              <w:rPr>
                <w:rFonts w:ascii="Verdana" w:hAnsi="Verdana"/>
                <w:sz w:val="20"/>
                <w:szCs w:val="20"/>
              </w:rPr>
              <w:t>4</w:t>
            </w:r>
            <w:r w:rsidRPr="00121A38">
              <w:rPr>
                <w:rFonts w:ascii="Verdana" w:hAnsi="Verdana"/>
                <w:sz w:val="20"/>
                <w:szCs w:val="20"/>
              </w:rPr>
              <w:t>.</w:t>
            </w:r>
          </w:p>
        </w:tc>
        <w:tc>
          <w:tcPr>
            <w:tcW w:w="8137" w:type="dxa"/>
            <w:tcMar>
              <w:top w:w="72" w:type="dxa"/>
              <w:left w:w="115" w:type="dxa"/>
              <w:right w:w="115" w:type="dxa"/>
            </w:tcMar>
          </w:tcPr>
          <w:p w14:paraId="778E83C9" w14:textId="77777777" w:rsidR="004F5A24" w:rsidRPr="00121A38" w:rsidRDefault="004F5A24" w:rsidP="00614D45">
            <w:pPr>
              <w:rPr>
                <w:rFonts w:ascii="Verdana" w:hAnsi="Verdana"/>
                <w:sz w:val="20"/>
                <w:szCs w:val="20"/>
              </w:rPr>
            </w:pPr>
            <w:r w:rsidRPr="00121A38">
              <w:rPr>
                <w:rFonts w:ascii="Verdana" w:hAnsi="Verdana"/>
                <w:b/>
                <w:sz w:val="20"/>
                <w:szCs w:val="20"/>
              </w:rPr>
              <w:t xml:space="preserve">    call</w:t>
            </w:r>
            <w:r w:rsidRPr="00121A38">
              <w:rPr>
                <w:rFonts w:ascii="Verdana" w:hAnsi="Verdana"/>
                <w:sz w:val="20"/>
                <w:szCs w:val="20"/>
              </w:rPr>
              <w:t xml:space="preserve"> DBVPattenExtension(root, DBV, CMAP, items, items, 1, depth);</w:t>
            </w:r>
          </w:p>
        </w:tc>
      </w:tr>
      <w:tr w:rsidR="004F5A24" w:rsidRPr="00121A38" w14:paraId="3DDCCAC4" w14:textId="77777777" w:rsidTr="00614D45">
        <w:trPr>
          <w:cantSplit/>
        </w:trPr>
        <w:tc>
          <w:tcPr>
            <w:tcW w:w="8788" w:type="dxa"/>
            <w:gridSpan w:val="2"/>
            <w:tcMar>
              <w:top w:w="72" w:type="dxa"/>
              <w:left w:w="115" w:type="dxa"/>
              <w:right w:w="115" w:type="dxa"/>
            </w:tcMar>
          </w:tcPr>
          <w:p w14:paraId="31B668BC" w14:textId="77777777" w:rsidR="004F5A24" w:rsidRPr="00121A38" w:rsidRDefault="004F5A24" w:rsidP="00614D45">
            <w:pPr>
              <w:rPr>
                <w:rFonts w:ascii="Verdana" w:hAnsi="Verdana"/>
                <w:b/>
                <w:sz w:val="20"/>
                <w:szCs w:val="20"/>
              </w:rPr>
            </w:pPr>
            <w:r w:rsidRPr="00121A38">
              <w:rPr>
                <w:rFonts w:ascii="Verdana" w:hAnsi="Verdana"/>
                <w:b/>
                <w:sz w:val="20"/>
                <w:szCs w:val="20"/>
              </w:rPr>
              <w:t>R</w:t>
            </w:r>
            <w:r>
              <w:rPr>
                <w:rFonts w:ascii="Verdana" w:hAnsi="Verdana"/>
                <w:b/>
                <w:sz w:val="20"/>
                <w:szCs w:val="20"/>
              </w:rPr>
              <w:t>educer Side</w:t>
            </w:r>
          </w:p>
        </w:tc>
      </w:tr>
      <w:tr w:rsidR="004F5A24" w:rsidRPr="00121A38" w14:paraId="02F7812A" w14:textId="77777777" w:rsidTr="00614D45">
        <w:trPr>
          <w:cantSplit/>
        </w:trPr>
        <w:tc>
          <w:tcPr>
            <w:tcW w:w="8788" w:type="dxa"/>
            <w:gridSpan w:val="2"/>
            <w:tcMar>
              <w:top w:w="72" w:type="dxa"/>
              <w:left w:w="115" w:type="dxa"/>
              <w:right w:w="115" w:type="dxa"/>
            </w:tcMar>
          </w:tcPr>
          <w:p w14:paraId="5A5B8C34" w14:textId="77777777" w:rsidR="004F5A24" w:rsidRDefault="004F5A24" w:rsidP="00614D45">
            <w:pPr>
              <w:rPr>
                <w:rFonts w:ascii="Verdana" w:hAnsi="Verdana"/>
                <w:sz w:val="20"/>
                <w:szCs w:val="20"/>
              </w:rPr>
            </w:pPr>
            <w:r>
              <w:rPr>
                <w:rFonts w:ascii="Verdana" w:hAnsi="Verdana"/>
                <w:b/>
                <w:sz w:val="20"/>
                <w:szCs w:val="20"/>
              </w:rPr>
              <w:t>Input:</w:t>
            </w:r>
            <w:r>
              <w:rPr>
                <w:rFonts w:ascii="Verdana" w:hAnsi="Verdana"/>
                <w:sz w:val="20"/>
                <w:szCs w:val="20"/>
              </w:rPr>
              <w:t xml:space="preserve"> mapper output pairs </w:t>
            </w:r>
            <w:r>
              <w:rPr>
                <w:rFonts w:ascii="Verdana" w:hAnsi="Verdana"/>
                <w:i/>
                <w:sz w:val="20"/>
                <w:szCs w:val="20"/>
              </w:rPr>
              <w:t>&lt;key, values&gt;</w:t>
            </w:r>
            <w:r>
              <w:rPr>
                <w:rFonts w:ascii="Verdana" w:hAnsi="Verdana"/>
                <w:sz w:val="20"/>
                <w:szCs w:val="20"/>
              </w:rPr>
              <w:t xml:space="preserve">, a </w:t>
            </w:r>
            <w:r w:rsidRPr="00121A38">
              <w:rPr>
                <w:rFonts w:ascii="Verdana" w:hAnsi="Verdana"/>
                <w:sz w:val="20"/>
                <w:szCs w:val="20"/>
              </w:rPr>
              <w:t>support threshold</w:t>
            </w:r>
            <w:r>
              <w:rPr>
                <w:rFonts w:ascii="Verdana" w:hAnsi="Verdana"/>
                <w:sz w:val="20"/>
                <w:szCs w:val="20"/>
              </w:rPr>
              <w:t xml:space="preserve"> </w:t>
            </w:r>
            <w:r w:rsidRPr="00D14701">
              <w:rPr>
                <w:rFonts w:ascii="Verdana" w:hAnsi="Verdana"/>
                <w:i/>
                <w:sz w:val="20"/>
                <w:szCs w:val="20"/>
              </w:rPr>
              <w:t>minSup</w:t>
            </w:r>
          </w:p>
          <w:p w14:paraId="051EA047" w14:textId="77777777" w:rsidR="004F5A24" w:rsidRPr="00873DF7" w:rsidRDefault="004F5A24" w:rsidP="00614D45">
            <w:pPr>
              <w:rPr>
                <w:rFonts w:ascii="Verdana" w:hAnsi="Verdana"/>
                <w:sz w:val="20"/>
                <w:szCs w:val="20"/>
              </w:rPr>
            </w:pPr>
            <w:r>
              <w:rPr>
                <w:rFonts w:ascii="Verdana" w:hAnsi="Verdana"/>
                <w:sz w:val="20"/>
                <w:szCs w:val="20"/>
              </w:rPr>
              <w:t xml:space="preserve">and the </w:t>
            </w:r>
            <w:r w:rsidRPr="00121A38">
              <w:rPr>
                <w:rFonts w:ascii="Verdana" w:hAnsi="Verdana"/>
                <w:sz w:val="20"/>
                <w:szCs w:val="20"/>
              </w:rPr>
              <w:t xml:space="preserve">maximum </w:t>
            </w:r>
            <w:r>
              <w:rPr>
                <w:rFonts w:ascii="Verdana" w:hAnsi="Verdana"/>
                <w:sz w:val="20"/>
                <w:szCs w:val="20"/>
              </w:rPr>
              <w:t xml:space="preserve">depth of </w:t>
            </w:r>
            <w:r w:rsidRPr="00121A38">
              <w:rPr>
                <w:rFonts w:ascii="Verdana" w:hAnsi="Verdana"/>
                <w:sz w:val="20"/>
                <w:szCs w:val="20"/>
              </w:rPr>
              <w:t xml:space="preserve">child prefix tree </w:t>
            </w:r>
            <w:r w:rsidRPr="00D14701">
              <w:rPr>
                <w:rFonts w:ascii="Verdana" w:hAnsi="Verdana"/>
                <w:i/>
                <w:sz w:val="20"/>
                <w:szCs w:val="20"/>
              </w:rPr>
              <w:t>depth</w:t>
            </w:r>
          </w:p>
        </w:tc>
      </w:tr>
      <w:tr w:rsidR="004F5A24" w:rsidRPr="00121A38" w14:paraId="0EF8BC9F" w14:textId="77777777" w:rsidTr="00614D45">
        <w:trPr>
          <w:cantSplit/>
        </w:trPr>
        <w:tc>
          <w:tcPr>
            <w:tcW w:w="8788" w:type="dxa"/>
            <w:gridSpan w:val="2"/>
            <w:tcMar>
              <w:top w:w="72" w:type="dxa"/>
              <w:left w:w="115" w:type="dxa"/>
              <w:right w:w="115" w:type="dxa"/>
            </w:tcMar>
          </w:tcPr>
          <w:p w14:paraId="6C22D2AA" w14:textId="77777777" w:rsidR="004F5A24" w:rsidRPr="00CC661D" w:rsidRDefault="004F5A24" w:rsidP="00614D45">
            <w:pPr>
              <w:rPr>
                <w:rFonts w:ascii="Verdana" w:hAnsi="Verdana"/>
                <w:sz w:val="20"/>
                <w:szCs w:val="20"/>
              </w:rPr>
            </w:pPr>
            <w:r w:rsidRPr="00CC661D">
              <w:rPr>
                <w:rFonts w:ascii="Verdana" w:hAnsi="Verdana"/>
                <w:b/>
                <w:sz w:val="20"/>
                <w:szCs w:val="20"/>
              </w:rPr>
              <w:t>Output:</w:t>
            </w:r>
            <w:r>
              <w:rPr>
                <w:rFonts w:ascii="Verdana" w:hAnsi="Verdana"/>
                <w:sz w:val="20"/>
                <w:szCs w:val="20"/>
              </w:rPr>
              <w:t xml:space="preserve"> complete </w:t>
            </w:r>
            <w:r w:rsidRPr="00121A38">
              <w:rPr>
                <w:rFonts w:ascii="Verdana" w:hAnsi="Verdana"/>
                <w:sz w:val="20"/>
                <w:szCs w:val="20"/>
              </w:rPr>
              <w:t>set of frequent sequential patterns</w:t>
            </w:r>
            <w:r>
              <w:rPr>
                <w:rFonts w:ascii="Verdana" w:hAnsi="Verdana"/>
                <w:sz w:val="20"/>
                <w:szCs w:val="20"/>
              </w:rPr>
              <w:t xml:space="preserve"> and </w:t>
            </w:r>
            <w:r w:rsidRPr="00121A38">
              <w:rPr>
                <w:rFonts w:ascii="Verdana" w:hAnsi="Verdana"/>
                <w:sz w:val="20"/>
                <w:szCs w:val="20"/>
              </w:rPr>
              <w:t>set of DBVPatterns divide by partitio</w:t>
            </w:r>
            <w:r>
              <w:rPr>
                <w:rFonts w:ascii="Verdana" w:hAnsi="Verdana"/>
                <w:sz w:val="20"/>
                <w:szCs w:val="20"/>
              </w:rPr>
              <w:t>n (listDBVPattern)</w:t>
            </w:r>
          </w:p>
        </w:tc>
      </w:tr>
      <w:tr w:rsidR="004F5A24" w:rsidRPr="00121A38" w14:paraId="011D881F" w14:textId="77777777" w:rsidTr="00614D45">
        <w:trPr>
          <w:cantSplit/>
        </w:trPr>
        <w:tc>
          <w:tcPr>
            <w:tcW w:w="651" w:type="dxa"/>
            <w:tcMar>
              <w:top w:w="72" w:type="dxa"/>
              <w:left w:w="115" w:type="dxa"/>
              <w:right w:w="115" w:type="dxa"/>
            </w:tcMar>
          </w:tcPr>
          <w:p w14:paraId="7768E9B6" w14:textId="77777777" w:rsidR="004F5A24" w:rsidRPr="00121A38" w:rsidRDefault="004F5A24" w:rsidP="00614D45">
            <w:pPr>
              <w:jc w:val="right"/>
              <w:rPr>
                <w:rFonts w:ascii="Verdana" w:hAnsi="Verdana"/>
                <w:sz w:val="20"/>
                <w:szCs w:val="20"/>
              </w:rPr>
            </w:pPr>
            <w:r>
              <w:rPr>
                <w:rFonts w:ascii="Verdana" w:hAnsi="Verdana"/>
                <w:sz w:val="20"/>
                <w:szCs w:val="20"/>
              </w:rPr>
              <w:t>5</w:t>
            </w:r>
            <w:r w:rsidRPr="00121A38">
              <w:rPr>
                <w:rFonts w:ascii="Verdana" w:hAnsi="Verdana"/>
                <w:sz w:val="20"/>
                <w:szCs w:val="20"/>
              </w:rPr>
              <w:t>.</w:t>
            </w:r>
          </w:p>
        </w:tc>
        <w:tc>
          <w:tcPr>
            <w:tcW w:w="8137" w:type="dxa"/>
            <w:tcMar>
              <w:top w:w="72" w:type="dxa"/>
              <w:left w:w="115" w:type="dxa"/>
              <w:right w:w="115" w:type="dxa"/>
            </w:tcMar>
          </w:tcPr>
          <w:p w14:paraId="0EDAF60A" w14:textId="77777777" w:rsidR="004F5A24" w:rsidRPr="00121A38" w:rsidRDefault="004F5A24" w:rsidP="00614D45">
            <w:pPr>
              <w:rPr>
                <w:rFonts w:ascii="Verdana" w:hAnsi="Verdana"/>
                <w:sz w:val="20"/>
                <w:szCs w:val="20"/>
              </w:rPr>
            </w:pPr>
            <w:r w:rsidRPr="00121A38">
              <w:rPr>
                <w:rFonts w:ascii="Verdana" w:hAnsi="Verdana"/>
                <w:sz w:val="20"/>
                <w:szCs w:val="20"/>
              </w:rPr>
              <w:t>let support;</w:t>
            </w:r>
          </w:p>
        </w:tc>
      </w:tr>
      <w:tr w:rsidR="004F5A24" w:rsidRPr="00121A38" w14:paraId="536D6447" w14:textId="77777777" w:rsidTr="00614D45">
        <w:trPr>
          <w:cantSplit/>
        </w:trPr>
        <w:tc>
          <w:tcPr>
            <w:tcW w:w="651" w:type="dxa"/>
            <w:tcMar>
              <w:top w:w="72" w:type="dxa"/>
              <w:left w:w="115" w:type="dxa"/>
              <w:right w:w="115" w:type="dxa"/>
            </w:tcMar>
          </w:tcPr>
          <w:p w14:paraId="64FBC05C" w14:textId="77777777" w:rsidR="004F5A24" w:rsidRPr="00121A38" w:rsidRDefault="004F5A24" w:rsidP="00614D45">
            <w:pPr>
              <w:jc w:val="right"/>
              <w:rPr>
                <w:rFonts w:ascii="Verdana" w:hAnsi="Verdana"/>
                <w:sz w:val="20"/>
                <w:szCs w:val="20"/>
              </w:rPr>
            </w:pPr>
            <w:r>
              <w:rPr>
                <w:rFonts w:ascii="Verdana" w:hAnsi="Verdana"/>
                <w:sz w:val="20"/>
                <w:szCs w:val="20"/>
              </w:rPr>
              <w:t>6</w:t>
            </w:r>
            <w:r w:rsidRPr="00121A38">
              <w:rPr>
                <w:rFonts w:ascii="Verdana" w:hAnsi="Verdana"/>
                <w:sz w:val="20"/>
                <w:szCs w:val="20"/>
              </w:rPr>
              <w:t>.</w:t>
            </w:r>
          </w:p>
        </w:tc>
        <w:tc>
          <w:tcPr>
            <w:tcW w:w="8137" w:type="dxa"/>
            <w:tcMar>
              <w:top w:w="72" w:type="dxa"/>
              <w:left w:w="115" w:type="dxa"/>
              <w:right w:w="115" w:type="dxa"/>
            </w:tcMar>
          </w:tcPr>
          <w:p w14:paraId="290F84FB" w14:textId="77777777" w:rsidR="004F5A24" w:rsidRPr="00121A38" w:rsidRDefault="004F5A24" w:rsidP="00614D45">
            <w:pPr>
              <w:rPr>
                <w:rFonts w:ascii="Verdana" w:hAnsi="Verdana"/>
                <w:sz w:val="20"/>
                <w:szCs w:val="20"/>
              </w:rPr>
            </w:pPr>
            <w:r w:rsidRPr="00121A38">
              <w:rPr>
                <w:rFonts w:ascii="Verdana" w:hAnsi="Verdana"/>
                <w:sz w:val="20"/>
                <w:szCs w:val="20"/>
              </w:rPr>
              <w:t>let blockInfos&lt;BlockInfo&gt;;</w:t>
            </w:r>
          </w:p>
        </w:tc>
      </w:tr>
      <w:tr w:rsidR="004F5A24" w:rsidRPr="00121A38" w14:paraId="480AD078" w14:textId="77777777" w:rsidTr="00614D45">
        <w:trPr>
          <w:cantSplit/>
        </w:trPr>
        <w:tc>
          <w:tcPr>
            <w:tcW w:w="651" w:type="dxa"/>
            <w:tcMar>
              <w:top w:w="72" w:type="dxa"/>
              <w:left w:w="115" w:type="dxa"/>
              <w:right w:w="115" w:type="dxa"/>
            </w:tcMar>
          </w:tcPr>
          <w:p w14:paraId="26ACE27E" w14:textId="77777777" w:rsidR="004F5A24" w:rsidRPr="00121A38" w:rsidRDefault="004F5A24" w:rsidP="00614D45">
            <w:pPr>
              <w:jc w:val="right"/>
              <w:rPr>
                <w:rFonts w:ascii="Verdana" w:hAnsi="Verdana"/>
                <w:sz w:val="20"/>
                <w:szCs w:val="20"/>
              </w:rPr>
            </w:pPr>
            <w:r>
              <w:rPr>
                <w:rFonts w:ascii="Verdana" w:hAnsi="Verdana"/>
                <w:sz w:val="20"/>
                <w:szCs w:val="20"/>
              </w:rPr>
              <w:t>7</w:t>
            </w:r>
            <w:r w:rsidRPr="00121A38">
              <w:rPr>
                <w:rFonts w:ascii="Verdana" w:hAnsi="Verdana"/>
                <w:sz w:val="20"/>
                <w:szCs w:val="20"/>
              </w:rPr>
              <w:t>.</w:t>
            </w:r>
          </w:p>
        </w:tc>
        <w:tc>
          <w:tcPr>
            <w:tcW w:w="8137" w:type="dxa"/>
            <w:tcMar>
              <w:top w:w="72" w:type="dxa"/>
              <w:left w:w="115" w:type="dxa"/>
              <w:right w:w="115" w:type="dxa"/>
            </w:tcMar>
          </w:tcPr>
          <w:p w14:paraId="5179C86D" w14:textId="77777777" w:rsidR="004F5A24" w:rsidRPr="00121A38" w:rsidRDefault="004F5A24" w:rsidP="00614D45">
            <w:pPr>
              <w:rPr>
                <w:rFonts w:ascii="Verdana" w:hAnsi="Verdana"/>
                <w:sz w:val="20"/>
                <w:szCs w:val="20"/>
              </w:rPr>
            </w:pPr>
            <w:r w:rsidRPr="00121A38">
              <w:rPr>
                <w:rFonts w:ascii="Verdana" w:hAnsi="Verdana"/>
                <w:b/>
                <w:sz w:val="20"/>
                <w:szCs w:val="20"/>
              </w:rPr>
              <w:t>for each</w:t>
            </w:r>
            <w:r w:rsidRPr="00121A38">
              <w:rPr>
                <w:rFonts w:ascii="Verdana" w:hAnsi="Verdana"/>
                <w:sz w:val="20"/>
                <w:szCs w:val="20"/>
              </w:rPr>
              <w:t xml:space="preserve"> (value </w:t>
            </w:r>
            <w:r w:rsidRPr="00121A38">
              <w:rPr>
                <w:rFonts w:ascii="Verdana" w:hAnsi="Verdana"/>
                <w:b/>
                <w:sz w:val="20"/>
                <w:szCs w:val="20"/>
              </w:rPr>
              <w:t>in</w:t>
            </w:r>
            <w:r w:rsidRPr="00121A38">
              <w:rPr>
                <w:rFonts w:ascii="Verdana" w:hAnsi="Verdana"/>
                <w:sz w:val="20"/>
                <w:szCs w:val="20"/>
              </w:rPr>
              <w:t xml:space="preserve"> values)</w:t>
            </w:r>
          </w:p>
        </w:tc>
      </w:tr>
      <w:tr w:rsidR="004F5A24" w:rsidRPr="00121A38" w14:paraId="5549CDEE" w14:textId="77777777" w:rsidTr="00614D45">
        <w:trPr>
          <w:cantSplit/>
        </w:trPr>
        <w:tc>
          <w:tcPr>
            <w:tcW w:w="651" w:type="dxa"/>
            <w:tcMar>
              <w:top w:w="72" w:type="dxa"/>
              <w:left w:w="115" w:type="dxa"/>
              <w:right w:w="115" w:type="dxa"/>
            </w:tcMar>
          </w:tcPr>
          <w:p w14:paraId="61EC6163" w14:textId="77777777" w:rsidR="004F5A24" w:rsidRPr="00121A38" w:rsidRDefault="004F5A24" w:rsidP="00614D45">
            <w:pPr>
              <w:jc w:val="right"/>
              <w:rPr>
                <w:rFonts w:ascii="Verdana" w:hAnsi="Verdana"/>
                <w:sz w:val="20"/>
                <w:szCs w:val="20"/>
              </w:rPr>
            </w:pPr>
            <w:r>
              <w:rPr>
                <w:rFonts w:ascii="Verdana" w:hAnsi="Verdana"/>
                <w:sz w:val="20"/>
                <w:szCs w:val="20"/>
              </w:rPr>
              <w:t>8.</w:t>
            </w:r>
          </w:p>
        </w:tc>
        <w:tc>
          <w:tcPr>
            <w:tcW w:w="8137" w:type="dxa"/>
            <w:tcMar>
              <w:top w:w="72" w:type="dxa"/>
              <w:left w:w="115" w:type="dxa"/>
              <w:right w:w="115" w:type="dxa"/>
            </w:tcMar>
          </w:tcPr>
          <w:p w14:paraId="4460EBFB" w14:textId="77777777" w:rsidR="004F5A24" w:rsidRPr="00121A38" w:rsidRDefault="004F5A24" w:rsidP="00614D45">
            <w:pPr>
              <w:rPr>
                <w:rFonts w:ascii="Verdana" w:hAnsi="Verdana"/>
                <w:b/>
                <w:sz w:val="20"/>
                <w:szCs w:val="20"/>
              </w:rPr>
            </w:pPr>
            <w:r>
              <w:rPr>
                <w:rFonts w:ascii="Verdana" w:hAnsi="Verdana"/>
                <w:b/>
                <w:sz w:val="20"/>
                <w:szCs w:val="20"/>
              </w:rPr>
              <w:t xml:space="preserve">    </w:t>
            </w:r>
            <w:r w:rsidRPr="00121A38">
              <w:rPr>
                <w:rFonts w:ascii="Verdana" w:hAnsi="Verdana"/>
                <w:sz w:val="20"/>
                <w:szCs w:val="20"/>
              </w:rPr>
              <w:t xml:space="preserve">let support = sum of </w:t>
            </w:r>
            <w:r>
              <w:rPr>
                <w:rFonts w:ascii="Verdana" w:hAnsi="Verdana"/>
                <w:sz w:val="20"/>
                <w:szCs w:val="20"/>
              </w:rPr>
              <w:t>sup(</w:t>
            </w:r>
            <w:r w:rsidRPr="00121A38">
              <w:rPr>
                <w:rFonts w:ascii="Verdana" w:hAnsi="Verdana"/>
                <w:sz w:val="20"/>
                <w:szCs w:val="20"/>
              </w:rPr>
              <w:t>value</w:t>
            </w:r>
            <w:r>
              <w:rPr>
                <w:rFonts w:ascii="Verdana" w:hAnsi="Verdana"/>
                <w:sz w:val="20"/>
                <w:szCs w:val="20"/>
              </w:rPr>
              <w:t>)</w:t>
            </w:r>
            <w:r w:rsidRPr="00121A38">
              <w:rPr>
                <w:rFonts w:ascii="Verdana" w:hAnsi="Verdana"/>
                <w:sz w:val="20"/>
                <w:szCs w:val="20"/>
              </w:rPr>
              <w:t>;</w:t>
            </w:r>
          </w:p>
        </w:tc>
      </w:tr>
      <w:tr w:rsidR="004F5A24" w:rsidRPr="00121A38" w14:paraId="7A9343D1" w14:textId="77777777" w:rsidTr="00614D45">
        <w:trPr>
          <w:cantSplit/>
        </w:trPr>
        <w:tc>
          <w:tcPr>
            <w:tcW w:w="651" w:type="dxa"/>
            <w:tcMar>
              <w:top w:w="72" w:type="dxa"/>
              <w:left w:w="115" w:type="dxa"/>
              <w:right w:w="115" w:type="dxa"/>
            </w:tcMar>
          </w:tcPr>
          <w:p w14:paraId="0B6E03D2" w14:textId="77777777" w:rsidR="004F5A24" w:rsidRPr="00121A38" w:rsidRDefault="004F5A24" w:rsidP="00614D45">
            <w:pPr>
              <w:jc w:val="right"/>
              <w:rPr>
                <w:rFonts w:ascii="Verdana" w:hAnsi="Verdana"/>
                <w:sz w:val="20"/>
                <w:szCs w:val="20"/>
              </w:rPr>
            </w:pPr>
            <w:r>
              <w:rPr>
                <w:rFonts w:ascii="Verdana" w:hAnsi="Verdana"/>
                <w:sz w:val="20"/>
                <w:szCs w:val="20"/>
              </w:rPr>
              <w:t>9</w:t>
            </w:r>
            <w:r w:rsidRPr="00121A38">
              <w:rPr>
                <w:rFonts w:ascii="Verdana" w:hAnsi="Verdana"/>
                <w:sz w:val="20"/>
                <w:szCs w:val="20"/>
              </w:rPr>
              <w:t>.</w:t>
            </w:r>
          </w:p>
        </w:tc>
        <w:tc>
          <w:tcPr>
            <w:tcW w:w="8137" w:type="dxa"/>
            <w:tcMar>
              <w:top w:w="72" w:type="dxa"/>
              <w:left w:w="115" w:type="dxa"/>
              <w:right w:w="115" w:type="dxa"/>
            </w:tcMar>
          </w:tcPr>
          <w:p w14:paraId="16955965" w14:textId="77777777" w:rsidR="004F5A24" w:rsidRPr="00121A38" w:rsidRDefault="004F5A24" w:rsidP="00614D45">
            <w:pPr>
              <w:rPr>
                <w:rFonts w:ascii="Verdana" w:hAnsi="Verdana"/>
                <w:sz w:val="20"/>
                <w:szCs w:val="20"/>
              </w:rPr>
            </w:pPr>
            <w:r w:rsidRPr="00121A38">
              <w:rPr>
                <w:rFonts w:ascii="Verdana" w:hAnsi="Verdana"/>
                <w:b/>
                <w:sz w:val="20"/>
                <w:szCs w:val="20"/>
              </w:rPr>
              <w:t xml:space="preserve">    if</w:t>
            </w:r>
            <w:r w:rsidRPr="00121A38">
              <w:rPr>
                <w:rFonts w:ascii="Verdana" w:hAnsi="Verdana"/>
                <w:sz w:val="20"/>
                <w:szCs w:val="20"/>
              </w:rPr>
              <w:t xml:space="preserve"> (key is node at lowest depth in child prefix tree)</w:t>
            </w:r>
          </w:p>
        </w:tc>
      </w:tr>
      <w:tr w:rsidR="004F5A24" w:rsidRPr="00121A38" w14:paraId="0A4D9E19" w14:textId="77777777" w:rsidTr="00614D45">
        <w:trPr>
          <w:cantSplit/>
        </w:trPr>
        <w:tc>
          <w:tcPr>
            <w:tcW w:w="651" w:type="dxa"/>
            <w:tcMar>
              <w:top w:w="72" w:type="dxa"/>
              <w:left w:w="115" w:type="dxa"/>
              <w:right w:w="115" w:type="dxa"/>
            </w:tcMar>
          </w:tcPr>
          <w:p w14:paraId="7E9D97BE" w14:textId="77777777" w:rsidR="004F5A24" w:rsidRPr="00121A38" w:rsidRDefault="004F5A24" w:rsidP="00614D45">
            <w:pPr>
              <w:jc w:val="right"/>
              <w:rPr>
                <w:rFonts w:ascii="Verdana" w:hAnsi="Verdana"/>
                <w:sz w:val="20"/>
                <w:szCs w:val="20"/>
              </w:rPr>
            </w:pPr>
            <w:r>
              <w:rPr>
                <w:rFonts w:ascii="Verdana" w:hAnsi="Verdana"/>
                <w:sz w:val="20"/>
                <w:szCs w:val="20"/>
              </w:rPr>
              <w:t>10</w:t>
            </w:r>
            <w:r w:rsidRPr="00121A38">
              <w:rPr>
                <w:rFonts w:ascii="Verdana" w:hAnsi="Verdana"/>
                <w:sz w:val="20"/>
                <w:szCs w:val="20"/>
              </w:rPr>
              <w:t>.</w:t>
            </w:r>
          </w:p>
        </w:tc>
        <w:tc>
          <w:tcPr>
            <w:tcW w:w="8137" w:type="dxa"/>
            <w:tcMar>
              <w:top w:w="72" w:type="dxa"/>
              <w:left w:w="115" w:type="dxa"/>
              <w:right w:w="115" w:type="dxa"/>
            </w:tcMar>
          </w:tcPr>
          <w:p w14:paraId="7ED346BC" w14:textId="77777777" w:rsidR="004F5A24" w:rsidRPr="00121A38" w:rsidRDefault="004F5A24" w:rsidP="00614D45">
            <w:pPr>
              <w:rPr>
                <w:rFonts w:ascii="Verdana" w:hAnsi="Verdana"/>
                <w:sz w:val="20"/>
                <w:szCs w:val="20"/>
              </w:rPr>
            </w:pPr>
            <w:r w:rsidRPr="00121A38">
              <w:rPr>
                <w:rFonts w:ascii="Verdana" w:hAnsi="Verdana"/>
                <w:sz w:val="20"/>
                <w:szCs w:val="20"/>
              </w:rPr>
              <w:t xml:space="preserve">        add value to blockInfos</w:t>
            </w:r>
          </w:p>
        </w:tc>
      </w:tr>
      <w:tr w:rsidR="004F5A24" w:rsidRPr="00121A38" w14:paraId="0E7AB3BA" w14:textId="77777777" w:rsidTr="00614D45">
        <w:trPr>
          <w:cantSplit/>
        </w:trPr>
        <w:tc>
          <w:tcPr>
            <w:tcW w:w="651" w:type="dxa"/>
            <w:tcMar>
              <w:top w:w="72" w:type="dxa"/>
              <w:left w:w="115" w:type="dxa"/>
              <w:right w:w="115" w:type="dxa"/>
            </w:tcMar>
          </w:tcPr>
          <w:p w14:paraId="5EB6EC0A" w14:textId="77777777" w:rsidR="004F5A24" w:rsidRPr="00121A38" w:rsidRDefault="004F5A24" w:rsidP="00614D45">
            <w:pPr>
              <w:jc w:val="right"/>
              <w:rPr>
                <w:rFonts w:ascii="Verdana" w:hAnsi="Verdana"/>
                <w:sz w:val="20"/>
                <w:szCs w:val="20"/>
              </w:rPr>
            </w:pPr>
            <w:r>
              <w:rPr>
                <w:rFonts w:ascii="Verdana" w:hAnsi="Verdana"/>
                <w:sz w:val="20"/>
                <w:szCs w:val="20"/>
              </w:rPr>
              <w:t>11</w:t>
            </w:r>
            <w:r w:rsidRPr="00121A38">
              <w:rPr>
                <w:rFonts w:ascii="Verdana" w:hAnsi="Verdana"/>
                <w:sz w:val="20"/>
                <w:szCs w:val="20"/>
              </w:rPr>
              <w:t>.</w:t>
            </w:r>
          </w:p>
        </w:tc>
        <w:tc>
          <w:tcPr>
            <w:tcW w:w="8137" w:type="dxa"/>
            <w:tcMar>
              <w:top w:w="72" w:type="dxa"/>
              <w:left w:w="115" w:type="dxa"/>
              <w:right w:w="115" w:type="dxa"/>
            </w:tcMar>
          </w:tcPr>
          <w:p w14:paraId="2A8A15FF" w14:textId="77777777" w:rsidR="004F5A24" w:rsidRPr="00121A38" w:rsidRDefault="004F5A24" w:rsidP="00614D45">
            <w:pPr>
              <w:rPr>
                <w:rFonts w:ascii="Verdana" w:hAnsi="Verdana"/>
                <w:sz w:val="20"/>
                <w:szCs w:val="20"/>
              </w:rPr>
            </w:pPr>
            <w:r w:rsidRPr="00121A38">
              <w:rPr>
                <w:rFonts w:ascii="Verdana" w:hAnsi="Verdana"/>
                <w:b/>
                <w:sz w:val="20"/>
                <w:szCs w:val="20"/>
              </w:rPr>
              <w:t>if</w:t>
            </w:r>
            <w:r w:rsidRPr="00121A38">
              <w:rPr>
                <w:rFonts w:ascii="Verdana" w:hAnsi="Verdana"/>
                <w:sz w:val="20"/>
                <w:szCs w:val="20"/>
              </w:rPr>
              <w:t xml:space="preserve"> (support &gt;= minSup)</w:t>
            </w:r>
          </w:p>
        </w:tc>
      </w:tr>
      <w:tr w:rsidR="004F5A24" w:rsidRPr="00121A38" w14:paraId="5BB96911" w14:textId="77777777" w:rsidTr="00614D45">
        <w:trPr>
          <w:cantSplit/>
        </w:trPr>
        <w:tc>
          <w:tcPr>
            <w:tcW w:w="651" w:type="dxa"/>
            <w:tcMar>
              <w:top w:w="72" w:type="dxa"/>
              <w:left w:w="115" w:type="dxa"/>
              <w:right w:w="115" w:type="dxa"/>
            </w:tcMar>
          </w:tcPr>
          <w:p w14:paraId="144DA31E" w14:textId="77777777" w:rsidR="004F5A24" w:rsidRPr="00121A38" w:rsidRDefault="004F5A24" w:rsidP="00614D45">
            <w:pPr>
              <w:jc w:val="right"/>
              <w:rPr>
                <w:rFonts w:ascii="Verdana" w:hAnsi="Verdana"/>
                <w:sz w:val="20"/>
                <w:szCs w:val="20"/>
              </w:rPr>
            </w:pPr>
            <w:r w:rsidRPr="00121A38">
              <w:rPr>
                <w:rFonts w:ascii="Verdana" w:hAnsi="Verdana"/>
                <w:sz w:val="20"/>
                <w:szCs w:val="20"/>
              </w:rPr>
              <w:t>1</w:t>
            </w:r>
            <w:r>
              <w:rPr>
                <w:rFonts w:ascii="Verdana" w:hAnsi="Verdana"/>
                <w:sz w:val="20"/>
                <w:szCs w:val="20"/>
              </w:rPr>
              <w:t>2</w:t>
            </w:r>
            <w:r w:rsidRPr="00121A38">
              <w:rPr>
                <w:rFonts w:ascii="Verdana" w:hAnsi="Verdana"/>
                <w:sz w:val="20"/>
                <w:szCs w:val="20"/>
              </w:rPr>
              <w:t>.</w:t>
            </w:r>
          </w:p>
        </w:tc>
        <w:tc>
          <w:tcPr>
            <w:tcW w:w="8137" w:type="dxa"/>
            <w:tcMar>
              <w:top w:w="72" w:type="dxa"/>
              <w:left w:w="115" w:type="dxa"/>
              <w:right w:w="115" w:type="dxa"/>
            </w:tcMar>
          </w:tcPr>
          <w:p w14:paraId="01776063" w14:textId="77777777" w:rsidR="004F5A24" w:rsidRPr="00121A38" w:rsidRDefault="004F5A24" w:rsidP="00614D45">
            <w:pPr>
              <w:rPr>
                <w:rFonts w:ascii="Verdana" w:hAnsi="Verdana"/>
                <w:b/>
                <w:sz w:val="20"/>
                <w:szCs w:val="20"/>
              </w:rPr>
            </w:pPr>
            <w:r w:rsidRPr="00121A38">
              <w:rPr>
                <w:rFonts w:ascii="Verdana" w:hAnsi="Verdana"/>
                <w:b/>
                <w:sz w:val="20"/>
                <w:szCs w:val="20"/>
              </w:rPr>
              <w:t xml:space="preserve">    </w:t>
            </w:r>
            <w:r w:rsidRPr="00121A38">
              <w:rPr>
                <w:rFonts w:ascii="Verdana" w:hAnsi="Verdana"/>
                <w:sz w:val="20"/>
                <w:szCs w:val="20"/>
              </w:rPr>
              <w:t>output &lt;key, support&gt;;</w:t>
            </w:r>
          </w:p>
        </w:tc>
      </w:tr>
      <w:tr w:rsidR="004F5A24" w:rsidRPr="00121A38" w14:paraId="2089CE15" w14:textId="77777777" w:rsidTr="00614D45">
        <w:trPr>
          <w:cantSplit/>
        </w:trPr>
        <w:tc>
          <w:tcPr>
            <w:tcW w:w="651" w:type="dxa"/>
            <w:tcMar>
              <w:top w:w="72" w:type="dxa"/>
              <w:left w:w="115" w:type="dxa"/>
              <w:right w:w="115" w:type="dxa"/>
            </w:tcMar>
          </w:tcPr>
          <w:p w14:paraId="7300865E" w14:textId="77777777" w:rsidR="004F5A24" w:rsidRPr="00121A38" w:rsidRDefault="004F5A24" w:rsidP="00614D45">
            <w:pPr>
              <w:jc w:val="right"/>
              <w:rPr>
                <w:rFonts w:ascii="Verdana" w:hAnsi="Verdana"/>
                <w:sz w:val="20"/>
                <w:szCs w:val="20"/>
              </w:rPr>
            </w:pPr>
            <w:r w:rsidRPr="00121A38">
              <w:rPr>
                <w:rFonts w:ascii="Verdana" w:hAnsi="Verdana"/>
                <w:sz w:val="20"/>
                <w:szCs w:val="20"/>
              </w:rPr>
              <w:t>1</w:t>
            </w:r>
            <w:r>
              <w:rPr>
                <w:rFonts w:ascii="Verdana" w:hAnsi="Verdana"/>
                <w:sz w:val="20"/>
                <w:szCs w:val="20"/>
              </w:rPr>
              <w:t>3</w:t>
            </w:r>
            <w:r w:rsidRPr="00121A38">
              <w:rPr>
                <w:rFonts w:ascii="Verdana" w:hAnsi="Verdana"/>
                <w:sz w:val="20"/>
                <w:szCs w:val="20"/>
              </w:rPr>
              <w:t>.</w:t>
            </w:r>
          </w:p>
        </w:tc>
        <w:tc>
          <w:tcPr>
            <w:tcW w:w="8137" w:type="dxa"/>
            <w:tcMar>
              <w:top w:w="72" w:type="dxa"/>
              <w:left w:w="115" w:type="dxa"/>
              <w:right w:w="115" w:type="dxa"/>
            </w:tcMar>
          </w:tcPr>
          <w:p w14:paraId="762FBD9B" w14:textId="77777777" w:rsidR="004F5A24" w:rsidRPr="00121A38" w:rsidRDefault="004F5A24" w:rsidP="00614D45">
            <w:pPr>
              <w:rPr>
                <w:rFonts w:ascii="Verdana" w:hAnsi="Verdana"/>
                <w:sz w:val="20"/>
                <w:szCs w:val="20"/>
              </w:rPr>
            </w:pPr>
            <w:r w:rsidRPr="00121A38">
              <w:rPr>
                <w:rFonts w:ascii="Verdana" w:hAnsi="Verdana"/>
                <w:sz w:val="20"/>
                <w:szCs w:val="20"/>
              </w:rPr>
              <w:t xml:space="preserve">    </w:t>
            </w:r>
            <w:r w:rsidRPr="00121A38">
              <w:rPr>
                <w:rFonts w:ascii="Verdana" w:hAnsi="Verdana"/>
                <w:b/>
                <w:sz w:val="20"/>
                <w:szCs w:val="20"/>
              </w:rPr>
              <w:t>if</w:t>
            </w:r>
            <w:r w:rsidRPr="00121A38">
              <w:rPr>
                <w:rFonts w:ascii="Verdana" w:hAnsi="Verdana"/>
                <w:sz w:val="20"/>
                <w:szCs w:val="20"/>
              </w:rPr>
              <w:t xml:space="preserve"> (key is node at lowest depth in child prefix tree)</w:t>
            </w:r>
          </w:p>
        </w:tc>
      </w:tr>
      <w:tr w:rsidR="004F5A24" w:rsidRPr="00121A38" w14:paraId="1A9AD510" w14:textId="77777777" w:rsidTr="00614D45">
        <w:trPr>
          <w:cantSplit/>
        </w:trPr>
        <w:tc>
          <w:tcPr>
            <w:tcW w:w="651" w:type="dxa"/>
            <w:tcMar>
              <w:top w:w="72" w:type="dxa"/>
              <w:left w:w="115" w:type="dxa"/>
              <w:right w:w="115" w:type="dxa"/>
            </w:tcMar>
          </w:tcPr>
          <w:p w14:paraId="61B3CF52" w14:textId="77777777" w:rsidR="004F5A24" w:rsidRPr="00121A38" w:rsidRDefault="004F5A24" w:rsidP="00614D45">
            <w:pPr>
              <w:jc w:val="right"/>
              <w:rPr>
                <w:rFonts w:ascii="Verdana" w:hAnsi="Verdana"/>
                <w:sz w:val="20"/>
                <w:szCs w:val="20"/>
              </w:rPr>
            </w:pPr>
            <w:r w:rsidRPr="00121A38">
              <w:rPr>
                <w:rFonts w:ascii="Verdana" w:hAnsi="Verdana"/>
                <w:sz w:val="20"/>
                <w:szCs w:val="20"/>
              </w:rPr>
              <w:t>1</w:t>
            </w:r>
            <w:r>
              <w:rPr>
                <w:rFonts w:ascii="Verdana" w:hAnsi="Verdana"/>
                <w:sz w:val="20"/>
                <w:szCs w:val="20"/>
              </w:rPr>
              <w:t>4</w:t>
            </w:r>
            <w:r w:rsidRPr="00121A38">
              <w:rPr>
                <w:rFonts w:ascii="Verdana" w:hAnsi="Verdana"/>
                <w:sz w:val="20"/>
                <w:szCs w:val="20"/>
              </w:rPr>
              <w:t>.</w:t>
            </w:r>
          </w:p>
        </w:tc>
        <w:tc>
          <w:tcPr>
            <w:tcW w:w="8137" w:type="dxa"/>
            <w:tcMar>
              <w:top w:w="72" w:type="dxa"/>
              <w:left w:w="115" w:type="dxa"/>
              <w:right w:w="115" w:type="dxa"/>
            </w:tcMar>
          </w:tcPr>
          <w:p w14:paraId="4A2578DF" w14:textId="77777777" w:rsidR="004F5A24" w:rsidRPr="00121A38" w:rsidRDefault="004F5A24" w:rsidP="00614D45">
            <w:pPr>
              <w:rPr>
                <w:rFonts w:ascii="Verdana" w:hAnsi="Verdana"/>
                <w:sz w:val="20"/>
                <w:szCs w:val="20"/>
              </w:rPr>
            </w:pPr>
            <w:r w:rsidRPr="00121A38">
              <w:rPr>
                <w:rFonts w:ascii="Verdana" w:hAnsi="Verdana"/>
                <w:sz w:val="20"/>
                <w:szCs w:val="20"/>
              </w:rPr>
              <w:t xml:space="preserve">        </w:t>
            </w:r>
            <w:r w:rsidRPr="00121A38">
              <w:rPr>
                <w:rFonts w:ascii="Verdana" w:hAnsi="Verdana"/>
                <w:b/>
                <w:sz w:val="20"/>
                <w:szCs w:val="20"/>
              </w:rPr>
              <w:t>for each</w:t>
            </w:r>
            <w:r w:rsidRPr="00121A38">
              <w:rPr>
                <w:rFonts w:ascii="Verdana" w:hAnsi="Verdana"/>
                <w:sz w:val="20"/>
                <w:szCs w:val="20"/>
              </w:rPr>
              <w:t xml:space="preserve"> (blockInfo </w:t>
            </w:r>
            <w:r w:rsidRPr="00121A38">
              <w:rPr>
                <w:rFonts w:ascii="Verdana" w:hAnsi="Verdana"/>
                <w:b/>
                <w:sz w:val="20"/>
                <w:szCs w:val="20"/>
              </w:rPr>
              <w:t>in</w:t>
            </w:r>
            <w:r w:rsidRPr="00121A38">
              <w:rPr>
                <w:rFonts w:ascii="Verdana" w:hAnsi="Verdana"/>
                <w:sz w:val="20"/>
                <w:szCs w:val="20"/>
              </w:rPr>
              <w:t xml:space="preserve"> blockInfos)</w:t>
            </w:r>
          </w:p>
        </w:tc>
      </w:tr>
      <w:tr w:rsidR="004F5A24" w:rsidRPr="00121A38" w14:paraId="406B46C5" w14:textId="77777777" w:rsidTr="00614D45">
        <w:trPr>
          <w:cantSplit/>
        </w:trPr>
        <w:tc>
          <w:tcPr>
            <w:tcW w:w="651" w:type="dxa"/>
            <w:tcMar>
              <w:top w:w="72" w:type="dxa"/>
              <w:left w:w="115" w:type="dxa"/>
              <w:right w:w="115" w:type="dxa"/>
            </w:tcMar>
          </w:tcPr>
          <w:p w14:paraId="40EC7651" w14:textId="77777777" w:rsidR="004F5A24" w:rsidRPr="00121A38" w:rsidRDefault="004F5A24" w:rsidP="00614D45">
            <w:pPr>
              <w:jc w:val="right"/>
              <w:rPr>
                <w:rFonts w:ascii="Verdana" w:hAnsi="Verdana"/>
                <w:sz w:val="20"/>
                <w:szCs w:val="20"/>
              </w:rPr>
            </w:pPr>
            <w:r w:rsidRPr="00121A38">
              <w:rPr>
                <w:rFonts w:ascii="Verdana" w:hAnsi="Verdana"/>
                <w:sz w:val="20"/>
                <w:szCs w:val="20"/>
              </w:rPr>
              <w:t>1</w:t>
            </w:r>
            <w:r>
              <w:rPr>
                <w:rFonts w:ascii="Verdana" w:hAnsi="Verdana"/>
                <w:sz w:val="20"/>
                <w:szCs w:val="20"/>
              </w:rPr>
              <w:t>5</w:t>
            </w:r>
            <w:r w:rsidRPr="00121A38">
              <w:rPr>
                <w:rFonts w:ascii="Verdana" w:hAnsi="Verdana"/>
                <w:sz w:val="20"/>
                <w:szCs w:val="20"/>
              </w:rPr>
              <w:t>.</w:t>
            </w:r>
          </w:p>
        </w:tc>
        <w:tc>
          <w:tcPr>
            <w:tcW w:w="8137" w:type="dxa"/>
            <w:tcMar>
              <w:top w:w="72" w:type="dxa"/>
              <w:left w:w="115" w:type="dxa"/>
              <w:right w:w="115" w:type="dxa"/>
            </w:tcMar>
          </w:tcPr>
          <w:p w14:paraId="4A83E169" w14:textId="77777777" w:rsidR="004F5A24" w:rsidRPr="00121A38" w:rsidRDefault="004F5A24" w:rsidP="00614D45">
            <w:pPr>
              <w:rPr>
                <w:rFonts w:ascii="Verdana" w:hAnsi="Verdana"/>
                <w:sz w:val="20"/>
                <w:szCs w:val="20"/>
              </w:rPr>
            </w:pPr>
            <w:r w:rsidRPr="00121A38">
              <w:rPr>
                <w:rFonts w:ascii="Verdana" w:hAnsi="Verdana"/>
                <w:sz w:val="20"/>
                <w:szCs w:val="20"/>
              </w:rPr>
              <w:t xml:space="preserve">            output &lt;key, blockInfo&gt; divide by partition;</w:t>
            </w:r>
          </w:p>
        </w:tc>
      </w:tr>
    </w:tbl>
    <w:p w14:paraId="6E86D44C" w14:textId="754CD53F" w:rsidR="004F5A24" w:rsidRDefault="004F5A24" w:rsidP="004F5A24">
      <w:pPr>
        <w:pStyle w:val="Caption"/>
      </w:pPr>
      <w:bookmarkStart w:id="55" w:name="_Toc491803650"/>
      <w:r>
        <w:t xml:space="preserve">Bảng </w:t>
      </w:r>
      <w:fldSimple w:instr=" STYLEREF 1 \s ">
        <w:r w:rsidR="00C20869">
          <w:rPr>
            <w:noProof/>
          </w:rPr>
          <w:t>3</w:t>
        </w:r>
      </w:fldSimple>
      <w:r w:rsidR="00C23111">
        <w:noBreakHyphen/>
      </w:r>
      <w:fldSimple w:instr=" SEQ Bảng \* ARABIC \s 1 ">
        <w:r w:rsidR="00C20869">
          <w:rPr>
            <w:noProof/>
          </w:rPr>
          <w:t>3</w:t>
        </w:r>
      </w:fldSimple>
      <w:r>
        <w:t xml:space="preserve"> Thuật toán </w:t>
      </w:r>
      <w:r w:rsidRPr="004F5A24">
        <w:t>DistributedSequentialPatternMining</w:t>
      </w:r>
      <w:bookmarkEnd w:id="55"/>
    </w:p>
    <w:p w14:paraId="458B548E" w14:textId="40BCA187" w:rsidR="008F4C79" w:rsidRDefault="005E064B" w:rsidP="008F4C79">
      <w:pPr>
        <w:ind w:firstLine="567"/>
      </w:pPr>
      <w:r>
        <w:t xml:space="preserve">Ví dụ, nút gốc R xuất hiện trong tập listDBVPattern thứ i, khi đó, hàm Mapper sẽ lấy tập sự kiện phổ biến từ listDBVItem thứ i. Tiếp theo, thuật toán sử dụng cấu </w:t>
      </w:r>
      <w:r>
        <w:lastRenderedPageBreak/>
        <w:t>trúc CMAP, được xây dựng từ tập 2-sequence phổ biến, để giúp loại bỏ sớm các mẫu ứng viên dư thừa (dòng 2). Dòng 3-4, thực hiện mở rộng cây con để phát sinh mẫu ứng viên.</w:t>
      </w:r>
    </w:p>
    <w:p w14:paraId="0D37A9A0" w14:textId="234AB585" w:rsidR="008F4C79" w:rsidRDefault="009B22E4" w:rsidP="00F00AE2">
      <w:pPr>
        <w:ind w:firstLine="567"/>
      </w:pPr>
      <w:r>
        <w:t>Tìm mẫu phổ biến: Hàm Reduce</w:t>
      </w:r>
      <w:r w:rsidR="00866B2C">
        <w:t>r</w:t>
      </w:r>
      <w:r>
        <w:t xml:space="preserve"> tính tổng độ hỗ trợ của các mẫu ứng viên. Bên cạnh đó, nếu mẫu ứng viên là nút ở cấp cuối cùng của cây, thông tin BlockInfo của mẫu ứng viên sẽ được giữ lại (dòng 7-10). Các mẫu ứng viên thỏa điều kiện minSup sẽ được giữ lại (dòng 10-11), đồng thời, thông tin DBVPatten của mẫu ứng viên sẽ được lưu trữ lại và phân chia tương ứng với dữ liệu đầu vào (các tập dữ liệu listDBVPattern) để thực hiện tiếp giai đoạn khai thác mẫu tuần tự (dòng 13-15).</w:t>
      </w:r>
    </w:p>
    <w:p w14:paraId="2B731107" w14:textId="691775A7" w:rsidR="00950D4C" w:rsidRDefault="00950D4C" w:rsidP="00F00AE2">
      <w:pPr>
        <w:ind w:firstLine="567"/>
      </w:pPr>
      <w:r>
        <w:t>Bảng 3-4 mô tả thuật toán DBVPatternExtension được gọi trong hàm Map</w:t>
      </w:r>
      <w:r w:rsidR="00866B2C">
        <w:t>per</w:t>
      </w:r>
      <w:r>
        <w:t xml:space="preserve"> thực hiện quá trình phát sinh mẫu ứng viên. Mẫu ứng viên được phát sinh bằng cách mở rộng mẫu tuần tự của mỗi DBVPattern. Có hai hình thức mở rộng mẫu tuần tự: mở rộng </w:t>
      </w:r>
      <w:r w:rsidR="00115F09">
        <w:t>chuỗi</w:t>
      </w:r>
      <w:r>
        <w:t xml:space="preserve"> (dòng 2-12) và mở rộng tập sự kiện (dòng 15-22). Trước khi thực hiện thực hiện phép mở rộng, loại bỏ sớm mẫu dư thừa dựa trên cấu trúc CMAP (dòng 6 cho bước mở rộng </w:t>
      </w:r>
      <w:r w:rsidR="00115F09">
        <w:t>chuỗi</w:t>
      </w:r>
      <w:r>
        <w:t xml:space="preserve"> và dòng 16 cho bước mở rộng tập sự kiện). Các mẫu ứng viên có độ hỗ trợ lớn hơn 0 sẽ được giữ lại và chuyển đến hàm Reduce để kiểm tra tổng độ hỗ trợ (dòng 11 và dòng 21).</w:t>
      </w:r>
    </w:p>
    <w:p w14:paraId="3F092A16" w14:textId="5613802B" w:rsidR="00950D4C" w:rsidRDefault="005E064B" w:rsidP="00F00AE2">
      <w:pPr>
        <w:ind w:firstLine="567"/>
      </w:pPr>
      <w:r>
        <w:t>Bảng 3-5 mô tả thuật toán OutputDBVPattern được gọi trong thuật toán DBVPatternExtension để thực hiện việc chuyển kết quả từ hàm Mapper đến hàm Reducer. Thuật toán được thiết kế để tối ưu lượng dữ liệu trong quá trình chuyển dữ liệu. Theo đó, thay vì chuyển toàn bộ thông tin BlockInfo của mỗi nút đến hàm Reducer, thuật toán chỉ chuyển thông tin BlockInfo đến hàm Reducer nếu nút đang xét là nút ở cấp cuối cùng của cây (dòng 1-2). Ngược lại, chỉ thông tin độ hỗ trợ của nút được chuyển đi (dòng 3-4). Cách làm này giúp giảm số lượng dữ liệu chuyển tiếp giữa hàm Mapper và hàm Reducer, hạn chế tình trạng thắc cổ chai (bottloneck), hiệu suất xử lý của hàm Reducer cũng tăng lên do xử lý ít dữ liệu hơn.</w:t>
      </w:r>
    </w:p>
    <w:p w14:paraId="3B33FDDE" w14:textId="77777777" w:rsidR="00866B2C" w:rsidRDefault="00866B2C" w:rsidP="00F00AE2">
      <w:pPr>
        <w:ind w:firstLine="567"/>
      </w:pPr>
    </w:p>
    <w:p w14:paraId="2847C5C8" w14:textId="77777777" w:rsidR="005E064B" w:rsidRDefault="005E064B" w:rsidP="00F00AE2">
      <w:pPr>
        <w:ind w:firstLine="567"/>
      </w:pPr>
    </w:p>
    <w:p w14:paraId="6AD0C9AC" w14:textId="77777777" w:rsidR="00950D4C" w:rsidRDefault="00950D4C" w:rsidP="000F3D09"/>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
        <w:gridCol w:w="8137"/>
      </w:tblGrid>
      <w:tr w:rsidR="00950D4C" w:rsidRPr="00AD53F1" w14:paraId="327B361E" w14:textId="77777777" w:rsidTr="00614D45">
        <w:trPr>
          <w:cantSplit/>
        </w:trPr>
        <w:tc>
          <w:tcPr>
            <w:tcW w:w="8788" w:type="dxa"/>
            <w:gridSpan w:val="2"/>
            <w:tcBorders>
              <w:top w:val="single" w:sz="4" w:space="0" w:color="000000" w:themeColor="text1"/>
              <w:bottom w:val="single" w:sz="4" w:space="0" w:color="000000" w:themeColor="text1"/>
            </w:tcBorders>
            <w:tcMar>
              <w:top w:w="72" w:type="dxa"/>
              <w:left w:w="115" w:type="dxa"/>
              <w:right w:w="115" w:type="dxa"/>
            </w:tcMar>
            <w:vAlign w:val="center"/>
          </w:tcPr>
          <w:p w14:paraId="66D5C88A" w14:textId="77777777" w:rsidR="00950D4C" w:rsidRPr="00AD53F1" w:rsidRDefault="00950D4C" w:rsidP="00614D45">
            <w:pPr>
              <w:rPr>
                <w:rFonts w:ascii="Verdana" w:hAnsi="Verdana"/>
                <w:b/>
                <w:sz w:val="20"/>
                <w:szCs w:val="20"/>
              </w:rPr>
            </w:pPr>
            <w:r>
              <w:rPr>
                <w:rFonts w:ascii="Verdana" w:hAnsi="Verdana"/>
                <w:b/>
                <w:sz w:val="20"/>
                <w:szCs w:val="20"/>
              </w:rPr>
              <w:lastRenderedPageBreak/>
              <w:t>Algorithm 4: DBVPattenExtension</w:t>
            </w:r>
          </w:p>
        </w:tc>
      </w:tr>
      <w:tr w:rsidR="00950D4C" w:rsidRPr="00AD53F1" w14:paraId="654CF769" w14:textId="77777777" w:rsidTr="00614D45">
        <w:trPr>
          <w:cantSplit/>
        </w:trPr>
        <w:tc>
          <w:tcPr>
            <w:tcW w:w="8788" w:type="dxa"/>
            <w:gridSpan w:val="2"/>
            <w:tcMar>
              <w:top w:w="72" w:type="dxa"/>
              <w:left w:w="115" w:type="dxa"/>
              <w:right w:w="115" w:type="dxa"/>
            </w:tcMar>
          </w:tcPr>
          <w:p w14:paraId="3BD7EA86" w14:textId="77777777" w:rsidR="00950D4C" w:rsidRPr="00AD53F1" w:rsidRDefault="00950D4C" w:rsidP="00614D45">
            <w:pPr>
              <w:rPr>
                <w:rFonts w:ascii="Verdana" w:hAnsi="Verdana"/>
                <w:b/>
                <w:sz w:val="20"/>
                <w:szCs w:val="20"/>
              </w:rPr>
            </w:pPr>
            <w:r w:rsidRPr="00AD53F1">
              <w:rPr>
                <w:rFonts w:ascii="Verdana" w:hAnsi="Verdana"/>
                <w:b/>
                <w:sz w:val="20"/>
                <w:szCs w:val="20"/>
              </w:rPr>
              <w:t>Input:</w:t>
            </w:r>
            <w:r>
              <w:rPr>
                <w:rFonts w:ascii="Verdana" w:hAnsi="Verdana"/>
                <w:b/>
                <w:sz w:val="20"/>
                <w:szCs w:val="20"/>
              </w:rPr>
              <w:t xml:space="preserve"> </w:t>
            </w:r>
            <w:r>
              <w:rPr>
                <w:rFonts w:ascii="Verdana" w:hAnsi="Verdana"/>
                <w:sz w:val="20"/>
                <w:szCs w:val="20"/>
              </w:rPr>
              <w:t xml:space="preserve">a </w:t>
            </w:r>
            <w:r w:rsidRPr="00AD53F1">
              <w:rPr>
                <w:rFonts w:ascii="Verdana" w:hAnsi="Verdana"/>
                <w:sz w:val="20"/>
                <w:szCs w:val="20"/>
              </w:rPr>
              <w:t>root node</w:t>
            </w:r>
            <w:r>
              <w:rPr>
                <w:rFonts w:ascii="Verdana" w:hAnsi="Verdana"/>
                <w:sz w:val="20"/>
                <w:szCs w:val="20"/>
              </w:rPr>
              <w:t xml:space="preserve"> </w:t>
            </w:r>
            <w:r w:rsidRPr="00D14701">
              <w:rPr>
                <w:rFonts w:ascii="Verdana" w:hAnsi="Verdana"/>
                <w:i/>
                <w:sz w:val="20"/>
                <w:szCs w:val="20"/>
              </w:rPr>
              <w:t>root</w:t>
            </w:r>
            <w:r>
              <w:rPr>
                <w:rFonts w:ascii="Verdana" w:hAnsi="Verdana"/>
                <w:sz w:val="20"/>
                <w:szCs w:val="20"/>
              </w:rPr>
              <w:t xml:space="preserve">, a </w:t>
            </w:r>
            <w:r w:rsidRPr="00AD53F1">
              <w:rPr>
                <w:rFonts w:ascii="Verdana" w:hAnsi="Verdana"/>
                <w:sz w:val="20"/>
                <w:szCs w:val="20"/>
              </w:rPr>
              <w:t>set of frequent items</w:t>
            </w:r>
            <w:r>
              <w:rPr>
                <w:rFonts w:ascii="Verdana" w:hAnsi="Verdana"/>
                <w:sz w:val="20"/>
                <w:szCs w:val="20"/>
              </w:rPr>
              <w:t xml:space="preserve"> </w:t>
            </w:r>
            <w:r w:rsidRPr="00D14701">
              <w:rPr>
                <w:rFonts w:ascii="Verdana" w:hAnsi="Verdana"/>
                <w:i/>
                <w:sz w:val="20"/>
                <w:szCs w:val="20"/>
              </w:rPr>
              <w:t>DBV</w:t>
            </w:r>
            <w:r>
              <w:rPr>
                <w:rFonts w:ascii="Verdana" w:hAnsi="Verdana"/>
                <w:sz w:val="20"/>
                <w:szCs w:val="20"/>
              </w:rPr>
              <w:t xml:space="preserve">, a co-occurrence map </w:t>
            </w:r>
            <w:r w:rsidRPr="00D14701">
              <w:rPr>
                <w:rFonts w:ascii="Verdana" w:hAnsi="Verdana"/>
                <w:i/>
                <w:sz w:val="20"/>
                <w:szCs w:val="20"/>
              </w:rPr>
              <w:t>CMAP</w:t>
            </w:r>
            <w:r>
              <w:rPr>
                <w:rFonts w:ascii="Verdana" w:hAnsi="Verdana"/>
                <w:sz w:val="20"/>
                <w:szCs w:val="20"/>
              </w:rPr>
              <w:t xml:space="preserve">, list of extendable items </w:t>
            </w:r>
            <w:r w:rsidRPr="00AA1C23">
              <w:rPr>
                <w:rFonts w:ascii="Verdana" w:hAnsi="Verdana"/>
                <w:i/>
                <w:sz w:val="20"/>
                <w:szCs w:val="20"/>
              </w:rPr>
              <w:t>sItems</w:t>
            </w:r>
            <w:r>
              <w:rPr>
                <w:rFonts w:ascii="Verdana" w:hAnsi="Verdana"/>
                <w:sz w:val="20"/>
                <w:szCs w:val="20"/>
              </w:rPr>
              <w:t xml:space="preserve">, </w:t>
            </w:r>
            <w:r w:rsidRPr="00AA1C23">
              <w:rPr>
                <w:rFonts w:ascii="Verdana" w:hAnsi="Verdana"/>
                <w:i/>
                <w:sz w:val="20"/>
                <w:szCs w:val="20"/>
              </w:rPr>
              <w:t>iItems</w:t>
            </w:r>
            <w:r>
              <w:rPr>
                <w:rFonts w:ascii="Verdana" w:hAnsi="Verdana"/>
                <w:sz w:val="20"/>
                <w:szCs w:val="20"/>
              </w:rPr>
              <w:t xml:space="preserve"> and depth information </w:t>
            </w:r>
            <w:r w:rsidRPr="00AA1C23">
              <w:rPr>
                <w:rFonts w:ascii="Verdana" w:hAnsi="Verdana"/>
                <w:i/>
                <w:sz w:val="20"/>
                <w:szCs w:val="20"/>
              </w:rPr>
              <w:t>depth</w:t>
            </w:r>
            <w:r>
              <w:rPr>
                <w:rFonts w:ascii="Verdana" w:hAnsi="Verdana"/>
                <w:sz w:val="20"/>
                <w:szCs w:val="20"/>
              </w:rPr>
              <w:t xml:space="preserve">, </w:t>
            </w:r>
            <w:r w:rsidRPr="00AA1C23">
              <w:rPr>
                <w:rFonts w:ascii="Verdana" w:hAnsi="Verdana"/>
                <w:i/>
                <w:sz w:val="20"/>
                <w:szCs w:val="20"/>
              </w:rPr>
              <w:t>max</w:t>
            </w:r>
            <w:r>
              <w:rPr>
                <w:rFonts w:ascii="Verdana" w:hAnsi="Verdana"/>
                <w:i/>
                <w:sz w:val="20"/>
                <w:szCs w:val="20"/>
              </w:rPr>
              <w:t>D</w:t>
            </w:r>
            <w:r w:rsidRPr="00AA1C23">
              <w:rPr>
                <w:rFonts w:ascii="Verdana" w:hAnsi="Verdana"/>
                <w:i/>
                <w:sz w:val="20"/>
                <w:szCs w:val="20"/>
              </w:rPr>
              <w:t>epth</w:t>
            </w:r>
          </w:p>
        </w:tc>
      </w:tr>
      <w:tr w:rsidR="00950D4C" w:rsidRPr="00AD53F1" w14:paraId="15A1A8DB" w14:textId="77777777" w:rsidTr="00614D45">
        <w:trPr>
          <w:cantSplit/>
        </w:trPr>
        <w:tc>
          <w:tcPr>
            <w:tcW w:w="651" w:type="dxa"/>
            <w:tcMar>
              <w:top w:w="72" w:type="dxa"/>
              <w:left w:w="115" w:type="dxa"/>
              <w:right w:w="115" w:type="dxa"/>
            </w:tcMar>
          </w:tcPr>
          <w:p w14:paraId="54BC6417" w14:textId="77777777" w:rsidR="00950D4C" w:rsidRPr="00AD53F1" w:rsidRDefault="00950D4C" w:rsidP="00614D45">
            <w:pPr>
              <w:jc w:val="right"/>
              <w:rPr>
                <w:rFonts w:ascii="Verdana" w:hAnsi="Verdana"/>
                <w:sz w:val="20"/>
                <w:szCs w:val="20"/>
              </w:rPr>
            </w:pPr>
            <w:r w:rsidRPr="00AD53F1">
              <w:rPr>
                <w:rFonts w:ascii="Verdana" w:hAnsi="Verdana"/>
                <w:sz w:val="20"/>
                <w:szCs w:val="20"/>
              </w:rPr>
              <w:t>1.</w:t>
            </w:r>
          </w:p>
        </w:tc>
        <w:tc>
          <w:tcPr>
            <w:tcW w:w="8137" w:type="dxa"/>
            <w:tcMar>
              <w:top w:w="72" w:type="dxa"/>
              <w:left w:w="115" w:type="dxa"/>
              <w:right w:w="115" w:type="dxa"/>
            </w:tcMar>
          </w:tcPr>
          <w:p w14:paraId="5A58A43D" w14:textId="77777777" w:rsidR="00950D4C" w:rsidRPr="00AD53F1" w:rsidRDefault="00950D4C" w:rsidP="00614D45">
            <w:pPr>
              <w:rPr>
                <w:rFonts w:ascii="Verdana" w:hAnsi="Verdana"/>
                <w:sz w:val="20"/>
                <w:szCs w:val="20"/>
              </w:rPr>
            </w:pPr>
            <w:r w:rsidRPr="00AD53F1">
              <w:rPr>
                <w:rFonts w:ascii="Verdana" w:hAnsi="Verdana"/>
                <w:b/>
                <w:sz w:val="20"/>
                <w:szCs w:val="20"/>
              </w:rPr>
              <w:t>if</w:t>
            </w:r>
            <w:r w:rsidRPr="00AD53F1">
              <w:rPr>
                <w:rFonts w:ascii="Verdana" w:hAnsi="Verdana"/>
                <w:sz w:val="20"/>
                <w:szCs w:val="20"/>
              </w:rPr>
              <w:t xml:space="preserve"> (depth &gt; maxDepth)</w:t>
            </w:r>
          </w:p>
        </w:tc>
      </w:tr>
      <w:tr w:rsidR="00950D4C" w:rsidRPr="00AD53F1" w14:paraId="4050A398" w14:textId="77777777" w:rsidTr="00614D45">
        <w:trPr>
          <w:cantSplit/>
        </w:trPr>
        <w:tc>
          <w:tcPr>
            <w:tcW w:w="651" w:type="dxa"/>
            <w:tcMar>
              <w:top w:w="72" w:type="dxa"/>
              <w:left w:w="115" w:type="dxa"/>
              <w:right w:w="115" w:type="dxa"/>
            </w:tcMar>
          </w:tcPr>
          <w:p w14:paraId="75D79439" w14:textId="77777777" w:rsidR="00950D4C" w:rsidRPr="00AD53F1" w:rsidRDefault="00950D4C" w:rsidP="00614D45">
            <w:pPr>
              <w:jc w:val="right"/>
              <w:rPr>
                <w:rFonts w:ascii="Verdana" w:hAnsi="Verdana"/>
                <w:sz w:val="20"/>
                <w:szCs w:val="20"/>
              </w:rPr>
            </w:pPr>
            <w:r w:rsidRPr="00AD53F1">
              <w:rPr>
                <w:rFonts w:ascii="Verdana" w:hAnsi="Verdana"/>
                <w:sz w:val="20"/>
                <w:szCs w:val="20"/>
              </w:rPr>
              <w:t>2.</w:t>
            </w:r>
          </w:p>
        </w:tc>
        <w:tc>
          <w:tcPr>
            <w:tcW w:w="8137" w:type="dxa"/>
            <w:tcMar>
              <w:top w:w="72" w:type="dxa"/>
              <w:left w:w="115" w:type="dxa"/>
              <w:right w:w="115" w:type="dxa"/>
            </w:tcMar>
          </w:tcPr>
          <w:p w14:paraId="6A5E5786" w14:textId="77777777" w:rsidR="00950D4C" w:rsidRPr="00AD53F1" w:rsidRDefault="00950D4C" w:rsidP="00614D45">
            <w:pPr>
              <w:rPr>
                <w:rFonts w:ascii="Verdana" w:hAnsi="Verdana"/>
                <w:sz w:val="20"/>
                <w:szCs w:val="20"/>
              </w:rPr>
            </w:pPr>
            <w:r w:rsidRPr="00AD53F1">
              <w:rPr>
                <w:rFonts w:ascii="Verdana" w:hAnsi="Verdana"/>
                <w:sz w:val="20"/>
                <w:szCs w:val="20"/>
              </w:rPr>
              <w:t xml:space="preserve">    return;</w:t>
            </w:r>
          </w:p>
        </w:tc>
      </w:tr>
      <w:tr w:rsidR="00950D4C" w:rsidRPr="00AD53F1" w14:paraId="138BD9D7" w14:textId="77777777" w:rsidTr="00614D45">
        <w:trPr>
          <w:cantSplit/>
        </w:trPr>
        <w:tc>
          <w:tcPr>
            <w:tcW w:w="651" w:type="dxa"/>
            <w:tcMar>
              <w:top w:w="72" w:type="dxa"/>
              <w:left w:w="115" w:type="dxa"/>
              <w:right w:w="115" w:type="dxa"/>
            </w:tcMar>
          </w:tcPr>
          <w:p w14:paraId="70A0D7FB" w14:textId="77777777" w:rsidR="00950D4C" w:rsidRPr="00AD53F1" w:rsidRDefault="00950D4C" w:rsidP="00614D45">
            <w:pPr>
              <w:jc w:val="right"/>
              <w:rPr>
                <w:rFonts w:ascii="Verdana" w:hAnsi="Verdana"/>
                <w:sz w:val="20"/>
                <w:szCs w:val="20"/>
              </w:rPr>
            </w:pPr>
            <w:r>
              <w:rPr>
                <w:rFonts w:ascii="Verdana" w:hAnsi="Verdana"/>
                <w:sz w:val="20"/>
                <w:szCs w:val="20"/>
              </w:rPr>
              <w:t>3</w:t>
            </w:r>
            <w:r w:rsidRPr="00AD53F1">
              <w:rPr>
                <w:rFonts w:ascii="Verdana" w:hAnsi="Verdana"/>
                <w:sz w:val="20"/>
                <w:szCs w:val="20"/>
              </w:rPr>
              <w:t>.</w:t>
            </w:r>
          </w:p>
        </w:tc>
        <w:tc>
          <w:tcPr>
            <w:tcW w:w="8137" w:type="dxa"/>
            <w:tcMar>
              <w:top w:w="72" w:type="dxa"/>
              <w:left w:w="115" w:type="dxa"/>
              <w:right w:w="115" w:type="dxa"/>
            </w:tcMar>
          </w:tcPr>
          <w:p w14:paraId="658AA940" w14:textId="77777777" w:rsidR="00950D4C" w:rsidRPr="00AD53F1" w:rsidRDefault="00950D4C" w:rsidP="00614D45">
            <w:pPr>
              <w:rPr>
                <w:rFonts w:ascii="Verdana" w:hAnsi="Verdana"/>
                <w:sz w:val="20"/>
                <w:szCs w:val="20"/>
              </w:rPr>
            </w:pPr>
            <w:r w:rsidRPr="00AD53F1">
              <w:rPr>
                <w:rFonts w:ascii="Verdana" w:hAnsi="Verdana"/>
                <w:sz w:val="20"/>
                <w:szCs w:val="20"/>
              </w:rPr>
              <w:t>let sTemp&lt;item&gt; = NULL;</w:t>
            </w:r>
          </w:p>
        </w:tc>
      </w:tr>
      <w:tr w:rsidR="00950D4C" w:rsidRPr="00AD53F1" w14:paraId="25070C44" w14:textId="77777777" w:rsidTr="00614D45">
        <w:trPr>
          <w:cantSplit/>
        </w:trPr>
        <w:tc>
          <w:tcPr>
            <w:tcW w:w="651" w:type="dxa"/>
            <w:tcMar>
              <w:top w:w="72" w:type="dxa"/>
              <w:left w:w="115" w:type="dxa"/>
              <w:right w:w="115" w:type="dxa"/>
            </w:tcMar>
          </w:tcPr>
          <w:p w14:paraId="7730BB8F" w14:textId="77777777" w:rsidR="00950D4C" w:rsidRPr="00AD53F1" w:rsidRDefault="00950D4C" w:rsidP="00614D45">
            <w:pPr>
              <w:jc w:val="right"/>
              <w:rPr>
                <w:rFonts w:ascii="Verdana" w:hAnsi="Verdana"/>
                <w:sz w:val="20"/>
                <w:szCs w:val="20"/>
              </w:rPr>
            </w:pPr>
            <w:r>
              <w:rPr>
                <w:rFonts w:ascii="Verdana" w:hAnsi="Verdana"/>
                <w:sz w:val="20"/>
                <w:szCs w:val="20"/>
              </w:rPr>
              <w:t>4</w:t>
            </w:r>
            <w:r w:rsidRPr="00AD53F1">
              <w:rPr>
                <w:rFonts w:ascii="Verdana" w:hAnsi="Verdana"/>
                <w:sz w:val="20"/>
                <w:szCs w:val="20"/>
              </w:rPr>
              <w:t>.</w:t>
            </w:r>
          </w:p>
        </w:tc>
        <w:tc>
          <w:tcPr>
            <w:tcW w:w="8137" w:type="dxa"/>
            <w:tcMar>
              <w:top w:w="72" w:type="dxa"/>
              <w:left w:w="115" w:type="dxa"/>
              <w:right w:w="115" w:type="dxa"/>
            </w:tcMar>
          </w:tcPr>
          <w:p w14:paraId="23984E78" w14:textId="77777777" w:rsidR="00950D4C" w:rsidRPr="00AD53F1" w:rsidRDefault="00950D4C" w:rsidP="00614D45">
            <w:pPr>
              <w:rPr>
                <w:rFonts w:ascii="Verdana" w:hAnsi="Verdana"/>
                <w:sz w:val="20"/>
                <w:szCs w:val="20"/>
              </w:rPr>
            </w:pPr>
            <w:r w:rsidRPr="00AD53F1">
              <w:rPr>
                <w:rFonts w:ascii="Verdana" w:hAnsi="Verdana"/>
                <w:sz w:val="20"/>
                <w:szCs w:val="20"/>
              </w:rPr>
              <w:t>let sNode&lt;DBVPattern&gt; = NULL;</w:t>
            </w:r>
          </w:p>
        </w:tc>
      </w:tr>
      <w:tr w:rsidR="00950D4C" w:rsidRPr="00AD53F1" w14:paraId="4DBA786B" w14:textId="77777777" w:rsidTr="00614D45">
        <w:trPr>
          <w:cantSplit/>
        </w:trPr>
        <w:tc>
          <w:tcPr>
            <w:tcW w:w="651" w:type="dxa"/>
            <w:tcMar>
              <w:top w:w="72" w:type="dxa"/>
              <w:left w:w="115" w:type="dxa"/>
              <w:right w:w="115" w:type="dxa"/>
            </w:tcMar>
          </w:tcPr>
          <w:p w14:paraId="1A6E48CC" w14:textId="77777777" w:rsidR="00950D4C" w:rsidRPr="00AD53F1" w:rsidRDefault="00950D4C" w:rsidP="00614D45">
            <w:pPr>
              <w:jc w:val="right"/>
              <w:rPr>
                <w:rFonts w:ascii="Verdana" w:hAnsi="Verdana"/>
                <w:sz w:val="20"/>
                <w:szCs w:val="20"/>
              </w:rPr>
            </w:pPr>
            <w:r>
              <w:rPr>
                <w:rFonts w:ascii="Verdana" w:hAnsi="Verdana"/>
                <w:sz w:val="20"/>
                <w:szCs w:val="20"/>
              </w:rPr>
              <w:t>5</w:t>
            </w:r>
            <w:r w:rsidRPr="00AD53F1">
              <w:rPr>
                <w:rFonts w:ascii="Verdana" w:hAnsi="Verdana"/>
                <w:sz w:val="20"/>
                <w:szCs w:val="20"/>
              </w:rPr>
              <w:t>.</w:t>
            </w:r>
          </w:p>
        </w:tc>
        <w:tc>
          <w:tcPr>
            <w:tcW w:w="8137" w:type="dxa"/>
            <w:tcMar>
              <w:top w:w="72" w:type="dxa"/>
              <w:left w:w="115" w:type="dxa"/>
              <w:right w:w="115" w:type="dxa"/>
            </w:tcMar>
          </w:tcPr>
          <w:p w14:paraId="13EB8783" w14:textId="77777777" w:rsidR="00950D4C" w:rsidRPr="00AD53F1" w:rsidRDefault="00950D4C" w:rsidP="00614D45">
            <w:pPr>
              <w:rPr>
                <w:rFonts w:ascii="Verdana" w:hAnsi="Verdana"/>
                <w:sz w:val="20"/>
                <w:szCs w:val="20"/>
              </w:rPr>
            </w:pPr>
            <w:r w:rsidRPr="00AD53F1">
              <w:rPr>
                <w:rFonts w:ascii="Verdana" w:hAnsi="Verdana"/>
                <w:b/>
                <w:sz w:val="20"/>
                <w:szCs w:val="20"/>
              </w:rPr>
              <w:t>for each</w:t>
            </w:r>
            <w:r w:rsidRPr="00AD53F1">
              <w:rPr>
                <w:rFonts w:ascii="Verdana" w:hAnsi="Verdana"/>
                <w:sz w:val="20"/>
                <w:szCs w:val="20"/>
              </w:rPr>
              <w:t xml:space="preserve"> (item </w:t>
            </w:r>
            <w:r w:rsidRPr="00AD53F1">
              <w:rPr>
                <w:rFonts w:ascii="Verdana" w:hAnsi="Verdana"/>
                <w:b/>
                <w:sz w:val="20"/>
                <w:szCs w:val="20"/>
              </w:rPr>
              <w:t>in</w:t>
            </w:r>
            <w:r w:rsidRPr="00AD53F1">
              <w:rPr>
                <w:rFonts w:ascii="Verdana" w:hAnsi="Verdana"/>
                <w:sz w:val="20"/>
                <w:szCs w:val="20"/>
              </w:rPr>
              <w:t xml:space="preserve"> sItem)</w:t>
            </w:r>
            <w:r>
              <w:rPr>
                <w:rFonts w:ascii="Verdana" w:hAnsi="Verdana"/>
                <w:sz w:val="20"/>
                <w:szCs w:val="20"/>
              </w:rPr>
              <w:t xml:space="preserve"> // extendable item for sequence extension</w:t>
            </w:r>
          </w:p>
        </w:tc>
      </w:tr>
      <w:tr w:rsidR="00950D4C" w:rsidRPr="00AD53F1" w14:paraId="1FC335D5" w14:textId="77777777" w:rsidTr="00614D45">
        <w:trPr>
          <w:cantSplit/>
        </w:trPr>
        <w:tc>
          <w:tcPr>
            <w:tcW w:w="651" w:type="dxa"/>
            <w:tcMar>
              <w:top w:w="72" w:type="dxa"/>
              <w:left w:w="115" w:type="dxa"/>
              <w:right w:w="115" w:type="dxa"/>
            </w:tcMar>
          </w:tcPr>
          <w:p w14:paraId="05AA73D2" w14:textId="77777777" w:rsidR="00950D4C" w:rsidRPr="00AD53F1" w:rsidRDefault="00950D4C" w:rsidP="00614D45">
            <w:pPr>
              <w:jc w:val="right"/>
              <w:rPr>
                <w:rFonts w:ascii="Verdana" w:hAnsi="Verdana"/>
                <w:sz w:val="20"/>
                <w:szCs w:val="20"/>
              </w:rPr>
            </w:pPr>
            <w:r>
              <w:rPr>
                <w:rFonts w:ascii="Verdana" w:hAnsi="Verdana"/>
                <w:sz w:val="20"/>
                <w:szCs w:val="20"/>
              </w:rPr>
              <w:t>6</w:t>
            </w:r>
            <w:r w:rsidRPr="00AD53F1">
              <w:rPr>
                <w:rFonts w:ascii="Verdana" w:hAnsi="Verdana"/>
                <w:sz w:val="20"/>
                <w:szCs w:val="20"/>
              </w:rPr>
              <w:t>.</w:t>
            </w:r>
          </w:p>
        </w:tc>
        <w:tc>
          <w:tcPr>
            <w:tcW w:w="8137" w:type="dxa"/>
            <w:tcMar>
              <w:top w:w="72" w:type="dxa"/>
              <w:left w:w="115" w:type="dxa"/>
              <w:right w:w="115" w:type="dxa"/>
            </w:tcMar>
          </w:tcPr>
          <w:p w14:paraId="7729F5AF" w14:textId="77777777" w:rsidR="00950D4C" w:rsidRPr="00AD53F1" w:rsidRDefault="00950D4C" w:rsidP="00614D45">
            <w:pPr>
              <w:rPr>
                <w:rFonts w:ascii="Verdana" w:hAnsi="Verdana"/>
                <w:sz w:val="20"/>
                <w:szCs w:val="20"/>
              </w:rPr>
            </w:pPr>
            <w:r w:rsidRPr="00AD53F1">
              <w:rPr>
                <w:rFonts w:ascii="Verdana" w:hAnsi="Verdana"/>
                <w:sz w:val="20"/>
                <w:szCs w:val="20"/>
              </w:rPr>
              <w:t xml:space="preserve">    </w:t>
            </w:r>
            <w:r w:rsidRPr="00AD53F1">
              <w:rPr>
                <w:rFonts w:ascii="Verdana" w:hAnsi="Verdana"/>
                <w:b/>
                <w:sz w:val="20"/>
                <w:szCs w:val="20"/>
              </w:rPr>
              <w:t>if</w:t>
            </w:r>
            <w:r w:rsidRPr="00AD53F1">
              <w:rPr>
                <w:rFonts w:ascii="Verdana" w:hAnsi="Verdana"/>
                <w:sz w:val="20"/>
                <w:szCs w:val="20"/>
              </w:rPr>
              <w:t xml:space="preserve"> (item is not pruned by </w:t>
            </w:r>
            <w:r>
              <w:rPr>
                <w:rFonts w:ascii="Verdana" w:hAnsi="Verdana"/>
                <w:sz w:val="20"/>
                <w:szCs w:val="20"/>
              </w:rPr>
              <w:t>CMAP-sequence-extension</w:t>
            </w:r>
            <w:r w:rsidRPr="00AD53F1">
              <w:rPr>
                <w:rFonts w:ascii="Verdana" w:hAnsi="Verdana"/>
                <w:sz w:val="20"/>
                <w:szCs w:val="20"/>
              </w:rPr>
              <w:t>)</w:t>
            </w:r>
          </w:p>
        </w:tc>
      </w:tr>
      <w:tr w:rsidR="00950D4C" w:rsidRPr="00AD53F1" w14:paraId="558795FE" w14:textId="77777777" w:rsidTr="00614D45">
        <w:trPr>
          <w:cantSplit/>
        </w:trPr>
        <w:tc>
          <w:tcPr>
            <w:tcW w:w="651" w:type="dxa"/>
            <w:tcMar>
              <w:top w:w="72" w:type="dxa"/>
              <w:left w:w="115" w:type="dxa"/>
              <w:right w:w="115" w:type="dxa"/>
            </w:tcMar>
          </w:tcPr>
          <w:p w14:paraId="1EF4FE94" w14:textId="77777777" w:rsidR="00950D4C" w:rsidRPr="00AD53F1" w:rsidRDefault="00950D4C" w:rsidP="00614D45">
            <w:pPr>
              <w:jc w:val="right"/>
              <w:rPr>
                <w:rFonts w:ascii="Verdana" w:hAnsi="Verdana"/>
                <w:sz w:val="20"/>
                <w:szCs w:val="20"/>
              </w:rPr>
            </w:pPr>
            <w:r>
              <w:rPr>
                <w:rFonts w:ascii="Verdana" w:hAnsi="Verdana"/>
                <w:sz w:val="20"/>
                <w:szCs w:val="20"/>
              </w:rPr>
              <w:t>7</w:t>
            </w:r>
            <w:r w:rsidRPr="00AD53F1">
              <w:rPr>
                <w:rFonts w:ascii="Verdana" w:hAnsi="Verdana"/>
                <w:sz w:val="20"/>
                <w:szCs w:val="20"/>
              </w:rPr>
              <w:t>.</w:t>
            </w:r>
          </w:p>
        </w:tc>
        <w:tc>
          <w:tcPr>
            <w:tcW w:w="8137" w:type="dxa"/>
            <w:tcMar>
              <w:top w:w="72" w:type="dxa"/>
              <w:left w:w="115" w:type="dxa"/>
              <w:right w:w="115" w:type="dxa"/>
            </w:tcMar>
          </w:tcPr>
          <w:p w14:paraId="37D73135" w14:textId="77777777" w:rsidR="00950D4C" w:rsidRPr="00AD53F1" w:rsidRDefault="00950D4C" w:rsidP="00614D45">
            <w:pPr>
              <w:rPr>
                <w:rFonts w:ascii="Verdana" w:hAnsi="Verdana"/>
                <w:sz w:val="20"/>
                <w:szCs w:val="20"/>
              </w:rPr>
            </w:pPr>
            <w:r w:rsidRPr="00AD53F1">
              <w:rPr>
                <w:rFonts w:ascii="Verdana" w:hAnsi="Verdana"/>
                <w:sz w:val="20"/>
                <w:szCs w:val="20"/>
              </w:rPr>
              <w:t xml:space="preserve">        </w:t>
            </w:r>
            <w:r w:rsidRPr="00AD53F1">
              <w:rPr>
                <w:rFonts w:ascii="Verdana" w:hAnsi="Verdana"/>
                <w:b/>
                <w:sz w:val="20"/>
                <w:szCs w:val="20"/>
              </w:rPr>
              <w:t>if</w:t>
            </w:r>
            <w:r w:rsidRPr="00AD53F1">
              <w:rPr>
                <w:rFonts w:ascii="Verdana" w:hAnsi="Verdana"/>
                <w:sz w:val="20"/>
                <w:szCs w:val="20"/>
              </w:rPr>
              <w:t xml:space="preserve"> (sup(let </w:t>
            </w:r>
            <w:r>
              <w:rPr>
                <w:rFonts w:ascii="Verdana" w:hAnsi="Verdana"/>
                <w:sz w:val="20"/>
                <w:szCs w:val="20"/>
              </w:rPr>
              <w:t>node</w:t>
            </w:r>
            <w:r w:rsidRPr="00AD53F1">
              <w:rPr>
                <w:rFonts w:ascii="Verdana" w:hAnsi="Verdana"/>
                <w:sz w:val="20"/>
                <w:szCs w:val="20"/>
              </w:rPr>
              <w:t xml:space="preserve"> = SequenceExtension(root, DBV(item))) &gt; </w:t>
            </w:r>
            <w:r>
              <w:rPr>
                <w:rFonts w:ascii="Verdana" w:hAnsi="Verdana"/>
                <w:sz w:val="20"/>
                <w:szCs w:val="20"/>
              </w:rPr>
              <w:t>0</w:t>
            </w:r>
            <w:r w:rsidRPr="00AD53F1">
              <w:rPr>
                <w:rFonts w:ascii="Verdana" w:hAnsi="Verdana"/>
                <w:sz w:val="20"/>
                <w:szCs w:val="20"/>
              </w:rPr>
              <w:t>)</w:t>
            </w:r>
          </w:p>
        </w:tc>
      </w:tr>
      <w:tr w:rsidR="00950D4C" w:rsidRPr="00AD53F1" w14:paraId="10152E65" w14:textId="77777777" w:rsidTr="00614D45">
        <w:trPr>
          <w:cantSplit/>
        </w:trPr>
        <w:tc>
          <w:tcPr>
            <w:tcW w:w="651" w:type="dxa"/>
            <w:tcMar>
              <w:top w:w="72" w:type="dxa"/>
              <w:left w:w="115" w:type="dxa"/>
              <w:right w:w="115" w:type="dxa"/>
            </w:tcMar>
          </w:tcPr>
          <w:p w14:paraId="4D922603" w14:textId="77777777" w:rsidR="00950D4C" w:rsidRPr="00AD53F1" w:rsidRDefault="00950D4C" w:rsidP="00614D45">
            <w:pPr>
              <w:jc w:val="right"/>
              <w:rPr>
                <w:rFonts w:ascii="Verdana" w:hAnsi="Verdana"/>
                <w:sz w:val="20"/>
                <w:szCs w:val="20"/>
              </w:rPr>
            </w:pPr>
            <w:r>
              <w:rPr>
                <w:rFonts w:ascii="Verdana" w:hAnsi="Verdana"/>
                <w:sz w:val="20"/>
                <w:szCs w:val="20"/>
              </w:rPr>
              <w:t>8</w:t>
            </w:r>
            <w:r w:rsidRPr="00AD53F1">
              <w:rPr>
                <w:rFonts w:ascii="Verdana" w:hAnsi="Verdana"/>
                <w:sz w:val="20"/>
                <w:szCs w:val="20"/>
              </w:rPr>
              <w:t>.</w:t>
            </w:r>
          </w:p>
        </w:tc>
        <w:tc>
          <w:tcPr>
            <w:tcW w:w="8137" w:type="dxa"/>
            <w:tcMar>
              <w:top w:w="72" w:type="dxa"/>
              <w:left w:w="115" w:type="dxa"/>
              <w:right w:w="115" w:type="dxa"/>
            </w:tcMar>
          </w:tcPr>
          <w:p w14:paraId="7AC91AC7" w14:textId="77777777" w:rsidR="00950D4C" w:rsidRPr="00AD53F1" w:rsidRDefault="00950D4C" w:rsidP="00614D45">
            <w:pPr>
              <w:rPr>
                <w:rFonts w:ascii="Verdana" w:hAnsi="Verdana"/>
                <w:sz w:val="20"/>
                <w:szCs w:val="20"/>
              </w:rPr>
            </w:pPr>
            <w:r w:rsidRPr="00AD53F1">
              <w:rPr>
                <w:rFonts w:ascii="Verdana" w:hAnsi="Verdana"/>
                <w:sz w:val="20"/>
                <w:szCs w:val="20"/>
              </w:rPr>
              <w:t xml:space="preserve">            add item to sTemp;</w:t>
            </w:r>
          </w:p>
        </w:tc>
      </w:tr>
      <w:tr w:rsidR="00950D4C" w:rsidRPr="00AD53F1" w14:paraId="5FD75E43" w14:textId="77777777" w:rsidTr="00614D45">
        <w:trPr>
          <w:cantSplit/>
        </w:trPr>
        <w:tc>
          <w:tcPr>
            <w:tcW w:w="651" w:type="dxa"/>
            <w:tcMar>
              <w:top w:w="72" w:type="dxa"/>
              <w:left w:w="115" w:type="dxa"/>
              <w:right w:w="115" w:type="dxa"/>
            </w:tcMar>
          </w:tcPr>
          <w:p w14:paraId="17A193F6" w14:textId="77777777" w:rsidR="00950D4C" w:rsidRPr="00AD53F1" w:rsidRDefault="00950D4C" w:rsidP="00614D45">
            <w:pPr>
              <w:jc w:val="right"/>
              <w:rPr>
                <w:rFonts w:ascii="Verdana" w:hAnsi="Verdana"/>
                <w:sz w:val="20"/>
                <w:szCs w:val="20"/>
              </w:rPr>
            </w:pPr>
            <w:r>
              <w:rPr>
                <w:rFonts w:ascii="Verdana" w:hAnsi="Verdana"/>
                <w:sz w:val="20"/>
                <w:szCs w:val="20"/>
              </w:rPr>
              <w:t>9</w:t>
            </w:r>
            <w:r w:rsidRPr="00AD53F1">
              <w:rPr>
                <w:rFonts w:ascii="Verdana" w:hAnsi="Verdana"/>
                <w:sz w:val="20"/>
                <w:szCs w:val="20"/>
              </w:rPr>
              <w:t>.</w:t>
            </w:r>
          </w:p>
        </w:tc>
        <w:tc>
          <w:tcPr>
            <w:tcW w:w="8137" w:type="dxa"/>
            <w:tcMar>
              <w:top w:w="72" w:type="dxa"/>
              <w:left w:w="115" w:type="dxa"/>
              <w:right w:w="115" w:type="dxa"/>
            </w:tcMar>
          </w:tcPr>
          <w:p w14:paraId="2CB611D8" w14:textId="77777777" w:rsidR="00950D4C" w:rsidRPr="00AD53F1" w:rsidRDefault="00950D4C" w:rsidP="00614D45">
            <w:pPr>
              <w:rPr>
                <w:rFonts w:ascii="Verdana" w:hAnsi="Verdana"/>
                <w:sz w:val="20"/>
                <w:szCs w:val="20"/>
              </w:rPr>
            </w:pPr>
            <w:r w:rsidRPr="00AD53F1">
              <w:rPr>
                <w:rFonts w:ascii="Verdana" w:hAnsi="Verdana"/>
                <w:sz w:val="20"/>
                <w:szCs w:val="20"/>
              </w:rPr>
              <w:t xml:space="preserve">            add </w:t>
            </w:r>
            <w:r>
              <w:rPr>
                <w:rFonts w:ascii="Verdana" w:hAnsi="Verdana"/>
                <w:sz w:val="20"/>
                <w:szCs w:val="20"/>
              </w:rPr>
              <w:t>node</w:t>
            </w:r>
            <w:r w:rsidRPr="00AD53F1">
              <w:rPr>
                <w:rFonts w:ascii="Verdana" w:hAnsi="Verdana"/>
                <w:sz w:val="20"/>
                <w:szCs w:val="20"/>
              </w:rPr>
              <w:t xml:space="preserve"> to sNode;</w:t>
            </w:r>
          </w:p>
        </w:tc>
      </w:tr>
      <w:tr w:rsidR="00950D4C" w:rsidRPr="00AD53F1" w14:paraId="7A9F7B14" w14:textId="77777777" w:rsidTr="00614D45">
        <w:trPr>
          <w:cantSplit/>
        </w:trPr>
        <w:tc>
          <w:tcPr>
            <w:tcW w:w="651" w:type="dxa"/>
            <w:tcMar>
              <w:top w:w="72" w:type="dxa"/>
              <w:left w:w="115" w:type="dxa"/>
              <w:right w:w="115" w:type="dxa"/>
            </w:tcMar>
          </w:tcPr>
          <w:p w14:paraId="64482587" w14:textId="77777777" w:rsidR="00950D4C" w:rsidRPr="00AD53F1" w:rsidRDefault="00950D4C" w:rsidP="00614D45">
            <w:pPr>
              <w:jc w:val="right"/>
              <w:rPr>
                <w:rFonts w:ascii="Verdana" w:hAnsi="Verdana"/>
                <w:sz w:val="20"/>
                <w:szCs w:val="20"/>
              </w:rPr>
            </w:pPr>
            <w:r w:rsidRPr="00AD53F1">
              <w:rPr>
                <w:rFonts w:ascii="Verdana" w:hAnsi="Verdana"/>
                <w:sz w:val="20"/>
                <w:szCs w:val="20"/>
              </w:rPr>
              <w:t>1</w:t>
            </w:r>
            <w:r>
              <w:rPr>
                <w:rFonts w:ascii="Verdana" w:hAnsi="Verdana"/>
                <w:sz w:val="20"/>
                <w:szCs w:val="20"/>
              </w:rPr>
              <w:t>0</w:t>
            </w:r>
            <w:r w:rsidRPr="00AD53F1">
              <w:rPr>
                <w:rFonts w:ascii="Verdana" w:hAnsi="Verdana"/>
                <w:sz w:val="20"/>
                <w:szCs w:val="20"/>
              </w:rPr>
              <w:t>.</w:t>
            </w:r>
          </w:p>
        </w:tc>
        <w:tc>
          <w:tcPr>
            <w:tcW w:w="8137" w:type="dxa"/>
            <w:tcMar>
              <w:top w:w="72" w:type="dxa"/>
              <w:left w:w="115" w:type="dxa"/>
              <w:right w:w="115" w:type="dxa"/>
            </w:tcMar>
          </w:tcPr>
          <w:p w14:paraId="3ED4892E" w14:textId="77777777" w:rsidR="00950D4C" w:rsidRPr="00AD53F1" w:rsidRDefault="00950D4C" w:rsidP="00614D45">
            <w:pPr>
              <w:rPr>
                <w:rFonts w:ascii="Verdana" w:hAnsi="Verdana"/>
                <w:sz w:val="20"/>
                <w:szCs w:val="20"/>
              </w:rPr>
            </w:pPr>
            <w:r w:rsidRPr="00AD53F1">
              <w:rPr>
                <w:rFonts w:ascii="Verdana" w:hAnsi="Verdana"/>
                <w:b/>
                <w:sz w:val="20"/>
                <w:szCs w:val="20"/>
              </w:rPr>
              <w:t>for each</w:t>
            </w:r>
            <w:r w:rsidRPr="00AD53F1">
              <w:rPr>
                <w:rFonts w:ascii="Verdana" w:hAnsi="Verdana"/>
                <w:sz w:val="20"/>
                <w:szCs w:val="20"/>
              </w:rPr>
              <w:t xml:space="preserve"> (node </w:t>
            </w:r>
            <w:r w:rsidRPr="00AD53F1">
              <w:rPr>
                <w:rFonts w:ascii="Verdana" w:hAnsi="Verdana"/>
                <w:b/>
                <w:sz w:val="20"/>
                <w:szCs w:val="20"/>
              </w:rPr>
              <w:t>in</w:t>
            </w:r>
            <w:r w:rsidRPr="00AD53F1">
              <w:rPr>
                <w:rFonts w:ascii="Verdana" w:hAnsi="Verdana"/>
                <w:sz w:val="20"/>
                <w:szCs w:val="20"/>
              </w:rPr>
              <w:t xml:space="preserve"> sNode)</w:t>
            </w:r>
          </w:p>
        </w:tc>
      </w:tr>
      <w:tr w:rsidR="00950D4C" w:rsidRPr="00AD53F1" w14:paraId="6E9B6E4F" w14:textId="77777777" w:rsidTr="00614D45">
        <w:trPr>
          <w:cantSplit/>
        </w:trPr>
        <w:tc>
          <w:tcPr>
            <w:tcW w:w="651" w:type="dxa"/>
            <w:tcMar>
              <w:top w:w="72" w:type="dxa"/>
              <w:left w:w="115" w:type="dxa"/>
              <w:right w:w="115" w:type="dxa"/>
            </w:tcMar>
          </w:tcPr>
          <w:p w14:paraId="5341B882" w14:textId="77777777" w:rsidR="00950D4C" w:rsidRPr="00AD53F1" w:rsidRDefault="00950D4C" w:rsidP="00614D45">
            <w:pPr>
              <w:jc w:val="right"/>
              <w:rPr>
                <w:rFonts w:ascii="Verdana" w:hAnsi="Verdana"/>
                <w:sz w:val="20"/>
                <w:szCs w:val="20"/>
              </w:rPr>
            </w:pPr>
            <w:r>
              <w:rPr>
                <w:rFonts w:ascii="Verdana" w:hAnsi="Verdana"/>
                <w:sz w:val="20"/>
                <w:szCs w:val="20"/>
              </w:rPr>
              <w:t>11.</w:t>
            </w:r>
          </w:p>
        </w:tc>
        <w:tc>
          <w:tcPr>
            <w:tcW w:w="8137" w:type="dxa"/>
            <w:tcMar>
              <w:top w:w="72" w:type="dxa"/>
              <w:left w:w="115" w:type="dxa"/>
              <w:right w:w="115" w:type="dxa"/>
            </w:tcMar>
          </w:tcPr>
          <w:p w14:paraId="1B503203" w14:textId="77777777" w:rsidR="00950D4C" w:rsidRPr="00AD53F1" w:rsidRDefault="00950D4C" w:rsidP="00614D45">
            <w:pPr>
              <w:rPr>
                <w:rFonts w:ascii="Verdana" w:hAnsi="Verdana"/>
                <w:b/>
                <w:sz w:val="20"/>
                <w:szCs w:val="20"/>
              </w:rPr>
            </w:pPr>
            <w:r>
              <w:rPr>
                <w:rFonts w:ascii="Verdana" w:hAnsi="Verdana"/>
                <w:b/>
                <w:sz w:val="20"/>
                <w:szCs w:val="20"/>
              </w:rPr>
              <w:t xml:space="preserve">    </w:t>
            </w:r>
            <w:r w:rsidRPr="00AD53F1">
              <w:rPr>
                <w:rFonts w:ascii="Verdana" w:hAnsi="Verdana"/>
                <w:b/>
                <w:sz w:val="20"/>
                <w:szCs w:val="20"/>
              </w:rPr>
              <w:t xml:space="preserve">call </w:t>
            </w:r>
            <w:r w:rsidRPr="00AD53F1">
              <w:rPr>
                <w:rFonts w:ascii="Verdana" w:hAnsi="Verdana"/>
                <w:sz w:val="20"/>
                <w:szCs w:val="20"/>
              </w:rPr>
              <w:t>OutputDBVPatten(</w:t>
            </w:r>
            <w:r>
              <w:rPr>
                <w:rFonts w:ascii="Verdana" w:hAnsi="Verdana"/>
                <w:sz w:val="20"/>
                <w:szCs w:val="20"/>
              </w:rPr>
              <w:t>node</w:t>
            </w:r>
            <w:r w:rsidRPr="00AD53F1">
              <w:rPr>
                <w:rFonts w:ascii="Verdana" w:hAnsi="Verdana"/>
                <w:sz w:val="20"/>
                <w:szCs w:val="20"/>
              </w:rPr>
              <w:t>, depth == maxDepth)</w:t>
            </w:r>
          </w:p>
        </w:tc>
      </w:tr>
      <w:tr w:rsidR="00950D4C" w:rsidRPr="00AD53F1" w14:paraId="270556CE" w14:textId="77777777" w:rsidTr="00614D45">
        <w:trPr>
          <w:cantSplit/>
        </w:trPr>
        <w:tc>
          <w:tcPr>
            <w:tcW w:w="651" w:type="dxa"/>
            <w:tcMar>
              <w:top w:w="72" w:type="dxa"/>
              <w:left w:w="115" w:type="dxa"/>
              <w:right w:w="115" w:type="dxa"/>
            </w:tcMar>
          </w:tcPr>
          <w:p w14:paraId="5BE3C901" w14:textId="77777777" w:rsidR="00950D4C" w:rsidRPr="00AD53F1" w:rsidRDefault="00950D4C" w:rsidP="00614D45">
            <w:pPr>
              <w:jc w:val="right"/>
              <w:rPr>
                <w:rFonts w:ascii="Verdana" w:hAnsi="Verdana"/>
                <w:sz w:val="20"/>
                <w:szCs w:val="20"/>
              </w:rPr>
            </w:pPr>
            <w:r w:rsidRPr="00AD53F1">
              <w:rPr>
                <w:rFonts w:ascii="Verdana" w:hAnsi="Verdana"/>
                <w:sz w:val="20"/>
                <w:szCs w:val="20"/>
              </w:rPr>
              <w:t>1</w:t>
            </w:r>
            <w:r>
              <w:rPr>
                <w:rFonts w:ascii="Verdana" w:hAnsi="Verdana"/>
                <w:sz w:val="20"/>
                <w:szCs w:val="20"/>
              </w:rPr>
              <w:t>2</w:t>
            </w:r>
            <w:r w:rsidRPr="00AD53F1">
              <w:rPr>
                <w:rFonts w:ascii="Verdana" w:hAnsi="Verdana"/>
                <w:sz w:val="20"/>
                <w:szCs w:val="20"/>
              </w:rPr>
              <w:t>.</w:t>
            </w:r>
          </w:p>
        </w:tc>
        <w:tc>
          <w:tcPr>
            <w:tcW w:w="8137" w:type="dxa"/>
            <w:tcMar>
              <w:top w:w="72" w:type="dxa"/>
              <w:left w:w="115" w:type="dxa"/>
              <w:right w:w="115" w:type="dxa"/>
            </w:tcMar>
          </w:tcPr>
          <w:p w14:paraId="4CA31264" w14:textId="77777777" w:rsidR="00950D4C" w:rsidRPr="00AD53F1" w:rsidRDefault="00950D4C" w:rsidP="00614D45">
            <w:pPr>
              <w:rPr>
                <w:rFonts w:ascii="Verdana" w:hAnsi="Verdana"/>
                <w:sz w:val="20"/>
                <w:szCs w:val="20"/>
              </w:rPr>
            </w:pPr>
            <w:r w:rsidRPr="00AD53F1">
              <w:rPr>
                <w:rFonts w:ascii="Verdana" w:hAnsi="Verdana"/>
                <w:b/>
                <w:sz w:val="20"/>
                <w:szCs w:val="20"/>
              </w:rPr>
              <w:t xml:space="preserve">    call</w:t>
            </w:r>
            <w:r>
              <w:rPr>
                <w:rFonts w:ascii="Verdana" w:hAnsi="Verdana"/>
                <w:sz w:val="20"/>
                <w:szCs w:val="20"/>
              </w:rPr>
              <w:t xml:space="preserve"> </w:t>
            </w:r>
            <w:r w:rsidRPr="00AD53F1">
              <w:rPr>
                <w:rFonts w:ascii="Verdana" w:hAnsi="Verdana"/>
                <w:sz w:val="20"/>
                <w:szCs w:val="20"/>
              </w:rPr>
              <w:t>DBVPattenExtension (</w:t>
            </w:r>
            <w:r>
              <w:rPr>
                <w:rFonts w:ascii="Verdana" w:hAnsi="Verdana"/>
                <w:sz w:val="20"/>
                <w:szCs w:val="20"/>
              </w:rPr>
              <w:t>node</w:t>
            </w:r>
            <w:r w:rsidRPr="00AD53F1">
              <w:rPr>
                <w:rFonts w:ascii="Verdana" w:hAnsi="Verdana"/>
                <w:sz w:val="20"/>
                <w:szCs w:val="20"/>
              </w:rPr>
              <w:t>, DBV, CMAP, sTemp, iItem, depth + 1, maxDepth);</w:t>
            </w:r>
          </w:p>
        </w:tc>
      </w:tr>
      <w:tr w:rsidR="00950D4C" w:rsidRPr="00AD53F1" w14:paraId="77978B17" w14:textId="77777777" w:rsidTr="00614D45">
        <w:trPr>
          <w:cantSplit/>
        </w:trPr>
        <w:tc>
          <w:tcPr>
            <w:tcW w:w="651" w:type="dxa"/>
            <w:tcMar>
              <w:top w:w="72" w:type="dxa"/>
              <w:left w:w="115" w:type="dxa"/>
              <w:right w:w="115" w:type="dxa"/>
            </w:tcMar>
          </w:tcPr>
          <w:p w14:paraId="12DFD376" w14:textId="77777777" w:rsidR="00950D4C" w:rsidRPr="00AD53F1" w:rsidRDefault="00950D4C" w:rsidP="00614D45">
            <w:pPr>
              <w:jc w:val="right"/>
              <w:rPr>
                <w:rFonts w:ascii="Verdana" w:hAnsi="Verdana"/>
                <w:sz w:val="20"/>
                <w:szCs w:val="20"/>
              </w:rPr>
            </w:pPr>
            <w:r w:rsidRPr="00AD53F1">
              <w:rPr>
                <w:rFonts w:ascii="Verdana" w:hAnsi="Verdana"/>
                <w:sz w:val="20"/>
                <w:szCs w:val="20"/>
              </w:rPr>
              <w:t>1</w:t>
            </w:r>
            <w:r>
              <w:rPr>
                <w:rFonts w:ascii="Verdana" w:hAnsi="Verdana"/>
                <w:sz w:val="20"/>
                <w:szCs w:val="20"/>
              </w:rPr>
              <w:t>3</w:t>
            </w:r>
            <w:r w:rsidRPr="00AD53F1">
              <w:rPr>
                <w:rFonts w:ascii="Verdana" w:hAnsi="Verdana"/>
                <w:sz w:val="20"/>
                <w:szCs w:val="20"/>
              </w:rPr>
              <w:t>.</w:t>
            </w:r>
          </w:p>
        </w:tc>
        <w:tc>
          <w:tcPr>
            <w:tcW w:w="8137" w:type="dxa"/>
            <w:tcMar>
              <w:top w:w="72" w:type="dxa"/>
              <w:left w:w="115" w:type="dxa"/>
              <w:right w:w="115" w:type="dxa"/>
            </w:tcMar>
          </w:tcPr>
          <w:p w14:paraId="2FC0194E" w14:textId="77777777" w:rsidR="00950D4C" w:rsidRPr="00AD53F1" w:rsidRDefault="00950D4C" w:rsidP="00614D45">
            <w:pPr>
              <w:rPr>
                <w:rFonts w:ascii="Verdana" w:hAnsi="Verdana"/>
                <w:sz w:val="20"/>
                <w:szCs w:val="20"/>
              </w:rPr>
            </w:pPr>
            <w:r w:rsidRPr="00AD53F1">
              <w:rPr>
                <w:rFonts w:ascii="Verdana" w:hAnsi="Verdana"/>
                <w:sz w:val="20"/>
                <w:szCs w:val="20"/>
              </w:rPr>
              <w:t>let iTemp&lt;item&gt; = NULL;</w:t>
            </w:r>
          </w:p>
        </w:tc>
      </w:tr>
      <w:tr w:rsidR="00950D4C" w:rsidRPr="00AD53F1" w14:paraId="7AB748E0" w14:textId="77777777" w:rsidTr="00614D45">
        <w:trPr>
          <w:cantSplit/>
        </w:trPr>
        <w:tc>
          <w:tcPr>
            <w:tcW w:w="651" w:type="dxa"/>
            <w:tcMar>
              <w:top w:w="72" w:type="dxa"/>
              <w:left w:w="115" w:type="dxa"/>
              <w:right w:w="115" w:type="dxa"/>
            </w:tcMar>
          </w:tcPr>
          <w:p w14:paraId="0BBFF5AF" w14:textId="77777777" w:rsidR="00950D4C" w:rsidRPr="00AD53F1" w:rsidRDefault="00950D4C" w:rsidP="00614D45">
            <w:pPr>
              <w:jc w:val="right"/>
              <w:rPr>
                <w:rFonts w:ascii="Verdana" w:hAnsi="Verdana"/>
                <w:sz w:val="20"/>
                <w:szCs w:val="20"/>
              </w:rPr>
            </w:pPr>
            <w:r w:rsidRPr="00AD53F1">
              <w:rPr>
                <w:rFonts w:ascii="Verdana" w:hAnsi="Verdana"/>
                <w:sz w:val="20"/>
                <w:szCs w:val="20"/>
              </w:rPr>
              <w:t>1</w:t>
            </w:r>
            <w:r>
              <w:rPr>
                <w:rFonts w:ascii="Verdana" w:hAnsi="Verdana"/>
                <w:sz w:val="20"/>
                <w:szCs w:val="20"/>
              </w:rPr>
              <w:t>4</w:t>
            </w:r>
            <w:r w:rsidRPr="00AD53F1">
              <w:rPr>
                <w:rFonts w:ascii="Verdana" w:hAnsi="Verdana"/>
                <w:sz w:val="20"/>
                <w:szCs w:val="20"/>
              </w:rPr>
              <w:t>.</w:t>
            </w:r>
          </w:p>
        </w:tc>
        <w:tc>
          <w:tcPr>
            <w:tcW w:w="8137" w:type="dxa"/>
            <w:tcMar>
              <w:top w:w="72" w:type="dxa"/>
              <w:left w:w="115" w:type="dxa"/>
              <w:right w:w="115" w:type="dxa"/>
            </w:tcMar>
          </w:tcPr>
          <w:p w14:paraId="5E40E5A8" w14:textId="77777777" w:rsidR="00950D4C" w:rsidRPr="00AD53F1" w:rsidRDefault="00950D4C" w:rsidP="00614D45">
            <w:pPr>
              <w:rPr>
                <w:rFonts w:ascii="Verdana" w:hAnsi="Verdana"/>
                <w:sz w:val="20"/>
                <w:szCs w:val="20"/>
              </w:rPr>
            </w:pPr>
            <w:r w:rsidRPr="00AD53F1">
              <w:rPr>
                <w:rFonts w:ascii="Verdana" w:hAnsi="Verdana"/>
                <w:sz w:val="20"/>
                <w:szCs w:val="20"/>
              </w:rPr>
              <w:t>let iNode&lt;DBVPattern&gt; = NULL;</w:t>
            </w:r>
          </w:p>
        </w:tc>
      </w:tr>
      <w:tr w:rsidR="00950D4C" w:rsidRPr="00AD53F1" w14:paraId="4CE288DB" w14:textId="77777777" w:rsidTr="00614D45">
        <w:trPr>
          <w:cantSplit/>
        </w:trPr>
        <w:tc>
          <w:tcPr>
            <w:tcW w:w="651" w:type="dxa"/>
            <w:tcMar>
              <w:top w:w="72" w:type="dxa"/>
              <w:left w:w="115" w:type="dxa"/>
              <w:right w:w="115" w:type="dxa"/>
            </w:tcMar>
          </w:tcPr>
          <w:p w14:paraId="6473BA53" w14:textId="77777777" w:rsidR="00950D4C" w:rsidRPr="00AD53F1" w:rsidRDefault="00950D4C" w:rsidP="00614D45">
            <w:pPr>
              <w:jc w:val="right"/>
              <w:rPr>
                <w:rFonts w:ascii="Verdana" w:hAnsi="Verdana"/>
                <w:sz w:val="20"/>
                <w:szCs w:val="20"/>
              </w:rPr>
            </w:pPr>
            <w:r w:rsidRPr="00AD53F1">
              <w:rPr>
                <w:rFonts w:ascii="Verdana" w:hAnsi="Verdana"/>
                <w:sz w:val="20"/>
                <w:szCs w:val="20"/>
              </w:rPr>
              <w:t>1</w:t>
            </w:r>
            <w:r>
              <w:rPr>
                <w:rFonts w:ascii="Verdana" w:hAnsi="Verdana"/>
                <w:sz w:val="20"/>
                <w:szCs w:val="20"/>
              </w:rPr>
              <w:t>5</w:t>
            </w:r>
            <w:r w:rsidRPr="00AD53F1">
              <w:rPr>
                <w:rFonts w:ascii="Verdana" w:hAnsi="Verdana"/>
                <w:sz w:val="20"/>
                <w:szCs w:val="20"/>
              </w:rPr>
              <w:t>.</w:t>
            </w:r>
          </w:p>
        </w:tc>
        <w:tc>
          <w:tcPr>
            <w:tcW w:w="8137" w:type="dxa"/>
            <w:tcMar>
              <w:top w:w="72" w:type="dxa"/>
              <w:left w:w="115" w:type="dxa"/>
              <w:right w:w="115" w:type="dxa"/>
            </w:tcMar>
          </w:tcPr>
          <w:p w14:paraId="46BFF338" w14:textId="77777777" w:rsidR="00950D4C" w:rsidRPr="00AD53F1" w:rsidRDefault="00950D4C" w:rsidP="00614D45">
            <w:pPr>
              <w:rPr>
                <w:rFonts w:ascii="Verdana" w:hAnsi="Verdana"/>
                <w:sz w:val="20"/>
                <w:szCs w:val="20"/>
              </w:rPr>
            </w:pPr>
            <w:r w:rsidRPr="00AD53F1">
              <w:rPr>
                <w:rFonts w:ascii="Verdana" w:hAnsi="Verdana"/>
                <w:b/>
                <w:sz w:val="20"/>
                <w:szCs w:val="20"/>
              </w:rPr>
              <w:t>for each</w:t>
            </w:r>
            <w:r w:rsidRPr="00AD53F1">
              <w:rPr>
                <w:rFonts w:ascii="Verdana" w:hAnsi="Verdana"/>
                <w:sz w:val="20"/>
                <w:szCs w:val="20"/>
              </w:rPr>
              <w:t xml:space="preserve"> (item </w:t>
            </w:r>
            <w:r w:rsidRPr="00AD53F1">
              <w:rPr>
                <w:rFonts w:ascii="Verdana" w:hAnsi="Verdana"/>
                <w:b/>
                <w:sz w:val="20"/>
                <w:szCs w:val="20"/>
              </w:rPr>
              <w:t>in</w:t>
            </w:r>
            <w:r w:rsidRPr="00AD53F1">
              <w:rPr>
                <w:rFonts w:ascii="Verdana" w:hAnsi="Verdana"/>
                <w:sz w:val="20"/>
                <w:szCs w:val="20"/>
              </w:rPr>
              <w:t xml:space="preserve"> iItem)</w:t>
            </w:r>
          </w:p>
        </w:tc>
      </w:tr>
      <w:tr w:rsidR="00950D4C" w:rsidRPr="00AD53F1" w14:paraId="69FEE774" w14:textId="77777777" w:rsidTr="00614D45">
        <w:trPr>
          <w:cantSplit/>
        </w:trPr>
        <w:tc>
          <w:tcPr>
            <w:tcW w:w="651" w:type="dxa"/>
            <w:tcMar>
              <w:top w:w="72" w:type="dxa"/>
              <w:left w:w="115" w:type="dxa"/>
              <w:right w:w="115" w:type="dxa"/>
            </w:tcMar>
          </w:tcPr>
          <w:p w14:paraId="29A90769" w14:textId="77777777" w:rsidR="00950D4C" w:rsidRPr="00AD53F1" w:rsidRDefault="00950D4C" w:rsidP="00614D45">
            <w:pPr>
              <w:jc w:val="right"/>
              <w:rPr>
                <w:rFonts w:ascii="Verdana" w:hAnsi="Verdana"/>
                <w:sz w:val="20"/>
                <w:szCs w:val="20"/>
              </w:rPr>
            </w:pPr>
            <w:r w:rsidRPr="00AD53F1">
              <w:rPr>
                <w:rFonts w:ascii="Verdana" w:hAnsi="Verdana"/>
                <w:sz w:val="20"/>
                <w:szCs w:val="20"/>
              </w:rPr>
              <w:t>1</w:t>
            </w:r>
            <w:r>
              <w:rPr>
                <w:rFonts w:ascii="Verdana" w:hAnsi="Verdana"/>
                <w:sz w:val="20"/>
                <w:szCs w:val="20"/>
              </w:rPr>
              <w:t>6</w:t>
            </w:r>
            <w:r w:rsidRPr="00AD53F1">
              <w:rPr>
                <w:rFonts w:ascii="Verdana" w:hAnsi="Verdana"/>
                <w:sz w:val="20"/>
                <w:szCs w:val="20"/>
              </w:rPr>
              <w:t>.</w:t>
            </w:r>
          </w:p>
        </w:tc>
        <w:tc>
          <w:tcPr>
            <w:tcW w:w="8137" w:type="dxa"/>
            <w:tcMar>
              <w:top w:w="72" w:type="dxa"/>
              <w:left w:w="115" w:type="dxa"/>
              <w:right w:w="115" w:type="dxa"/>
            </w:tcMar>
          </w:tcPr>
          <w:p w14:paraId="548E166B" w14:textId="77777777" w:rsidR="00950D4C" w:rsidRPr="00AD53F1" w:rsidRDefault="00950D4C" w:rsidP="00614D45">
            <w:pPr>
              <w:rPr>
                <w:rFonts w:ascii="Verdana" w:hAnsi="Verdana"/>
                <w:sz w:val="20"/>
                <w:szCs w:val="20"/>
              </w:rPr>
            </w:pPr>
            <w:r w:rsidRPr="00AD53F1">
              <w:rPr>
                <w:rFonts w:ascii="Verdana" w:hAnsi="Verdana"/>
                <w:sz w:val="20"/>
                <w:szCs w:val="20"/>
              </w:rPr>
              <w:t xml:space="preserve">    </w:t>
            </w:r>
            <w:r w:rsidRPr="00AD53F1">
              <w:rPr>
                <w:rFonts w:ascii="Verdana" w:hAnsi="Verdana"/>
                <w:b/>
                <w:sz w:val="20"/>
                <w:szCs w:val="20"/>
              </w:rPr>
              <w:t>if</w:t>
            </w:r>
            <w:r w:rsidRPr="00AD53F1">
              <w:rPr>
                <w:rFonts w:ascii="Verdana" w:hAnsi="Verdana"/>
                <w:sz w:val="20"/>
                <w:szCs w:val="20"/>
              </w:rPr>
              <w:t xml:space="preserve"> (item is not pruned by CMAP</w:t>
            </w:r>
            <w:r>
              <w:rPr>
                <w:rFonts w:ascii="Verdana" w:hAnsi="Verdana"/>
                <w:sz w:val="20"/>
                <w:szCs w:val="20"/>
              </w:rPr>
              <w:t>-itemset-extension</w:t>
            </w:r>
            <w:r w:rsidRPr="00AD53F1">
              <w:rPr>
                <w:rFonts w:ascii="Verdana" w:hAnsi="Verdana"/>
                <w:sz w:val="20"/>
                <w:szCs w:val="20"/>
              </w:rPr>
              <w:t>)</w:t>
            </w:r>
          </w:p>
        </w:tc>
      </w:tr>
      <w:tr w:rsidR="00950D4C" w:rsidRPr="00AD53F1" w14:paraId="6E8C017A" w14:textId="77777777" w:rsidTr="00614D45">
        <w:trPr>
          <w:cantSplit/>
        </w:trPr>
        <w:tc>
          <w:tcPr>
            <w:tcW w:w="651" w:type="dxa"/>
            <w:tcMar>
              <w:top w:w="72" w:type="dxa"/>
              <w:left w:w="115" w:type="dxa"/>
              <w:right w:w="115" w:type="dxa"/>
            </w:tcMar>
          </w:tcPr>
          <w:p w14:paraId="73022C26" w14:textId="77777777" w:rsidR="00950D4C" w:rsidRPr="00AD53F1" w:rsidRDefault="00950D4C" w:rsidP="00614D45">
            <w:pPr>
              <w:jc w:val="right"/>
              <w:rPr>
                <w:rFonts w:ascii="Verdana" w:hAnsi="Verdana"/>
                <w:sz w:val="20"/>
                <w:szCs w:val="20"/>
              </w:rPr>
            </w:pPr>
            <w:r w:rsidRPr="00AD53F1">
              <w:rPr>
                <w:rFonts w:ascii="Verdana" w:hAnsi="Verdana"/>
                <w:sz w:val="20"/>
                <w:szCs w:val="20"/>
              </w:rPr>
              <w:t>1</w:t>
            </w:r>
            <w:r>
              <w:rPr>
                <w:rFonts w:ascii="Verdana" w:hAnsi="Verdana"/>
                <w:sz w:val="20"/>
                <w:szCs w:val="20"/>
              </w:rPr>
              <w:t>7</w:t>
            </w:r>
            <w:r w:rsidRPr="00AD53F1">
              <w:rPr>
                <w:rFonts w:ascii="Verdana" w:hAnsi="Verdana"/>
                <w:sz w:val="20"/>
                <w:szCs w:val="20"/>
              </w:rPr>
              <w:t>.</w:t>
            </w:r>
          </w:p>
        </w:tc>
        <w:tc>
          <w:tcPr>
            <w:tcW w:w="8137" w:type="dxa"/>
            <w:tcMar>
              <w:top w:w="72" w:type="dxa"/>
              <w:left w:w="115" w:type="dxa"/>
              <w:right w:w="115" w:type="dxa"/>
            </w:tcMar>
          </w:tcPr>
          <w:p w14:paraId="356493EF" w14:textId="77777777" w:rsidR="00950D4C" w:rsidRPr="00AD53F1" w:rsidRDefault="00950D4C" w:rsidP="00614D45">
            <w:pPr>
              <w:rPr>
                <w:rFonts w:ascii="Verdana" w:hAnsi="Verdana"/>
                <w:sz w:val="20"/>
                <w:szCs w:val="20"/>
              </w:rPr>
            </w:pPr>
            <w:r w:rsidRPr="00AD53F1">
              <w:rPr>
                <w:rFonts w:ascii="Verdana" w:hAnsi="Verdana"/>
                <w:sz w:val="20"/>
                <w:szCs w:val="20"/>
              </w:rPr>
              <w:t xml:space="preserve">        </w:t>
            </w:r>
            <w:r w:rsidRPr="00AD53F1">
              <w:rPr>
                <w:rFonts w:ascii="Verdana" w:hAnsi="Verdana"/>
                <w:b/>
                <w:sz w:val="20"/>
                <w:szCs w:val="20"/>
              </w:rPr>
              <w:t>if</w:t>
            </w:r>
            <w:r w:rsidRPr="00AD53F1">
              <w:rPr>
                <w:rFonts w:ascii="Verdana" w:hAnsi="Verdana"/>
                <w:sz w:val="20"/>
                <w:szCs w:val="20"/>
              </w:rPr>
              <w:t xml:space="preserve"> (sup(let </w:t>
            </w:r>
            <w:r>
              <w:rPr>
                <w:rFonts w:ascii="Verdana" w:hAnsi="Verdana"/>
                <w:sz w:val="20"/>
                <w:szCs w:val="20"/>
              </w:rPr>
              <w:t>node</w:t>
            </w:r>
            <w:r w:rsidRPr="00AD53F1">
              <w:rPr>
                <w:rFonts w:ascii="Verdana" w:hAnsi="Verdana"/>
                <w:sz w:val="20"/>
                <w:szCs w:val="20"/>
              </w:rPr>
              <w:t xml:space="preserve"> = ItemsetExtension(root, DBV(item))) &gt; </w:t>
            </w:r>
            <w:r>
              <w:rPr>
                <w:rFonts w:ascii="Verdana" w:hAnsi="Verdana"/>
                <w:sz w:val="20"/>
                <w:szCs w:val="20"/>
              </w:rPr>
              <w:t>0</w:t>
            </w:r>
            <w:r w:rsidRPr="00AD53F1">
              <w:rPr>
                <w:rFonts w:ascii="Verdana" w:hAnsi="Verdana"/>
                <w:sz w:val="20"/>
                <w:szCs w:val="20"/>
              </w:rPr>
              <w:t>)</w:t>
            </w:r>
          </w:p>
        </w:tc>
      </w:tr>
      <w:tr w:rsidR="00950D4C" w:rsidRPr="00AD53F1" w14:paraId="2B7677DE" w14:textId="77777777" w:rsidTr="00614D45">
        <w:trPr>
          <w:cantSplit/>
        </w:trPr>
        <w:tc>
          <w:tcPr>
            <w:tcW w:w="651" w:type="dxa"/>
            <w:tcMar>
              <w:top w:w="72" w:type="dxa"/>
              <w:left w:w="115" w:type="dxa"/>
              <w:right w:w="115" w:type="dxa"/>
            </w:tcMar>
          </w:tcPr>
          <w:p w14:paraId="0C21945E" w14:textId="77777777" w:rsidR="00950D4C" w:rsidRPr="00AD53F1" w:rsidRDefault="00950D4C" w:rsidP="00614D45">
            <w:pPr>
              <w:jc w:val="right"/>
              <w:rPr>
                <w:rFonts w:ascii="Verdana" w:hAnsi="Verdana"/>
                <w:sz w:val="20"/>
                <w:szCs w:val="20"/>
              </w:rPr>
            </w:pPr>
            <w:r>
              <w:rPr>
                <w:rFonts w:ascii="Verdana" w:hAnsi="Verdana"/>
                <w:sz w:val="20"/>
                <w:szCs w:val="20"/>
              </w:rPr>
              <w:t>18</w:t>
            </w:r>
            <w:r w:rsidRPr="00AD53F1">
              <w:rPr>
                <w:rFonts w:ascii="Verdana" w:hAnsi="Verdana"/>
                <w:sz w:val="20"/>
                <w:szCs w:val="20"/>
              </w:rPr>
              <w:t>.</w:t>
            </w:r>
          </w:p>
        </w:tc>
        <w:tc>
          <w:tcPr>
            <w:tcW w:w="8137" w:type="dxa"/>
            <w:tcMar>
              <w:top w:w="72" w:type="dxa"/>
              <w:left w:w="115" w:type="dxa"/>
              <w:right w:w="115" w:type="dxa"/>
            </w:tcMar>
          </w:tcPr>
          <w:p w14:paraId="7F45951D" w14:textId="77777777" w:rsidR="00950D4C" w:rsidRPr="00AD53F1" w:rsidRDefault="00950D4C" w:rsidP="00614D45">
            <w:pPr>
              <w:rPr>
                <w:rFonts w:ascii="Verdana" w:hAnsi="Verdana"/>
                <w:sz w:val="20"/>
                <w:szCs w:val="20"/>
              </w:rPr>
            </w:pPr>
            <w:r w:rsidRPr="00AD53F1">
              <w:rPr>
                <w:rFonts w:ascii="Verdana" w:hAnsi="Verdana"/>
                <w:sz w:val="20"/>
                <w:szCs w:val="20"/>
              </w:rPr>
              <w:t xml:space="preserve">            add item to iTemp;</w:t>
            </w:r>
          </w:p>
        </w:tc>
      </w:tr>
      <w:tr w:rsidR="00950D4C" w:rsidRPr="00AD53F1" w14:paraId="7B794326" w14:textId="77777777" w:rsidTr="00614D45">
        <w:trPr>
          <w:cantSplit/>
        </w:trPr>
        <w:tc>
          <w:tcPr>
            <w:tcW w:w="651" w:type="dxa"/>
            <w:tcMar>
              <w:top w:w="72" w:type="dxa"/>
              <w:left w:w="115" w:type="dxa"/>
              <w:right w:w="115" w:type="dxa"/>
            </w:tcMar>
          </w:tcPr>
          <w:p w14:paraId="7AE13CB6" w14:textId="77777777" w:rsidR="00950D4C" w:rsidRPr="00AD53F1" w:rsidRDefault="00950D4C" w:rsidP="00614D45">
            <w:pPr>
              <w:jc w:val="right"/>
              <w:rPr>
                <w:rFonts w:ascii="Verdana" w:hAnsi="Verdana"/>
                <w:sz w:val="20"/>
                <w:szCs w:val="20"/>
              </w:rPr>
            </w:pPr>
            <w:r>
              <w:rPr>
                <w:rFonts w:ascii="Verdana" w:hAnsi="Verdana"/>
                <w:sz w:val="20"/>
                <w:szCs w:val="20"/>
              </w:rPr>
              <w:t>19</w:t>
            </w:r>
            <w:r w:rsidRPr="00AD53F1">
              <w:rPr>
                <w:rFonts w:ascii="Verdana" w:hAnsi="Verdana"/>
                <w:sz w:val="20"/>
                <w:szCs w:val="20"/>
              </w:rPr>
              <w:t>.</w:t>
            </w:r>
          </w:p>
        </w:tc>
        <w:tc>
          <w:tcPr>
            <w:tcW w:w="8137" w:type="dxa"/>
            <w:tcMar>
              <w:top w:w="72" w:type="dxa"/>
              <w:left w:w="115" w:type="dxa"/>
              <w:right w:w="115" w:type="dxa"/>
            </w:tcMar>
          </w:tcPr>
          <w:p w14:paraId="2DE313BF" w14:textId="77777777" w:rsidR="00950D4C" w:rsidRPr="00AD53F1" w:rsidRDefault="00950D4C" w:rsidP="00614D45">
            <w:pPr>
              <w:rPr>
                <w:rFonts w:ascii="Verdana" w:hAnsi="Verdana"/>
                <w:sz w:val="20"/>
                <w:szCs w:val="20"/>
              </w:rPr>
            </w:pPr>
            <w:r w:rsidRPr="00AD53F1">
              <w:rPr>
                <w:rFonts w:ascii="Verdana" w:hAnsi="Verdana"/>
                <w:sz w:val="20"/>
                <w:szCs w:val="20"/>
              </w:rPr>
              <w:t xml:space="preserve">            add </w:t>
            </w:r>
            <w:r>
              <w:rPr>
                <w:rFonts w:ascii="Verdana" w:hAnsi="Verdana"/>
                <w:sz w:val="20"/>
                <w:szCs w:val="20"/>
              </w:rPr>
              <w:t>node</w:t>
            </w:r>
            <w:r w:rsidRPr="00AD53F1">
              <w:rPr>
                <w:rFonts w:ascii="Verdana" w:hAnsi="Verdana"/>
                <w:sz w:val="20"/>
                <w:szCs w:val="20"/>
              </w:rPr>
              <w:t xml:space="preserve"> to iNode;</w:t>
            </w:r>
          </w:p>
        </w:tc>
      </w:tr>
      <w:tr w:rsidR="00950D4C" w:rsidRPr="00AD53F1" w14:paraId="1AE39DE1" w14:textId="77777777" w:rsidTr="00614D45">
        <w:trPr>
          <w:cantSplit/>
        </w:trPr>
        <w:tc>
          <w:tcPr>
            <w:tcW w:w="651" w:type="dxa"/>
            <w:tcMar>
              <w:top w:w="72" w:type="dxa"/>
              <w:left w:w="115" w:type="dxa"/>
              <w:right w:w="115" w:type="dxa"/>
            </w:tcMar>
          </w:tcPr>
          <w:p w14:paraId="761214EB" w14:textId="77777777" w:rsidR="00950D4C" w:rsidRPr="00AD53F1" w:rsidRDefault="00950D4C" w:rsidP="00614D45">
            <w:pPr>
              <w:jc w:val="right"/>
              <w:rPr>
                <w:rFonts w:ascii="Verdana" w:hAnsi="Verdana"/>
                <w:sz w:val="20"/>
                <w:szCs w:val="20"/>
              </w:rPr>
            </w:pPr>
            <w:r>
              <w:rPr>
                <w:rFonts w:ascii="Verdana" w:hAnsi="Verdana"/>
                <w:sz w:val="20"/>
                <w:szCs w:val="20"/>
              </w:rPr>
              <w:t>20</w:t>
            </w:r>
            <w:r w:rsidRPr="00AD53F1">
              <w:rPr>
                <w:rFonts w:ascii="Verdana" w:hAnsi="Verdana"/>
                <w:sz w:val="20"/>
                <w:szCs w:val="20"/>
              </w:rPr>
              <w:t>.</w:t>
            </w:r>
          </w:p>
        </w:tc>
        <w:tc>
          <w:tcPr>
            <w:tcW w:w="8137" w:type="dxa"/>
            <w:tcMar>
              <w:top w:w="72" w:type="dxa"/>
              <w:left w:w="115" w:type="dxa"/>
              <w:right w:w="115" w:type="dxa"/>
            </w:tcMar>
          </w:tcPr>
          <w:p w14:paraId="2EB96EFD" w14:textId="77777777" w:rsidR="00950D4C" w:rsidRPr="00AD53F1" w:rsidRDefault="00950D4C" w:rsidP="00614D45">
            <w:pPr>
              <w:rPr>
                <w:rFonts w:ascii="Verdana" w:hAnsi="Verdana"/>
                <w:sz w:val="20"/>
                <w:szCs w:val="20"/>
              </w:rPr>
            </w:pPr>
            <w:r w:rsidRPr="00AD53F1">
              <w:rPr>
                <w:rFonts w:ascii="Verdana" w:hAnsi="Verdana"/>
                <w:b/>
                <w:sz w:val="20"/>
                <w:szCs w:val="20"/>
              </w:rPr>
              <w:t>for each</w:t>
            </w:r>
            <w:r w:rsidRPr="00AD53F1">
              <w:rPr>
                <w:rFonts w:ascii="Verdana" w:hAnsi="Verdana"/>
                <w:sz w:val="20"/>
                <w:szCs w:val="20"/>
              </w:rPr>
              <w:t xml:space="preserve"> (node </w:t>
            </w:r>
            <w:r w:rsidRPr="00AD53F1">
              <w:rPr>
                <w:rFonts w:ascii="Verdana" w:hAnsi="Verdana"/>
                <w:b/>
                <w:sz w:val="20"/>
                <w:szCs w:val="20"/>
              </w:rPr>
              <w:t>in</w:t>
            </w:r>
            <w:r w:rsidRPr="00AD53F1">
              <w:rPr>
                <w:rFonts w:ascii="Verdana" w:hAnsi="Verdana"/>
                <w:sz w:val="20"/>
                <w:szCs w:val="20"/>
              </w:rPr>
              <w:t xml:space="preserve"> iNode)</w:t>
            </w:r>
          </w:p>
        </w:tc>
      </w:tr>
      <w:tr w:rsidR="00950D4C" w:rsidRPr="00AD53F1" w14:paraId="141950ED" w14:textId="77777777" w:rsidTr="00614D45">
        <w:trPr>
          <w:cantSplit/>
        </w:trPr>
        <w:tc>
          <w:tcPr>
            <w:tcW w:w="651" w:type="dxa"/>
            <w:tcMar>
              <w:top w:w="72" w:type="dxa"/>
              <w:left w:w="115" w:type="dxa"/>
              <w:right w:w="115" w:type="dxa"/>
            </w:tcMar>
          </w:tcPr>
          <w:p w14:paraId="292C7C88" w14:textId="77777777" w:rsidR="00950D4C" w:rsidRPr="00AD53F1" w:rsidRDefault="00950D4C" w:rsidP="00614D45">
            <w:pPr>
              <w:jc w:val="right"/>
              <w:rPr>
                <w:rFonts w:ascii="Verdana" w:hAnsi="Verdana"/>
                <w:sz w:val="20"/>
                <w:szCs w:val="20"/>
              </w:rPr>
            </w:pPr>
            <w:r>
              <w:rPr>
                <w:rFonts w:ascii="Verdana" w:hAnsi="Verdana"/>
                <w:sz w:val="20"/>
                <w:szCs w:val="20"/>
              </w:rPr>
              <w:t>21.</w:t>
            </w:r>
          </w:p>
        </w:tc>
        <w:tc>
          <w:tcPr>
            <w:tcW w:w="8137" w:type="dxa"/>
            <w:tcMar>
              <w:top w:w="72" w:type="dxa"/>
              <w:left w:w="115" w:type="dxa"/>
              <w:right w:w="115" w:type="dxa"/>
            </w:tcMar>
          </w:tcPr>
          <w:p w14:paraId="2AB2454C" w14:textId="77777777" w:rsidR="00950D4C" w:rsidRPr="00AD53F1" w:rsidRDefault="00950D4C" w:rsidP="00614D45">
            <w:pPr>
              <w:rPr>
                <w:rFonts w:ascii="Verdana" w:hAnsi="Verdana"/>
                <w:b/>
                <w:sz w:val="20"/>
                <w:szCs w:val="20"/>
              </w:rPr>
            </w:pPr>
            <w:r>
              <w:rPr>
                <w:rFonts w:ascii="Verdana" w:hAnsi="Verdana"/>
                <w:b/>
                <w:sz w:val="20"/>
                <w:szCs w:val="20"/>
              </w:rPr>
              <w:t xml:space="preserve">    </w:t>
            </w:r>
            <w:r w:rsidRPr="00AD53F1">
              <w:rPr>
                <w:rFonts w:ascii="Verdana" w:hAnsi="Verdana"/>
                <w:b/>
                <w:sz w:val="20"/>
                <w:szCs w:val="20"/>
              </w:rPr>
              <w:t xml:space="preserve">call </w:t>
            </w:r>
            <w:r w:rsidRPr="00AD53F1">
              <w:rPr>
                <w:rFonts w:ascii="Verdana" w:hAnsi="Verdana"/>
                <w:sz w:val="20"/>
                <w:szCs w:val="20"/>
              </w:rPr>
              <w:t>OutputDBVPatten(</w:t>
            </w:r>
            <w:r>
              <w:rPr>
                <w:rFonts w:ascii="Verdana" w:hAnsi="Verdana"/>
                <w:sz w:val="20"/>
                <w:szCs w:val="20"/>
              </w:rPr>
              <w:t>node</w:t>
            </w:r>
            <w:r w:rsidRPr="00AD53F1">
              <w:rPr>
                <w:rFonts w:ascii="Verdana" w:hAnsi="Verdana"/>
                <w:sz w:val="20"/>
                <w:szCs w:val="20"/>
              </w:rPr>
              <w:t>, depth == maxDepth)</w:t>
            </w:r>
          </w:p>
        </w:tc>
      </w:tr>
      <w:tr w:rsidR="00950D4C" w:rsidRPr="00AD53F1" w14:paraId="7994F289" w14:textId="77777777" w:rsidTr="00614D45">
        <w:trPr>
          <w:cantSplit/>
        </w:trPr>
        <w:tc>
          <w:tcPr>
            <w:tcW w:w="651" w:type="dxa"/>
            <w:tcMar>
              <w:top w:w="72" w:type="dxa"/>
              <w:left w:w="115" w:type="dxa"/>
              <w:right w:w="115" w:type="dxa"/>
            </w:tcMar>
          </w:tcPr>
          <w:p w14:paraId="2A423F2F" w14:textId="77777777" w:rsidR="00950D4C" w:rsidRPr="00AD53F1" w:rsidRDefault="00950D4C" w:rsidP="00614D45">
            <w:pPr>
              <w:jc w:val="right"/>
              <w:rPr>
                <w:rFonts w:ascii="Verdana" w:hAnsi="Verdana"/>
                <w:sz w:val="20"/>
                <w:szCs w:val="20"/>
              </w:rPr>
            </w:pPr>
            <w:r w:rsidRPr="00AD53F1">
              <w:rPr>
                <w:rFonts w:ascii="Verdana" w:hAnsi="Verdana"/>
                <w:sz w:val="20"/>
                <w:szCs w:val="20"/>
              </w:rPr>
              <w:t>2</w:t>
            </w:r>
            <w:r>
              <w:rPr>
                <w:rFonts w:ascii="Verdana" w:hAnsi="Verdana"/>
                <w:sz w:val="20"/>
                <w:szCs w:val="20"/>
              </w:rPr>
              <w:t>2</w:t>
            </w:r>
            <w:r w:rsidRPr="00AD53F1">
              <w:rPr>
                <w:rFonts w:ascii="Verdana" w:hAnsi="Verdana"/>
                <w:sz w:val="20"/>
                <w:szCs w:val="20"/>
              </w:rPr>
              <w:t>.</w:t>
            </w:r>
          </w:p>
        </w:tc>
        <w:tc>
          <w:tcPr>
            <w:tcW w:w="8137" w:type="dxa"/>
            <w:tcMar>
              <w:top w:w="72" w:type="dxa"/>
              <w:left w:w="115" w:type="dxa"/>
              <w:right w:w="115" w:type="dxa"/>
            </w:tcMar>
          </w:tcPr>
          <w:p w14:paraId="4A7EB28F" w14:textId="77777777" w:rsidR="00950D4C" w:rsidRPr="00AD53F1" w:rsidRDefault="00950D4C" w:rsidP="00614D45">
            <w:pPr>
              <w:rPr>
                <w:rFonts w:ascii="Verdana" w:hAnsi="Verdana"/>
                <w:sz w:val="20"/>
                <w:szCs w:val="20"/>
              </w:rPr>
            </w:pPr>
            <w:r w:rsidRPr="00AD53F1">
              <w:rPr>
                <w:rFonts w:ascii="Verdana" w:hAnsi="Verdana"/>
                <w:b/>
                <w:sz w:val="20"/>
                <w:szCs w:val="20"/>
              </w:rPr>
              <w:t xml:space="preserve">    call</w:t>
            </w:r>
            <w:r w:rsidRPr="00AD53F1">
              <w:rPr>
                <w:rFonts w:ascii="Verdana" w:hAnsi="Verdana"/>
                <w:sz w:val="20"/>
                <w:szCs w:val="20"/>
              </w:rPr>
              <w:t xml:space="preserve"> DBVPattenExtension (</w:t>
            </w:r>
            <w:r>
              <w:rPr>
                <w:rFonts w:ascii="Verdana" w:hAnsi="Verdana"/>
                <w:sz w:val="20"/>
                <w:szCs w:val="20"/>
              </w:rPr>
              <w:t>node</w:t>
            </w:r>
            <w:r w:rsidRPr="00AD53F1">
              <w:rPr>
                <w:rFonts w:ascii="Verdana" w:hAnsi="Verdana"/>
                <w:sz w:val="20"/>
                <w:szCs w:val="20"/>
              </w:rPr>
              <w:t>, DBV, CMAP, sTemp, iTemp, depth + 1, maxDepth);</w:t>
            </w:r>
          </w:p>
        </w:tc>
      </w:tr>
    </w:tbl>
    <w:p w14:paraId="622962C2" w14:textId="10AE3007" w:rsidR="009B22E4" w:rsidRDefault="00950D4C" w:rsidP="00950D4C">
      <w:pPr>
        <w:pStyle w:val="Caption"/>
      </w:pPr>
      <w:bookmarkStart w:id="56" w:name="_Toc491803651"/>
      <w:r>
        <w:t xml:space="preserve">Bảng </w:t>
      </w:r>
      <w:fldSimple w:instr=" STYLEREF 1 \s ">
        <w:r w:rsidR="00C20869">
          <w:rPr>
            <w:noProof/>
          </w:rPr>
          <w:t>3</w:t>
        </w:r>
      </w:fldSimple>
      <w:r w:rsidR="00C23111">
        <w:noBreakHyphen/>
      </w:r>
      <w:fldSimple w:instr=" SEQ Bảng \* ARABIC \s 1 ">
        <w:r w:rsidR="00C20869">
          <w:rPr>
            <w:noProof/>
          </w:rPr>
          <w:t>4</w:t>
        </w:r>
      </w:fldSimple>
      <w:r>
        <w:t xml:space="preserve"> Thuật toán </w:t>
      </w:r>
      <w:r w:rsidRPr="00950D4C">
        <w:t>DBVPatternExtension</w:t>
      </w:r>
      <w:bookmarkEnd w:id="56"/>
    </w:p>
    <w:p w14:paraId="647B4F6A" w14:textId="77777777" w:rsidR="005E064B" w:rsidRDefault="005E064B" w:rsidP="00950D4C">
      <w:pPr>
        <w:ind w:firstLine="567"/>
      </w:pPr>
    </w:p>
    <w:p w14:paraId="68BEA961" w14:textId="2AFC983D" w:rsidR="00950D4C" w:rsidRDefault="00950D4C" w:rsidP="00950D4C">
      <w:pPr>
        <w:ind w:firstLine="567"/>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
        <w:gridCol w:w="8141"/>
      </w:tblGrid>
      <w:tr w:rsidR="00950D4C" w:rsidRPr="00AD53F1" w14:paraId="20BE644E" w14:textId="77777777" w:rsidTr="00614D45">
        <w:trPr>
          <w:cantSplit/>
        </w:trPr>
        <w:tc>
          <w:tcPr>
            <w:tcW w:w="8788" w:type="dxa"/>
            <w:gridSpan w:val="2"/>
            <w:tcBorders>
              <w:top w:val="single" w:sz="4" w:space="0" w:color="000000" w:themeColor="text1"/>
              <w:bottom w:val="single" w:sz="4" w:space="0" w:color="000000" w:themeColor="text1"/>
            </w:tcBorders>
            <w:tcMar>
              <w:top w:w="72" w:type="dxa"/>
              <w:left w:w="115" w:type="dxa"/>
              <w:right w:w="115" w:type="dxa"/>
            </w:tcMar>
            <w:vAlign w:val="center"/>
          </w:tcPr>
          <w:p w14:paraId="7574E692" w14:textId="77777777" w:rsidR="00950D4C" w:rsidRPr="00AD53F1" w:rsidRDefault="00950D4C" w:rsidP="00614D45">
            <w:pPr>
              <w:rPr>
                <w:rFonts w:ascii="Verdana" w:hAnsi="Verdana"/>
                <w:b/>
                <w:sz w:val="20"/>
                <w:szCs w:val="20"/>
              </w:rPr>
            </w:pPr>
            <w:r>
              <w:rPr>
                <w:rFonts w:ascii="Verdana" w:hAnsi="Verdana"/>
                <w:b/>
                <w:sz w:val="20"/>
                <w:szCs w:val="20"/>
              </w:rPr>
              <w:lastRenderedPageBreak/>
              <w:t>Algorithm 5: OutputDBVPatten</w:t>
            </w:r>
          </w:p>
        </w:tc>
      </w:tr>
      <w:tr w:rsidR="00950D4C" w:rsidRPr="00AD53F1" w14:paraId="74972662" w14:textId="77777777" w:rsidTr="00614D45">
        <w:trPr>
          <w:cantSplit/>
        </w:trPr>
        <w:tc>
          <w:tcPr>
            <w:tcW w:w="8788" w:type="dxa"/>
            <w:gridSpan w:val="2"/>
            <w:tcMar>
              <w:top w:w="72" w:type="dxa"/>
              <w:left w:w="115" w:type="dxa"/>
              <w:right w:w="115" w:type="dxa"/>
            </w:tcMar>
          </w:tcPr>
          <w:p w14:paraId="431AC227" w14:textId="77777777" w:rsidR="00950D4C" w:rsidRPr="00AD53F1" w:rsidRDefault="00950D4C" w:rsidP="00614D45">
            <w:pPr>
              <w:rPr>
                <w:rFonts w:ascii="Verdana" w:hAnsi="Verdana"/>
                <w:b/>
                <w:sz w:val="20"/>
                <w:szCs w:val="20"/>
              </w:rPr>
            </w:pPr>
            <w:r w:rsidRPr="00AD53F1">
              <w:rPr>
                <w:rFonts w:ascii="Verdana" w:hAnsi="Verdana"/>
                <w:b/>
                <w:sz w:val="20"/>
                <w:szCs w:val="20"/>
              </w:rPr>
              <w:t>Input:</w:t>
            </w:r>
            <w:r>
              <w:rPr>
                <w:rFonts w:ascii="Verdana" w:hAnsi="Verdana"/>
                <w:b/>
                <w:sz w:val="20"/>
                <w:szCs w:val="20"/>
              </w:rPr>
              <w:t xml:space="preserve"> </w:t>
            </w:r>
            <w:r>
              <w:rPr>
                <w:rFonts w:ascii="Verdana" w:hAnsi="Verdana"/>
                <w:sz w:val="20"/>
                <w:szCs w:val="20"/>
              </w:rPr>
              <w:t xml:space="preserve">a </w:t>
            </w:r>
            <w:r w:rsidRPr="00AD53F1">
              <w:rPr>
                <w:rFonts w:ascii="Verdana" w:hAnsi="Verdana"/>
                <w:sz w:val="20"/>
                <w:szCs w:val="20"/>
              </w:rPr>
              <w:t>node of prefix tree</w:t>
            </w:r>
            <w:r>
              <w:rPr>
                <w:rFonts w:ascii="Verdana" w:hAnsi="Verdana"/>
                <w:sz w:val="20"/>
                <w:szCs w:val="20"/>
              </w:rPr>
              <w:t xml:space="preserve"> </w:t>
            </w:r>
            <w:r w:rsidRPr="00FC4F69">
              <w:rPr>
                <w:rFonts w:ascii="Verdana" w:hAnsi="Verdana"/>
                <w:i/>
                <w:sz w:val="20"/>
                <w:szCs w:val="20"/>
              </w:rPr>
              <w:t>node</w:t>
            </w:r>
            <w:r>
              <w:rPr>
                <w:rFonts w:ascii="Verdana" w:hAnsi="Verdana"/>
                <w:sz w:val="20"/>
                <w:szCs w:val="20"/>
              </w:rPr>
              <w:t xml:space="preserve"> and </w:t>
            </w:r>
            <w:r w:rsidRPr="00AD53F1">
              <w:rPr>
                <w:rFonts w:ascii="Verdana" w:hAnsi="Verdana"/>
                <w:sz w:val="20"/>
                <w:szCs w:val="20"/>
              </w:rPr>
              <w:t>flag</w:t>
            </w:r>
            <w:r>
              <w:rPr>
                <w:rFonts w:ascii="Verdana" w:hAnsi="Verdana"/>
                <w:sz w:val="20"/>
                <w:szCs w:val="20"/>
              </w:rPr>
              <w:t xml:space="preserve"> to check if node is at lowest depth </w:t>
            </w:r>
            <w:r w:rsidRPr="00FC4F69">
              <w:rPr>
                <w:rFonts w:ascii="Verdana" w:hAnsi="Verdana"/>
                <w:i/>
                <w:sz w:val="20"/>
                <w:szCs w:val="20"/>
              </w:rPr>
              <w:t>flag</w:t>
            </w:r>
          </w:p>
        </w:tc>
      </w:tr>
      <w:tr w:rsidR="00950D4C" w:rsidRPr="00AD53F1" w14:paraId="1DD0084E" w14:textId="77777777" w:rsidTr="00614D45">
        <w:trPr>
          <w:cantSplit/>
        </w:trPr>
        <w:tc>
          <w:tcPr>
            <w:tcW w:w="647" w:type="dxa"/>
            <w:tcMar>
              <w:top w:w="72" w:type="dxa"/>
              <w:left w:w="115" w:type="dxa"/>
              <w:right w:w="115" w:type="dxa"/>
            </w:tcMar>
          </w:tcPr>
          <w:p w14:paraId="65A88419" w14:textId="77777777" w:rsidR="00950D4C" w:rsidRPr="00AD53F1" w:rsidRDefault="00950D4C" w:rsidP="00614D45">
            <w:pPr>
              <w:jc w:val="right"/>
              <w:rPr>
                <w:rFonts w:ascii="Verdana" w:hAnsi="Verdana"/>
                <w:sz w:val="20"/>
                <w:szCs w:val="20"/>
              </w:rPr>
            </w:pPr>
            <w:r w:rsidRPr="00AD53F1">
              <w:rPr>
                <w:rFonts w:ascii="Verdana" w:hAnsi="Verdana"/>
                <w:sz w:val="20"/>
                <w:szCs w:val="20"/>
              </w:rPr>
              <w:t>1.</w:t>
            </w:r>
          </w:p>
        </w:tc>
        <w:tc>
          <w:tcPr>
            <w:tcW w:w="8141" w:type="dxa"/>
            <w:tcMar>
              <w:top w:w="72" w:type="dxa"/>
              <w:left w:w="115" w:type="dxa"/>
              <w:right w:w="115" w:type="dxa"/>
            </w:tcMar>
          </w:tcPr>
          <w:p w14:paraId="0CE08EB9" w14:textId="77777777" w:rsidR="00950D4C" w:rsidRPr="00AD53F1" w:rsidRDefault="00950D4C" w:rsidP="00614D45">
            <w:pPr>
              <w:rPr>
                <w:rFonts w:ascii="Verdana" w:hAnsi="Verdana"/>
                <w:sz w:val="20"/>
                <w:szCs w:val="20"/>
              </w:rPr>
            </w:pPr>
            <w:r w:rsidRPr="00AD53F1">
              <w:rPr>
                <w:rFonts w:ascii="Verdana" w:hAnsi="Verdana"/>
                <w:b/>
                <w:sz w:val="20"/>
                <w:szCs w:val="20"/>
              </w:rPr>
              <w:t>if</w:t>
            </w:r>
            <w:r w:rsidRPr="00AD53F1">
              <w:rPr>
                <w:rFonts w:ascii="Verdana" w:hAnsi="Verdana"/>
                <w:sz w:val="20"/>
                <w:szCs w:val="20"/>
              </w:rPr>
              <w:t xml:space="preserve"> (flag)</w:t>
            </w:r>
          </w:p>
        </w:tc>
      </w:tr>
      <w:tr w:rsidR="00950D4C" w:rsidRPr="00AD53F1" w14:paraId="4EEE803A" w14:textId="77777777" w:rsidTr="00614D45">
        <w:trPr>
          <w:cantSplit/>
        </w:trPr>
        <w:tc>
          <w:tcPr>
            <w:tcW w:w="647" w:type="dxa"/>
            <w:tcMar>
              <w:top w:w="72" w:type="dxa"/>
              <w:left w:w="115" w:type="dxa"/>
              <w:right w:w="115" w:type="dxa"/>
            </w:tcMar>
          </w:tcPr>
          <w:p w14:paraId="50DB5B8C" w14:textId="77777777" w:rsidR="00950D4C" w:rsidRPr="00AD53F1" w:rsidRDefault="00950D4C" w:rsidP="00614D45">
            <w:pPr>
              <w:jc w:val="right"/>
              <w:rPr>
                <w:rFonts w:ascii="Verdana" w:hAnsi="Verdana"/>
                <w:sz w:val="20"/>
                <w:szCs w:val="20"/>
              </w:rPr>
            </w:pPr>
            <w:r w:rsidRPr="00AD53F1">
              <w:rPr>
                <w:rFonts w:ascii="Verdana" w:hAnsi="Verdana"/>
                <w:sz w:val="20"/>
                <w:szCs w:val="20"/>
              </w:rPr>
              <w:t>2.</w:t>
            </w:r>
          </w:p>
        </w:tc>
        <w:tc>
          <w:tcPr>
            <w:tcW w:w="8141" w:type="dxa"/>
            <w:tcMar>
              <w:top w:w="72" w:type="dxa"/>
              <w:left w:w="115" w:type="dxa"/>
              <w:right w:w="115" w:type="dxa"/>
            </w:tcMar>
          </w:tcPr>
          <w:p w14:paraId="0A53E114" w14:textId="77777777" w:rsidR="00950D4C" w:rsidRPr="00AD53F1" w:rsidRDefault="00950D4C" w:rsidP="00614D45">
            <w:pPr>
              <w:rPr>
                <w:rFonts w:ascii="Verdana" w:hAnsi="Verdana"/>
                <w:sz w:val="20"/>
                <w:szCs w:val="20"/>
              </w:rPr>
            </w:pPr>
            <w:r w:rsidRPr="00AD53F1">
              <w:rPr>
                <w:rFonts w:ascii="Verdana" w:hAnsi="Verdana"/>
                <w:sz w:val="20"/>
                <w:szCs w:val="20"/>
              </w:rPr>
              <w:t xml:space="preserve">    output &lt;node.</w:t>
            </w:r>
            <w:r>
              <w:rPr>
                <w:rFonts w:ascii="Verdana" w:hAnsi="Verdana"/>
                <w:sz w:val="20"/>
                <w:szCs w:val="20"/>
              </w:rPr>
              <w:t>pattern</w:t>
            </w:r>
            <w:r w:rsidRPr="00AD53F1">
              <w:rPr>
                <w:rFonts w:ascii="Verdana" w:hAnsi="Verdana"/>
                <w:sz w:val="20"/>
                <w:szCs w:val="20"/>
              </w:rPr>
              <w:t>, node.BlockInfo&gt;;</w:t>
            </w:r>
          </w:p>
        </w:tc>
      </w:tr>
      <w:tr w:rsidR="00950D4C" w:rsidRPr="00AD53F1" w14:paraId="7F50C6EB" w14:textId="77777777" w:rsidTr="00614D45">
        <w:trPr>
          <w:cantSplit/>
        </w:trPr>
        <w:tc>
          <w:tcPr>
            <w:tcW w:w="647" w:type="dxa"/>
            <w:tcMar>
              <w:top w:w="72" w:type="dxa"/>
              <w:left w:w="115" w:type="dxa"/>
              <w:right w:w="115" w:type="dxa"/>
            </w:tcMar>
          </w:tcPr>
          <w:p w14:paraId="2EBA013F" w14:textId="77777777" w:rsidR="00950D4C" w:rsidRPr="00AD53F1" w:rsidRDefault="00950D4C" w:rsidP="00614D45">
            <w:pPr>
              <w:jc w:val="right"/>
              <w:rPr>
                <w:rFonts w:ascii="Verdana" w:hAnsi="Verdana"/>
                <w:sz w:val="20"/>
                <w:szCs w:val="20"/>
              </w:rPr>
            </w:pPr>
            <w:r w:rsidRPr="00AD53F1">
              <w:rPr>
                <w:rFonts w:ascii="Verdana" w:hAnsi="Verdana"/>
                <w:sz w:val="20"/>
                <w:szCs w:val="20"/>
              </w:rPr>
              <w:t>3.</w:t>
            </w:r>
          </w:p>
        </w:tc>
        <w:tc>
          <w:tcPr>
            <w:tcW w:w="8141" w:type="dxa"/>
            <w:tcMar>
              <w:top w:w="72" w:type="dxa"/>
              <w:left w:w="115" w:type="dxa"/>
              <w:right w:w="115" w:type="dxa"/>
            </w:tcMar>
          </w:tcPr>
          <w:p w14:paraId="30CE8F00" w14:textId="788E7507" w:rsidR="00950D4C" w:rsidRPr="00AD53F1" w:rsidRDefault="000C534B" w:rsidP="00614D45">
            <w:pPr>
              <w:rPr>
                <w:rFonts w:ascii="Verdana" w:hAnsi="Verdana"/>
                <w:b/>
                <w:sz w:val="20"/>
                <w:szCs w:val="20"/>
              </w:rPr>
            </w:pPr>
            <w:r>
              <w:rPr>
                <w:rFonts w:ascii="Verdana" w:hAnsi="Verdana"/>
                <w:b/>
                <w:sz w:val="20"/>
                <w:szCs w:val="20"/>
              </w:rPr>
              <w:t>E</w:t>
            </w:r>
            <w:r w:rsidR="00950D4C" w:rsidRPr="00AD53F1">
              <w:rPr>
                <w:rFonts w:ascii="Verdana" w:hAnsi="Verdana"/>
                <w:b/>
                <w:sz w:val="20"/>
                <w:szCs w:val="20"/>
              </w:rPr>
              <w:t>lse</w:t>
            </w:r>
          </w:p>
        </w:tc>
      </w:tr>
      <w:tr w:rsidR="00950D4C" w:rsidRPr="00AD53F1" w14:paraId="577453A7" w14:textId="77777777" w:rsidTr="00614D45">
        <w:trPr>
          <w:cantSplit/>
        </w:trPr>
        <w:tc>
          <w:tcPr>
            <w:tcW w:w="647" w:type="dxa"/>
            <w:tcMar>
              <w:top w:w="72" w:type="dxa"/>
              <w:left w:w="115" w:type="dxa"/>
              <w:right w:w="115" w:type="dxa"/>
            </w:tcMar>
          </w:tcPr>
          <w:p w14:paraId="58EC0FFE" w14:textId="77777777" w:rsidR="00950D4C" w:rsidRPr="00AD53F1" w:rsidRDefault="00950D4C" w:rsidP="00614D45">
            <w:pPr>
              <w:jc w:val="right"/>
              <w:rPr>
                <w:rFonts w:ascii="Verdana" w:hAnsi="Verdana"/>
                <w:sz w:val="20"/>
                <w:szCs w:val="20"/>
              </w:rPr>
            </w:pPr>
            <w:r w:rsidRPr="00AD53F1">
              <w:rPr>
                <w:rFonts w:ascii="Verdana" w:hAnsi="Verdana"/>
                <w:sz w:val="20"/>
                <w:szCs w:val="20"/>
              </w:rPr>
              <w:t>4.</w:t>
            </w:r>
          </w:p>
        </w:tc>
        <w:tc>
          <w:tcPr>
            <w:tcW w:w="8141" w:type="dxa"/>
            <w:tcMar>
              <w:top w:w="72" w:type="dxa"/>
              <w:left w:w="115" w:type="dxa"/>
              <w:right w:w="115" w:type="dxa"/>
            </w:tcMar>
          </w:tcPr>
          <w:p w14:paraId="732E6F64" w14:textId="77777777" w:rsidR="00950D4C" w:rsidRPr="00AD53F1" w:rsidRDefault="00950D4C" w:rsidP="00614D45">
            <w:pPr>
              <w:rPr>
                <w:rFonts w:ascii="Verdana" w:hAnsi="Verdana"/>
                <w:sz w:val="20"/>
                <w:szCs w:val="20"/>
              </w:rPr>
            </w:pPr>
            <w:r w:rsidRPr="00AD53F1">
              <w:rPr>
                <w:rFonts w:ascii="Verdana" w:hAnsi="Verdana"/>
                <w:sz w:val="20"/>
                <w:szCs w:val="20"/>
              </w:rPr>
              <w:t xml:space="preserve">    output &lt;node.</w:t>
            </w:r>
            <w:r>
              <w:rPr>
                <w:rFonts w:ascii="Verdana" w:hAnsi="Verdana"/>
                <w:sz w:val="20"/>
                <w:szCs w:val="20"/>
              </w:rPr>
              <w:t>pattern</w:t>
            </w:r>
            <w:r w:rsidRPr="00AD53F1">
              <w:rPr>
                <w:rFonts w:ascii="Verdana" w:hAnsi="Verdana"/>
                <w:sz w:val="20"/>
                <w:szCs w:val="20"/>
              </w:rPr>
              <w:t>, sup(node)&gt;;</w:t>
            </w:r>
          </w:p>
        </w:tc>
      </w:tr>
    </w:tbl>
    <w:p w14:paraId="24B9FF1E" w14:textId="5B457682" w:rsidR="00950D4C" w:rsidRDefault="00950D4C" w:rsidP="00950D4C">
      <w:pPr>
        <w:pStyle w:val="Caption"/>
      </w:pPr>
      <w:bookmarkStart w:id="57" w:name="_Toc491803652"/>
      <w:r>
        <w:t xml:space="preserve">Bảng </w:t>
      </w:r>
      <w:fldSimple w:instr=" STYLEREF 1 \s ">
        <w:r w:rsidR="00C20869">
          <w:rPr>
            <w:noProof/>
          </w:rPr>
          <w:t>3</w:t>
        </w:r>
      </w:fldSimple>
      <w:r w:rsidR="00C23111">
        <w:noBreakHyphen/>
      </w:r>
      <w:fldSimple w:instr=" SEQ Bảng \* ARABIC \s 1 ">
        <w:r w:rsidR="00C20869">
          <w:rPr>
            <w:noProof/>
          </w:rPr>
          <w:t>5</w:t>
        </w:r>
      </w:fldSimple>
      <w:r>
        <w:t xml:space="preserve"> Thuật toán OutputDBVPattern</w:t>
      </w:r>
      <w:bookmarkEnd w:id="57"/>
    </w:p>
    <w:p w14:paraId="0E7CE663" w14:textId="77777777" w:rsidR="00654F65" w:rsidRDefault="00950D4C" w:rsidP="00654F65">
      <w:pPr>
        <w:ind w:firstLine="567"/>
      </w:pPr>
      <w:r>
        <w:t>Ví dụ, giả sử cấp cây con depth là 2. Tập 2-sequence phổ biến của SDB gồm có ({A},{A}), ({A},{B}), ({A},{C}), ({A,B}), ({A,C}), ({B},{A}), ({B},{B}), ({B},{C}), ({B,C}), ({C},{B}) và ({C},{C}). Xét quá trình mở rộng nút B trên tập listDBVItem</w:t>
      </w:r>
      <w:r w:rsidRPr="00A34CD0">
        <w:rPr>
          <w:vertAlign w:val="subscript"/>
        </w:rPr>
        <w:t>1</w:t>
      </w:r>
      <w:r>
        <w:t>. Tập listDBVItem</w:t>
      </w:r>
      <w:r w:rsidRPr="00DE7251">
        <w:rPr>
          <w:vertAlign w:val="subscript"/>
        </w:rPr>
        <w:t>1</w:t>
      </w:r>
      <w:r>
        <w:t xml:space="preserve"> có các sự kiện phổ biến A, B và C, do đó, B có thể được mở rộng bởi A, B và C. Đối với bước mở rộng chuỗi, ta có các mẫu ứng viên ({B},{A}), ({B},{B}) và ({B},{C}). Do các mẫu ứng viên này là các nút có cấp là 1 nên cặp khóa-giá trị gồm có &lt;({B},{A}), 2&gt;, &lt;({B},{B}), 2&gt; và &lt;({B},{C}), 2&gt;. Tiếp tục mở rộng mẫu tuần tự ({B},{B}). Đối với bước mở rộng chuỗi, các mẫu tuần tự ({B},{B},{A}), ({B},{B},{B}) và ({B},{B},{C}) bị loại bỏ do có độ hỗ trợ bằng 0.  Đối với bước mở rộng tập sự kiện, các sự kiện A và B bị loại bỏ nhanh chóng bởi CMAP, thực hiện mở rộng với sự kiện C ta tìm được ({B},{B,C}). Do ({B},{B,C}) là nút có cấp bằng với giá trị depth nên cặp khóa-giá trị gửi đến hàm Reduce sẽ là &lt;({B},{B,C}), BlockInfo&gt;.</w:t>
      </w:r>
    </w:p>
    <w:p w14:paraId="689F1830" w14:textId="77777777" w:rsidR="00C86457" w:rsidRDefault="00654F65" w:rsidP="00654F65">
      <w:pPr>
        <w:pStyle w:val="Heading2"/>
      </w:pPr>
      <w:bookmarkStart w:id="58" w:name="_Toc491803682"/>
      <w:r>
        <w:t>Đánh giá</w:t>
      </w:r>
      <w:bookmarkEnd w:id="58"/>
    </w:p>
    <w:p w14:paraId="3A6FDA6E" w14:textId="35B124C1" w:rsidR="004220BF" w:rsidRDefault="00C86457" w:rsidP="00FF225E">
      <w:pPr>
        <w:ind w:firstLine="567"/>
      </w:pPr>
      <w:r>
        <w:t>Thuật toán DSPDBV đạt hiệu quả cao</w:t>
      </w:r>
      <w:r w:rsidR="003D57A3">
        <w:t xml:space="preserve"> khi thực hiện khai song song mẫu tuần tự trên cụm máy tính. Thuật toán áp dụng khai thác theo chiều sâu, thực hiện song song trên các tập dữ liệu và các cây con cùng mức. Việc khai thác trên cây con thay vì toàn bộ cây cùng lúc giúp tăng hiệu suất cân bằng tải giữa các tiến trình. Bên cạnh đó, việc sử dụng cấu trúc </w:t>
      </w:r>
      <w:r w:rsidR="00503EF5">
        <w:t>vector bit</w:t>
      </w:r>
      <w:r w:rsidR="003D57A3">
        <w:t xml:space="preserve"> động giúp giảm chi phí bộ nhớ cũng như thời gian tính toán. Đồng thời, </w:t>
      </w:r>
      <w:r w:rsidR="00FF225E">
        <w:t xml:space="preserve">thuật toán phát hiện và loại bỏ sớm mẫu dư thừa bằng cách sử dụng cấu trúc </w:t>
      </w:r>
      <w:r w:rsidR="00006BBC">
        <w:t xml:space="preserve">ánh xạ </w:t>
      </w:r>
      <w:r w:rsidR="00FF225E">
        <w:t xml:space="preserve">đồng </w:t>
      </w:r>
      <w:r w:rsidR="00006BBC">
        <w:t>xuất hiện</w:t>
      </w:r>
      <w:r w:rsidR="00FF225E">
        <w:t xml:space="preserve"> đối với các sự kiện phổ biến. Chi phí của thao </w:t>
      </w:r>
      <w:r w:rsidR="00FF225E">
        <w:lastRenderedPageBreak/>
        <w:t>tác kiểm tra thấp hơn so với thao tác kết phát sinh mẫu ứng viên, cho phép thuật toán chạy nhanh hơn</w:t>
      </w:r>
      <w:r w:rsidR="004220BF">
        <w:br w:type="page"/>
      </w:r>
    </w:p>
    <w:p w14:paraId="701B8480" w14:textId="77777777" w:rsidR="0066332F" w:rsidRDefault="001074C5" w:rsidP="001074C5">
      <w:pPr>
        <w:pStyle w:val="Heading1"/>
      </w:pPr>
      <w:r>
        <w:lastRenderedPageBreak/>
        <w:t xml:space="preserve"> </w:t>
      </w:r>
      <w:bookmarkStart w:id="59" w:name="_Toc491803683"/>
      <w:r w:rsidR="0066332F">
        <w:t>K</w:t>
      </w:r>
      <w:r w:rsidR="0066332F" w:rsidRPr="0066332F">
        <w:t>Ế</w:t>
      </w:r>
      <w:r w:rsidR="0066332F">
        <w:t>T QU</w:t>
      </w:r>
      <w:r w:rsidR="0066332F" w:rsidRPr="0066332F">
        <w:t>Ả</w:t>
      </w:r>
      <w:r w:rsidR="0066332F">
        <w:t xml:space="preserve"> TH</w:t>
      </w:r>
      <w:r w:rsidR="0066332F" w:rsidRPr="0066332F">
        <w:t>Ự</w:t>
      </w:r>
      <w:r w:rsidR="0066332F">
        <w:t>C NGHI</w:t>
      </w:r>
      <w:r w:rsidR="0066332F" w:rsidRPr="0066332F">
        <w:t>Ệ</w:t>
      </w:r>
      <w:r w:rsidR="0066332F">
        <w:t>M</w:t>
      </w:r>
      <w:bookmarkEnd w:id="59"/>
    </w:p>
    <w:p w14:paraId="6AB71AD5" w14:textId="77777777" w:rsidR="00CD4C18" w:rsidRDefault="00CD4C18" w:rsidP="00CD4C18">
      <w:pPr>
        <w:pStyle w:val="Heading2"/>
      </w:pPr>
      <w:bookmarkStart w:id="60" w:name="_Toc491803684"/>
      <w:r>
        <w:t>T</w:t>
      </w:r>
      <w:r w:rsidRPr="00CD4C18">
        <w:t>ậ</w:t>
      </w:r>
      <w:r>
        <w:t>p d</w:t>
      </w:r>
      <w:r w:rsidRPr="00CD4C18">
        <w:t>ữ</w:t>
      </w:r>
      <w:r>
        <w:t xml:space="preserve"> li</w:t>
      </w:r>
      <w:r w:rsidRPr="00CD4C18">
        <w:t>ệ</w:t>
      </w:r>
      <w:r>
        <w:t>u</w:t>
      </w:r>
      <w:bookmarkEnd w:id="60"/>
    </w:p>
    <w:p w14:paraId="0D8D52CC" w14:textId="3DF5D20B" w:rsidR="00472981" w:rsidRDefault="00472981" w:rsidP="00472981">
      <w:pPr>
        <w:ind w:firstLine="567"/>
      </w:pPr>
      <w:r>
        <w:t xml:space="preserve">Trong quá trình thực nghiệm, </w:t>
      </w:r>
      <w:r w:rsidR="008662DB">
        <w:t>luận văn</w:t>
      </w:r>
      <w:r>
        <w:t xml:space="preserve"> sử dụng 2 nhóm CSDL chuỗi. Nhóm CSDL chuỗi thứ nhất là 3 bộ dữ liệu thực tế, gồm có: </w:t>
      </w:r>
      <w:r w:rsidRPr="00472981">
        <w:t>BMSWebView1</w:t>
      </w:r>
      <w:r>
        <w:t xml:space="preserve">, BMSWebView2 và </w:t>
      </w:r>
      <w:r w:rsidRPr="00472981">
        <w:t>Kosarak10k</w:t>
      </w:r>
      <w:r>
        <w:t xml:space="preserve">. </w:t>
      </w:r>
      <w:r w:rsidR="00F83A02">
        <w:t xml:space="preserve">Các bộ dữ liệu này được cung cấp bởi </w:t>
      </w:r>
      <w:r w:rsidR="00F83A02" w:rsidRPr="00F83A02">
        <w:t>Philippe Fournier-Viger</w:t>
      </w:r>
      <w:r w:rsidR="00F83A02">
        <w:t xml:space="preserve"> và có thể tải về tại địa chỉ website</w:t>
      </w:r>
      <w:r w:rsidR="00F83A02" w:rsidRPr="00F83A02">
        <w:t xml:space="preserve"> </w:t>
      </w:r>
      <w:hyperlink r:id="rId38" w:history="1">
        <w:r w:rsidR="00F83A02" w:rsidRPr="00E867F3">
          <w:rPr>
            <w:rStyle w:val="Hyperlink"/>
          </w:rPr>
          <w:t>http://www.philippe-fournier-viger.com/spmf/index.php?link=datasets.php</w:t>
        </w:r>
      </w:hyperlink>
      <w:r w:rsidR="00F83A02">
        <w:t>.</w:t>
      </w:r>
      <w:r w:rsidR="008B1CD7">
        <w:t xml:space="preserve"> Bả</w:t>
      </w:r>
      <w:r w:rsidR="00885093">
        <w:t>ng 4-</w:t>
      </w:r>
      <w:r w:rsidR="008B1CD7">
        <w:t xml:space="preserve">1 mô tả đặc điểm các </w:t>
      </w:r>
      <w:r w:rsidR="00166E22">
        <w:t>bộ dữ liệu</w:t>
      </w:r>
      <w:r w:rsidR="008B1CD7">
        <w:t xml:space="preserve"> thực.</w:t>
      </w:r>
    </w:p>
    <w:tbl>
      <w:tblPr>
        <w:tblStyle w:val="TableGrid"/>
        <w:tblW w:w="0" w:type="auto"/>
        <w:tblLook w:val="04A0" w:firstRow="1" w:lastRow="0" w:firstColumn="1" w:lastColumn="0" w:noHBand="0" w:noVBand="1"/>
      </w:tblPr>
      <w:tblGrid>
        <w:gridCol w:w="1999"/>
        <w:gridCol w:w="1506"/>
        <w:gridCol w:w="3046"/>
        <w:gridCol w:w="2227"/>
      </w:tblGrid>
      <w:tr w:rsidR="008B1CD7" w:rsidRPr="00E754E7" w14:paraId="74277DB3" w14:textId="77777777" w:rsidTr="00E754E7">
        <w:tc>
          <w:tcPr>
            <w:tcW w:w="1999" w:type="dxa"/>
          </w:tcPr>
          <w:p w14:paraId="01AE016E" w14:textId="77777777" w:rsidR="008B1CD7" w:rsidRPr="00E754E7" w:rsidRDefault="00CB541E" w:rsidP="00472981">
            <w:pPr>
              <w:rPr>
                <w:rFonts w:ascii="Verdana" w:hAnsi="Verdana"/>
                <w:b/>
                <w:sz w:val="20"/>
                <w:szCs w:val="20"/>
              </w:rPr>
            </w:pPr>
            <w:r>
              <w:rPr>
                <w:rFonts w:ascii="Verdana" w:hAnsi="Verdana"/>
                <w:b/>
                <w:sz w:val="20"/>
                <w:szCs w:val="20"/>
              </w:rPr>
              <w:t>Bộ dữ liệu</w:t>
            </w:r>
          </w:p>
        </w:tc>
        <w:tc>
          <w:tcPr>
            <w:tcW w:w="1506" w:type="dxa"/>
          </w:tcPr>
          <w:p w14:paraId="0B79779C" w14:textId="77777777" w:rsidR="008B1CD7" w:rsidRPr="00E754E7" w:rsidRDefault="008B1CD7" w:rsidP="008B1CD7">
            <w:pPr>
              <w:jc w:val="right"/>
              <w:rPr>
                <w:rFonts w:ascii="Verdana" w:hAnsi="Verdana"/>
                <w:b/>
                <w:sz w:val="20"/>
                <w:szCs w:val="20"/>
              </w:rPr>
            </w:pPr>
            <w:r w:rsidRPr="00E754E7">
              <w:rPr>
                <w:rFonts w:ascii="Verdana" w:hAnsi="Verdana"/>
                <w:b/>
                <w:sz w:val="20"/>
                <w:szCs w:val="20"/>
              </w:rPr>
              <w:t>Số chuỗi</w:t>
            </w:r>
          </w:p>
        </w:tc>
        <w:tc>
          <w:tcPr>
            <w:tcW w:w="3046" w:type="dxa"/>
          </w:tcPr>
          <w:p w14:paraId="4DEE5A50" w14:textId="77777777" w:rsidR="008B1CD7" w:rsidRPr="00E754E7" w:rsidRDefault="008B1CD7" w:rsidP="008B1CD7">
            <w:pPr>
              <w:jc w:val="right"/>
              <w:rPr>
                <w:rFonts w:ascii="Verdana" w:hAnsi="Verdana"/>
                <w:b/>
                <w:sz w:val="20"/>
                <w:szCs w:val="20"/>
              </w:rPr>
            </w:pPr>
            <w:r w:rsidRPr="00E754E7">
              <w:rPr>
                <w:rFonts w:ascii="Verdana" w:hAnsi="Verdana"/>
                <w:b/>
                <w:sz w:val="20"/>
                <w:szCs w:val="20"/>
              </w:rPr>
              <w:t>Số sự kiện phân biệt</w:t>
            </w:r>
          </w:p>
        </w:tc>
        <w:tc>
          <w:tcPr>
            <w:tcW w:w="2227" w:type="dxa"/>
          </w:tcPr>
          <w:p w14:paraId="4C0B9A33" w14:textId="77777777" w:rsidR="008B1CD7" w:rsidRPr="00E754E7" w:rsidRDefault="008B1CD7" w:rsidP="00472981">
            <w:pPr>
              <w:rPr>
                <w:rFonts w:ascii="Verdana" w:hAnsi="Verdana"/>
                <w:b/>
                <w:sz w:val="20"/>
                <w:szCs w:val="20"/>
              </w:rPr>
            </w:pPr>
            <w:r w:rsidRPr="00E754E7">
              <w:rPr>
                <w:rFonts w:ascii="Verdana" w:hAnsi="Verdana"/>
                <w:b/>
                <w:sz w:val="20"/>
                <w:szCs w:val="20"/>
              </w:rPr>
              <w:t>Loại dữ liệu</w:t>
            </w:r>
          </w:p>
        </w:tc>
      </w:tr>
      <w:tr w:rsidR="008B1CD7" w:rsidRPr="00E754E7" w14:paraId="7168491D" w14:textId="77777777" w:rsidTr="00E754E7">
        <w:tc>
          <w:tcPr>
            <w:tcW w:w="1999" w:type="dxa"/>
          </w:tcPr>
          <w:p w14:paraId="2A0E40CD" w14:textId="77777777" w:rsidR="008B1CD7" w:rsidRPr="00E754E7" w:rsidRDefault="008B1CD7" w:rsidP="00472981">
            <w:pPr>
              <w:rPr>
                <w:rFonts w:ascii="Verdana" w:hAnsi="Verdana"/>
                <w:sz w:val="20"/>
                <w:szCs w:val="20"/>
              </w:rPr>
            </w:pPr>
            <w:r w:rsidRPr="00E754E7">
              <w:rPr>
                <w:rFonts w:ascii="Verdana" w:hAnsi="Verdana"/>
                <w:sz w:val="20"/>
                <w:szCs w:val="20"/>
              </w:rPr>
              <w:t>BMSWebView1</w:t>
            </w:r>
          </w:p>
        </w:tc>
        <w:tc>
          <w:tcPr>
            <w:tcW w:w="1506" w:type="dxa"/>
          </w:tcPr>
          <w:p w14:paraId="7FD8CD37" w14:textId="77777777" w:rsidR="008B1CD7" w:rsidRPr="00E754E7" w:rsidRDefault="008B1CD7" w:rsidP="008B1CD7">
            <w:pPr>
              <w:jc w:val="right"/>
              <w:rPr>
                <w:rFonts w:ascii="Verdana" w:hAnsi="Verdana"/>
                <w:sz w:val="20"/>
                <w:szCs w:val="20"/>
              </w:rPr>
            </w:pPr>
            <w:r w:rsidRPr="00E754E7">
              <w:rPr>
                <w:rFonts w:ascii="Verdana" w:hAnsi="Verdana"/>
                <w:sz w:val="20"/>
                <w:szCs w:val="20"/>
              </w:rPr>
              <w:t>59601</w:t>
            </w:r>
          </w:p>
        </w:tc>
        <w:tc>
          <w:tcPr>
            <w:tcW w:w="3046" w:type="dxa"/>
          </w:tcPr>
          <w:p w14:paraId="3B45A187" w14:textId="77777777" w:rsidR="008B1CD7" w:rsidRPr="00E754E7" w:rsidRDefault="008B1CD7" w:rsidP="008B1CD7">
            <w:pPr>
              <w:jc w:val="right"/>
              <w:rPr>
                <w:rFonts w:ascii="Verdana" w:hAnsi="Verdana"/>
                <w:sz w:val="20"/>
                <w:szCs w:val="20"/>
              </w:rPr>
            </w:pPr>
            <w:r w:rsidRPr="00E754E7">
              <w:rPr>
                <w:rFonts w:ascii="Verdana" w:hAnsi="Verdana"/>
                <w:sz w:val="20"/>
                <w:szCs w:val="20"/>
              </w:rPr>
              <w:t>497</w:t>
            </w:r>
          </w:p>
        </w:tc>
        <w:tc>
          <w:tcPr>
            <w:tcW w:w="2227" w:type="dxa"/>
          </w:tcPr>
          <w:p w14:paraId="79529D45" w14:textId="77777777" w:rsidR="008B1CD7" w:rsidRPr="00E754E7" w:rsidRDefault="008B1CD7" w:rsidP="00472981">
            <w:pPr>
              <w:rPr>
                <w:rFonts w:ascii="Verdana" w:hAnsi="Verdana"/>
                <w:sz w:val="20"/>
                <w:szCs w:val="20"/>
              </w:rPr>
            </w:pPr>
            <w:r w:rsidRPr="00E754E7">
              <w:rPr>
                <w:rFonts w:ascii="Verdana" w:hAnsi="Verdana"/>
                <w:sz w:val="20"/>
                <w:szCs w:val="20"/>
              </w:rPr>
              <w:t>web click stream</w:t>
            </w:r>
          </w:p>
        </w:tc>
      </w:tr>
      <w:tr w:rsidR="008B1CD7" w:rsidRPr="00E754E7" w14:paraId="22B5093D" w14:textId="77777777" w:rsidTr="00E754E7">
        <w:tc>
          <w:tcPr>
            <w:tcW w:w="1999" w:type="dxa"/>
          </w:tcPr>
          <w:p w14:paraId="48C9D0D9" w14:textId="77777777" w:rsidR="008B1CD7" w:rsidRPr="00E754E7" w:rsidRDefault="008B1CD7" w:rsidP="00472981">
            <w:pPr>
              <w:rPr>
                <w:rFonts w:ascii="Verdana" w:hAnsi="Verdana"/>
                <w:sz w:val="20"/>
                <w:szCs w:val="20"/>
              </w:rPr>
            </w:pPr>
            <w:r w:rsidRPr="00E754E7">
              <w:rPr>
                <w:rFonts w:ascii="Verdana" w:hAnsi="Verdana"/>
                <w:sz w:val="20"/>
                <w:szCs w:val="20"/>
              </w:rPr>
              <w:t>BMSWebView2</w:t>
            </w:r>
          </w:p>
        </w:tc>
        <w:tc>
          <w:tcPr>
            <w:tcW w:w="1506" w:type="dxa"/>
          </w:tcPr>
          <w:p w14:paraId="015E03A8" w14:textId="77777777" w:rsidR="008B1CD7" w:rsidRPr="00E754E7" w:rsidRDefault="008B1CD7" w:rsidP="008B1CD7">
            <w:pPr>
              <w:jc w:val="right"/>
              <w:rPr>
                <w:rFonts w:ascii="Verdana" w:hAnsi="Verdana"/>
                <w:sz w:val="20"/>
                <w:szCs w:val="20"/>
              </w:rPr>
            </w:pPr>
            <w:r w:rsidRPr="00E754E7">
              <w:rPr>
                <w:rFonts w:ascii="Verdana" w:hAnsi="Verdana"/>
                <w:sz w:val="20"/>
                <w:szCs w:val="20"/>
              </w:rPr>
              <w:t>77512</w:t>
            </w:r>
          </w:p>
        </w:tc>
        <w:tc>
          <w:tcPr>
            <w:tcW w:w="3046" w:type="dxa"/>
          </w:tcPr>
          <w:p w14:paraId="0EBEE9F3" w14:textId="77777777" w:rsidR="008B1CD7" w:rsidRPr="00E754E7" w:rsidRDefault="008B1CD7" w:rsidP="008B1CD7">
            <w:pPr>
              <w:jc w:val="right"/>
              <w:rPr>
                <w:rFonts w:ascii="Verdana" w:hAnsi="Verdana"/>
                <w:sz w:val="20"/>
                <w:szCs w:val="20"/>
              </w:rPr>
            </w:pPr>
            <w:r w:rsidRPr="00E754E7">
              <w:rPr>
                <w:rFonts w:ascii="Verdana" w:hAnsi="Verdana"/>
                <w:sz w:val="20"/>
                <w:szCs w:val="20"/>
              </w:rPr>
              <w:t>3340</w:t>
            </w:r>
          </w:p>
        </w:tc>
        <w:tc>
          <w:tcPr>
            <w:tcW w:w="2227" w:type="dxa"/>
          </w:tcPr>
          <w:p w14:paraId="4D21BF4F" w14:textId="77777777" w:rsidR="008B1CD7" w:rsidRPr="00E754E7" w:rsidRDefault="008B1CD7" w:rsidP="00472981">
            <w:pPr>
              <w:rPr>
                <w:rFonts w:ascii="Verdana" w:hAnsi="Verdana"/>
                <w:sz w:val="20"/>
                <w:szCs w:val="20"/>
              </w:rPr>
            </w:pPr>
            <w:r w:rsidRPr="00E754E7">
              <w:rPr>
                <w:rFonts w:ascii="Verdana" w:hAnsi="Verdana"/>
                <w:sz w:val="20"/>
                <w:szCs w:val="20"/>
              </w:rPr>
              <w:t>web click stream</w:t>
            </w:r>
          </w:p>
        </w:tc>
      </w:tr>
      <w:tr w:rsidR="008B1CD7" w:rsidRPr="00E754E7" w14:paraId="64E70871" w14:textId="77777777" w:rsidTr="00E754E7">
        <w:tc>
          <w:tcPr>
            <w:tcW w:w="1999" w:type="dxa"/>
          </w:tcPr>
          <w:p w14:paraId="1630288D" w14:textId="77777777" w:rsidR="008B1CD7" w:rsidRPr="00E754E7" w:rsidRDefault="008B1CD7" w:rsidP="00472981">
            <w:pPr>
              <w:rPr>
                <w:rFonts w:ascii="Verdana" w:hAnsi="Verdana"/>
                <w:sz w:val="20"/>
                <w:szCs w:val="20"/>
              </w:rPr>
            </w:pPr>
            <w:r w:rsidRPr="00E754E7">
              <w:rPr>
                <w:rFonts w:ascii="Verdana" w:hAnsi="Verdana"/>
                <w:sz w:val="20"/>
                <w:szCs w:val="20"/>
              </w:rPr>
              <w:t>Kosarak10k</w:t>
            </w:r>
          </w:p>
        </w:tc>
        <w:tc>
          <w:tcPr>
            <w:tcW w:w="1506" w:type="dxa"/>
          </w:tcPr>
          <w:p w14:paraId="50907653" w14:textId="77777777" w:rsidR="008B1CD7" w:rsidRPr="00E754E7" w:rsidRDefault="008B1CD7" w:rsidP="008B1CD7">
            <w:pPr>
              <w:jc w:val="right"/>
              <w:rPr>
                <w:rFonts w:ascii="Verdana" w:hAnsi="Verdana"/>
                <w:sz w:val="20"/>
                <w:szCs w:val="20"/>
              </w:rPr>
            </w:pPr>
            <w:r w:rsidRPr="00E754E7">
              <w:rPr>
                <w:rFonts w:ascii="Verdana" w:hAnsi="Verdana"/>
                <w:sz w:val="20"/>
                <w:szCs w:val="20"/>
              </w:rPr>
              <w:t>10000</w:t>
            </w:r>
          </w:p>
        </w:tc>
        <w:tc>
          <w:tcPr>
            <w:tcW w:w="3046" w:type="dxa"/>
          </w:tcPr>
          <w:p w14:paraId="51182478" w14:textId="77777777" w:rsidR="008B1CD7" w:rsidRPr="00E754E7" w:rsidRDefault="008B1CD7" w:rsidP="008B1CD7">
            <w:pPr>
              <w:jc w:val="right"/>
              <w:rPr>
                <w:rFonts w:ascii="Verdana" w:hAnsi="Verdana"/>
                <w:sz w:val="20"/>
                <w:szCs w:val="20"/>
              </w:rPr>
            </w:pPr>
            <w:r w:rsidRPr="00E754E7">
              <w:rPr>
                <w:rFonts w:ascii="Verdana" w:hAnsi="Verdana"/>
                <w:sz w:val="20"/>
                <w:szCs w:val="20"/>
              </w:rPr>
              <w:t>10094</w:t>
            </w:r>
          </w:p>
        </w:tc>
        <w:tc>
          <w:tcPr>
            <w:tcW w:w="2227" w:type="dxa"/>
          </w:tcPr>
          <w:p w14:paraId="263BF307" w14:textId="77777777" w:rsidR="008B1CD7" w:rsidRPr="00E754E7" w:rsidRDefault="008B1CD7" w:rsidP="00472981">
            <w:pPr>
              <w:rPr>
                <w:rFonts w:ascii="Verdana" w:hAnsi="Verdana"/>
                <w:sz w:val="20"/>
                <w:szCs w:val="20"/>
              </w:rPr>
            </w:pPr>
            <w:r w:rsidRPr="00E754E7">
              <w:rPr>
                <w:rFonts w:ascii="Verdana" w:hAnsi="Verdana"/>
                <w:sz w:val="20"/>
                <w:szCs w:val="20"/>
              </w:rPr>
              <w:t>web click stream</w:t>
            </w:r>
          </w:p>
        </w:tc>
      </w:tr>
    </w:tbl>
    <w:p w14:paraId="0E3BBA09" w14:textId="10344E73" w:rsidR="008B1CD7" w:rsidRDefault="008B1CD7" w:rsidP="008B1CD7">
      <w:pPr>
        <w:pStyle w:val="Caption"/>
      </w:pPr>
      <w:bookmarkStart w:id="61" w:name="_Toc491803653"/>
      <w:r>
        <w:t xml:space="preserve">Bảng </w:t>
      </w:r>
      <w:fldSimple w:instr=" STYLEREF 1 \s ">
        <w:r w:rsidR="00C20869">
          <w:rPr>
            <w:noProof/>
          </w:rPr>
          <w:t>4</w:t>
        </w:r>
      </w:fldSimple>
      <w:r w:rsidR="00C23111">
        <w:noBreakHyphen/>
      </w:r>
      <w:fldSimple w:instr=" SEQ Bảng \* ARABIC \s 1 ">
        <w:r w:rsidR="00C20869">
          <w:rPr>
            <w:noProof/>
          </w:rPr>
          <w:t>1</w:t>
        </w:r>
      </w:fldSimple>
      <w:r w:rsidR="00166E22">
        <w:t xml:space="preserve"> Đặc điểm các bộ dữ liệu thực</w:t>
      </w:r>
      <w:bookmarkEnd w:id="61"/>
    </w:p>
    <w:p w14:paraId="245C9CB9" w14:textId="77777777" w:rsidR="00885093" w:rsidRDefault="00885093" w:rsidP="00885093">
      <w:pPr>
        <w:ind w:firstLine="567"/>
      </w:pPr>
      <w:r>
        <w:t>Nhóm CSDL chuỗi thứ hai là các bộ dữ liệu tổng hợp được phát sinh từ công cụ được cung cấp bởi IBM (</w:t>
      </w:r>
      <w:r w:rsidRPr="00885093">
        <w:t>IBM synthetic data generator</w:t>
      </w:r>
      <w:r>
        <w:t xml:space="preserve">). </w:t>
      </w:r>
      <w:r w:rsidRPr="00885093">
        <w:t xml:space="preserve">Các </w:t>
      </w:r>
      <w:r>
        <w:t>bộ dữ liệu</w:t>
      </w:r>
      <w:r w:rsidRPr="00885093">
        <w:t xml:space="preserve"> tổng hợp có đặc điểm được mô tả trong bảng</w:t>
      </w:r>
      <w:r>
        <w:t xml:space="preserve"> 4-2.</w:t>
      </w:r>
    </w:p>
    <w:tbl>
      <w:tblPr>
        <w:tblStyle w:val="TableGrid"/>
        <w:tblW w:w="0" w:type="auto"/>
        <w:jc w:val="center"/>
        <w:tblLook w:val="04A0" w:firstRow="1" w:lastRow="0" w:firstColumn="1" w:lastColumn="0" w:noHBand="0" w:noVBand="1"/>
      </w:tblPr>
      <w:tblGrid>
        <w:gridCol w:w="1165"/>
        <w:gridCol w:w="4812"/>
      </w:tblGrid>
      <w:tr w:rsidR="00F96A4E" w:rsidRPr="00EA1E8A" w14:paraId="5A6217DB" w14:textId="77777777" w:rsidTr="00F96A4E">
        <w:trPr>
          <w:jc w:val="center"/>
        </w:trPr>
        <w:tc>
          <w:tcPr>
            <w:tcW w:w="0" w:type="auto"/>
          </w:tcPr>
          <w:p w14:paraId="0FF53A8E" w14:textId="77777777" w:rsidR="00F96A4E" w:rsidRPr="00EA1E8A" w:rsidRDefault="00F96A4E" w:rsidP="00885093">
            <w:pPr>
              <w:rPr>
                <w:rFonts w:ascii="Verdana" w:hAnsi="Verdana"/>
                <w:b/>
                <w:sz w:val="20"/>
                <w:szCs w:val="20"/>
              </w:rPr>
            </w:pPr>
            <w:r w:rsidRPr="00EA1E8A">
              <w:rPr>
                <w:rFonts w:ascii="Verdana" w:hAnsi="Verdana"/>
                <w:b/>
                <w:sz w:val="20"/>
                <w:szCs w:val="20"/>
              </w:rPr>
              <w:t>Tham số</w:t>
            </w:r>
          </w:p>
        </w:tc>
        <w:tc>
          <w:tcPr>
            <w:tcW w:w="0" w:type="auto"/>
          </w:tcPr>
          <w:p w14:paraId="4DD408CA" w14:textId="77777777" w:rsidR="00F96A4E" w:rsidRPr="00EA1E8A" w:rsidRDefault="00F96A4E" w:rsidP="00885093">
            <w:pPr>
              <w:rPr>
                <w:rFonts w:ascii="Verdana" w:hAnsi="Verdana"/>
                <w:b/>
                <w:sz w:val="20"/>
                <w:szCs w:val="20"/>
              </w:rPr>
            </w:pPr>
            <w:r w:rsidRPr="00EA1E8A">
              <w:rPr>
                <w:rFonts w:ascii="Verdana" w:hAnsi="Verdana"/>
                <w:b/>
                <w:sz w:val="20"/>
                <w:szCs w:val="20"/>
              </w:rPr>
              <w:t>Ý nghĩa</w:t>
            </w:r>
          </w:p>
        </w:tc>
      </w:tr>
      <w:tr w:rsidR="00F96A4E" w:rsidRPr="00EA1E8A" w14:paraId="2BE474BB" w14:textId="77777777" w:rsidTr="00F96A4E">
        <w:trPr>
          <w:jc w:val="center"/>
        </w:trPr>
        <w:tc>
          <w:tcPr>
            <w:tcW w:w="0" w:type="auto"/>
          </w:tcPr>
          <w:p w14:paraId="003A0AAC" w14:textId="77777777" w:rsidR="00F96A4E" w:rsidRPr="00EA1E8A" w:rsidRDefault="00F96A4E" w:rsidP="00885093">
            <w:pPr>
              <w:rPr>
                <w:rFonts w:ascii="Verdana" w:hAnsi="Verdana"/>
                <w:sz w:val="20"/>
                <w:szCs w:val="20"/>
              </w:rPr>
            </w:pPr>
            <w:r w:rsidRPr="00EA1E8A">
              <w:rPr>
                <w:rFonts w:ascii="Verdana" w:hAnsi="Verdana"/>
                <w:sz w:val="20"/>
                <w:szCs w:val="20"/>
              </w:rPr>
              <w:t>D</w:t>
            </w:r>
          </w:p>
        </w:tc>
        <w:tc>
          <w:tcPr>
            <w:tcW w:w="0" w:type="auto"/>
          </w:tcPr>
          <w:p w14:paraId="4DB8215B" w14:textId="63816647" w:rsidR="00F96A4E" w:rsidRPr="00EA1E8A" w:rsidRDefault="00F96A4E" w:rsidP="00885093">
            <w:pPr>
              <w:rPr>
                <w:rFonts w:ascii="Verdana" w:hAnsi="Verdana"/>
                <w:sz w:val="20"/>
                <w:szCs w:val="20"/>
              </w:rPr>
            </w:pPr>
            <w:r w:rsidRPr="00EA1E8A">
              <w:rPr>
                <w:rFonts w:ascii="Verdana" w:hAnsi="Verdana"/>
                <w:sz w:val="20"/>
                <w:szCs w:val="20"/>
              </w:rPr>
              <w:t xml:space="preserve">Số lượng </w:t>
            </w:r>
            <w:r w:rsidR="00115F09">
              <w:rPr>
                <w:rFonts w:ascii="Verdana" w:hAnsi="Verdana"/>
                <w:sz w:val="20"/>
                <w:szCs w:val="20"/>
              </w:rPr>
              <w:t>chuỗi</w:t>
            </w:r>
          </w:p>
        </w:tc>
      </w:tr>
      <w:tr w:rsidR="00F96A4E" w:rsidRPr="00EA1E8A" w14:paraId="42AF1A1C" w14:textId="77777777" w:rsidTr="00F96A4E">
        <w:trPr>
          <w:jc w:val="center"/>
        </w:trPr>
        <w:tc>
          <w:tcPr>
            <w:tcW w:w="0" w:type="auto"/>
          </w:tcPr>
          <w:p w14:paraId="765EF589" w14:textId="77777777" w:rsidR="00F96A4E" w:rsidRPr="00EA1E8A" w:rsidRDefault="00F96A4E" w:rsidP="00885093">
            <w:pPr>
              <w:rPr>
                <w:rFonts w:ascii="Verdana" w:hAnsi="Verdana"/>
                <w:sz w:val="20"/>
                <w:szCs w:val="20"/>
              </w:rPr>
            </w:pPr>
            <w:r w:rsidRPr="00EA1E8A">
              <w:rPr>
                <w:rFonts w:ascii="Verdana" w:hAnsi="Verdana"/>
                <w:sz w:val="20"/>
                <w:szCs w:val="20"/>
              </w:rPr>
              <w:t>C</w:t>
            </w:r>
          </w:p>
        </w:tc>
        <w:tc>
          <w:tcPr>
            <w:tcW w:w="0" w:type="auto"/>
          </w:tcPr>
          <w:p w14:paraId="33FE6D2D" w14:textId="67A7A11F" w:rsidR="00F96A4E" w:rsidRPr="00EA1E8A" w:rsidRDefault="00F96A4E" w:rsidP="00885093">
            <w:pPr>
              <w:rPr>
                <w:rFonts w:ascii="Verdana" w:hAnsi="Verdana"/>
                <w:sz w:val="20"/>
                <w:szCs w:val="20"/>
              </w:rPr>
            </w:pPr>
            <w:r w:rsidRPr="00EA1E8A">
              <w:rPr>
                <w:rFonts w:ascii="Verdana" w:hAnsi="Verdana"/>
                <w:sz w:val="20"/>
                <w:szCs w:val="20"/>
              </w:rPr>
              <w:t xml:space="preserve">Số lượng giao dịch trung bình trong </w:t>
            </w:r>
            <w:r w:rsidR="00115F09">
              <w:rPr>
                <w:rFonts w:ascii="Verdana" w:hAnsi="Verdana"/>
                <w:sz w:val="20"/>
                <w:szCs w:val="20"/>
              </w:rPr>
              <w:t>chuỗi</w:t>
            </w:r>
          </w:p>
        </w:tc>
      </w:tr>
      <w:tr w:rsidR="00F96A4E" w:rsidRPr="00EA1E8A" w14:paraId="54C63316" w14:textId="77777777" w:rsidTr="00F96A4E">
        <w:trPr>
          <w:jc w:val="center"/>
        </w:trPr>
        <w:tc>
          <w:tcPr>
            <w:tcW w:w="0" w:type="auto"/>
          </w:tcPr>
          <w:p w14:paraId="528977F1" w14:textId="77777777" w:rsidR="00F96A4E" w:rsidRPr="00EA1E8A" w:rsidRDefault="00F96A4E" w:rsidP="00885093">
            <w:pPr>
              <w:rPr>
                <w:rFonts w:ascii="Verdana" w:hAnsi="Verdana"/>
                <w:sz w:val="20"/>
                <w:szCs w:val="20"/>
              </w:rPr>
            </w:pPr>
            <w:r w:rsidRPr="00EA1E8A">
              <w:rPr>
                <w:rFonts w:ascii="Verdana" w:hAnsi="Verdana"/>
                <w:sz w:val="20"/>
                <w:szCs w:val="20"/>
              </w:rPr>
              <w:t>T</w:t>
            </w:r>
          </w:p>
        </w:tc>
        <w:tc>
          <w:tcPr>
            <w:tcW w:w="0" w:type="auto"/>
          </w:tcPr>
          <w:p w14:paraId="7ECB353C" w14:textId="77777777" w:rsidR="00F96A4E" w:rsidRPr="00EA1E8A" w:rsidRDefault="00F96A4E" w:rsidP="00885093">
            <w:pPr>
              <w:rPr>
                <w:rFonts w:ascii="Verdana" w:hAnsi="Verdana"/>
                <w:sz w:val="20"/>
                <w:szCs w:val="20"/>
              </w:rPr>
            </w:pPr>
            <w:r w:rsidRPr="00EA1E8A">
              <w:rPr>
                <w:rFonts w:ascii="Verdana" w:hAnsi="Verdana"/>
                <w:sz w:val="20"/>
                <w:szCs w:val="20"/>
              </w:rPr>
              <w:t>Số lượng sự kiện trung bình trong tập sự kiện</w:t>
            </w:r>
          </w:p>
        </w:tc>
      </w:tr>
      <w:tr w:rsidR="00F96A4E" w:rsidRPr="00EA1E8A" w14:paraId="3FDEA65C" w14:textId="77777777" w:rsidTr="00F96A4E">
        <w:trPr>
          <w:jc w:val="center"/>
        </w:trPr>
        <w:tc>
          <w:tcPr>
            <w:tcW w:w="0" w:type="auto"/>
          </w:tcPr>
          <w:p w14:paraId="52A2A93C" w14:textId="77777777" w:rsidR="00F96A4E" w:rsidRPr="00EA1E8A" w:rsidRDefault="00F96A4E" w:rsidP="00885093">
            <w:pPr>
              <w:rPr>
                <w:rFonts w:ascii="Verdana" w:hAnsi="Verdana"/>
                <w:sz w:val="20"/>
                <w:szCs w:val="20"/>
              </w:rPr>
            </w:pPr>
            <w:r w:rsidRPr="00EA1E8A">
              <w:rPr>
                <w:rFonts w:ascii="Verdana" w:hAnsi="Verdana"/>
                <w:sz w:val="20"/>
                <w:szCs w:val="20"/>
              </w:rPr>
              <w:t>N</w:t>
            </w:r>
          </w:p>
        </w:tc>
        <w:tc>
          <w:tcPr>
            <w:tcW w:w="0" w:type="auto"/>
          </w:tcPr>
          <w:p w14:paraId="45433F42" w14:textId="77777777" w:rsidR="00F96A4E" w:rsidRPr="00EA1E8A" w:rsidRDefault="00F96A4E" w:rsidP="00885093">
            <w:pPr>
              <w:rPr>
                <w:rFonts w:ascii="Verdana" w:hAnsi="Verdana"/>
                <w:sz w:val="20"/>
                <w:szCs w:val="20"/>
              </w:rPr>
            </w:pPr>
            <w:r w:rsidRPr="00EA1E8A">
              <w:rPr>
                <w:rFonts w:ascii="Verdana" w:hAnsi="Verdana"/>
                <w:sz w:val="20"/>
                <w:szCs w:val="20"/>
              </w:rPr>
              <w:t>Số lượng sự kiện phân biệt có trong CSDL</w:t>
            </w:r>
          </w:p>
        </w:tc>
      </w:tr>
    </w:tbl>
    <w:p w14:paraId="5BA0FA07" w14:textId="64812E42" w:rsidR="00F96A4E" w:rsidRPr="00885093" w:rsidRDefault="00F96A4E" w:rsidP="00F96A4E">
      <w:pPr>
        <w:pStyle w:val="Caption"/>
      </w:pPr>
      <w:bookmarkStart w:id="62" w:name="_Toc491803654"/>
      <w:r>
        <w:t xml:space="preserve">Bảng </w:t>
      </w:r>
      <w:fldSimple w:instr=" STYLEREF 1 \s ">
        <w:r w:rsidR="00C20869">
          <w:rPr>
            <w:noProof/>
          </w:rPr>
          <w:t>4</w:t>
        </w:r>
      </w:fldSimple>
      <w:r w:rsidR="00C23111">
        <w:noBreakHyphen/>
      </w:r>
      <w:fldSimple w:instr=" SEQ Bảng \* ARABIC \s 1 ">
        <w:r w:rsidR="00C20869">
          <w:rPr>
            <w:noProof/>
          </w:rPr>
          <w:t>2</w:t>
        </w:r>
      </w:fldSimple>
      <w:r>
        <w:t xml:space="preserve"> Mô tả tham số bộ dữ liệu tổng hợp</w:t>
      </w:r>
      <w:bookmarkEnd w:id="62"/>
    </w:p>
    <w:p w14:paraId="49A4B9E1" w14:textId="77777777" w:rsidR="00CD4C18" w:rsidRDefault="00CD4C18" w:rsidP="00CD4C18">
      <w:pPr>
        <w:pStyle w:val="Heading2"/>
      </w:pPr>
      <w:bookmarkStart w:id="63" w:name="_Toc491803685"/>
      <w:r>
        <w:t>Ph</w:t>
      </w:r>
      <w:r w:rsidRPr="00CD4C18">
        <w:t>ươ</w:t>
      </w:r>
      <w:r>
        <w:t>ng ph</w:t>
      </w:r>
      <w:r w:rsidRPr="00CD4C18">
        <w:t>á</w:t>
      </w:r>
      <w:r>
        <w:t>p th</w:t>
      </w:r>
      <w:r w:rsidRPr="00CD4C18">
        <w:t>ự</w:t>
      </w:r>
      <w:r>
        <w:t>c nghi</w:t>
      </w:r>
      <w:r w:rsidRPr="00CD4C18">
        <w:t>ệ</w:t>
      </w:r>
      <w:r>
        <w:t>m</w:t>
      </w:r>
      <w:bookmarkEnd w:id="63"/>
    </w:p>
    <w:p w14:paraId="4F7BD6B0" w14:textId="77777777" w:rsidR="00EA1E8A" w:rsidRDefault="00EA1E8A" w:rsidP="00EA1E8A">
      <w:pPr>
        <w:ind w:firstLine="567"/>
      </w:pPr>
      <w:r>
        <w:t xml:space="preserve">Toàn bộ mã lệnh của các thuật toán sử dụng trong quá trình thực nghiệm đều được viết bằng ngôn ngữ JAVA. Quá trình thực nghiệm bao gồm </w:t>
      </w:r>
      <w:r w:rsidR="002A5C37">
        <w:t>ba</w:t>
      </w:r>
      <w:r>
        <w:t xml:space="preserve"> giai đoạn. Giai đoạn thứ nhất thực hiện kiểm tra tính chính xác của thuật toán đề xuất. Giai đoạn thứ hai thực nghiệm so sánh thời gian thực thi của thuật toán DSPDBV</w:t>
      </w:r>
      <w:r w:rsidR="002A5C37">
        <w:t xml:space="preserve"> với SPAMC</w:t>
      </w:r>
      <w:r>
        <w:t>.</w:t>
      </w:r>
      <w:r w:rsidR="002A5C37">
        <w:t xml:space="preserve"> Giai đoạn thứ ba thực nghiệm kiểm tra tính mở rộ</w:t>
      </w:r>
      <w:r w:rsidR="00307E9D">
        <w:t>ng DSPDBV</w:t>
      </w:r>
      <w:r w:rsidR="002A5C37">
        <w:t>.</w:t>
      </w:r>
    </w:p>
    <w:p w14:paraId="5CE7F1A2" w14:textId="77777777" w:rsidR="00EA1E8A" w:rsidRDefault="00A7556C" w:rsidP="00EA1E8A">
      <w:pPr>
        <w:ind w:firstLine="567"/>
      </w:pPr>
      <w:r>
        <w:t xml:space="preserve">Trong giai đoạn thứ nhất, thực thi lần lượt các thuật toán PrefixSpan, SPAM, SPAMC và DSPDBV trên 3 bộ dữ liệu thực </w:t>
      </w:r>
      <w:r w:rsidRPr="00A7556C">
        <w:t xml:space="preserve">BMSWebView1, BMSWebView2 và </w:t>
      </w:r>
      <w:r w:rsidRPr="00A7556C">
        <w:lastRenderedPageBreak/>
        <w:t>Kosarak10k</w:t>
      </w:r>
      <w:r>
        <w:t xml:space="preserve"> với các ngưỡng hỗ trợ</w:t>
      </w:r>
      <w:r w:rsidR="00A7387E">
        <w:t xml:space="preserve"> khác nhau. </w:t>
      </w:r>
      <w:r w:rsidR="00A7387E" w:rsidRPr="00A7387E">
        <w:t xml:space="preserve">Việc thực nghiệm </w:t>
      </w:r>
      <w:r w:rsidR="00A7387E">
        <w:t>được</w:t>
      </w:r>
      <w:r w:rsidR="00A7387E" w:rsidRPr="00A7387E">
        <w:t xml:space="preserve"> tiến hành trên trên máy tính Intel Core i5</w:t>
      </w:r>
      <w:r w:rsidR="00A7387E">
        <w:t xml:space="preserve"> cài đặt hệ điều hành Window 7 Ultimate, JDK 1.7, Hadoop 2.3. Với mỗi lần thực nghiệm, ghi nhận lại số lượng mẫu tuần tự khai thác được. Sau đó, tiến hành so sánh kết quả của các thuật toán về số lượng mẫu tuần tự khai thác được.</w:t>
      </w:r>
    </w:p>
    <w:p w14:paraId="492DA992" w14:textId="7768B0C6" w:rsidR="00DC0F0D" w:rsidRDefault="00DC0F0D" w:rsidP="00EA1E8A">
      <w:pPr>
        <w:ind w:firstLine="567"/>
      </w:pPr>
      <w:r>
        <w:t>Trong giai đoạn thứ hai, thực hiện lần lượt các thuật toán SPAMC và DSPDB</w:t>
      </w:r>
      <w:r w:rsidR="00FD4EA4">
        <w:t>V</w:t>
      </w:r>
      <w:r>
        <w:t xml:space="preserve"> trên các bộ dữ liệu tổng hợp với các tham số và ngưỡng hỗ trợ khác nhau.</w:t>
      </w:r>
      <w:r w:rsidRPr="00DC0F0D">
        <w:t xml:space="preserve"> Các thuật toán thực thi trên môi trường Hadoop Cluster gồm 4 máy: 1 máy master và 3 máy slave. Các máy đều sử dụng hệ điều hành Ubuntu Server 13.04 (phiên bản 64bit) được cài đặt Hadoop 2.7.3, Open JDK 1.7. Tất cả các máy giao tiếp với nhau thông qua giao thức SSH. Thông tin chi tiết cấu hình các máy được mô tả trong bảng </w:t>
      </w:r>
      <w:r>
        <w:t>4-3</w:t>
      </w:r>
      <w:r w:rsidRPr="00DC0F0D">
        <w:t>.</w:t>
      </w:r>
      <w:r>
        <w:t xml:space="preserve"> </w:t>
      </w:r>
      <w:r w:rsidRPr="00DC0F0D">
        <w:t>Với mỗi lần thực nghiệm</w:t>
      </w:r>
      <w:r>
        <w:t xml:space="preserve">, </w:t>
      </w:r>
      <w:r w:rsidRPr="00DC0F0D">
        <w:t xml:space="preserve">ghi nhận lại </w:t>
      </w:r>
      <w:r>
        <w:t xml:space="preserve">thời gian thực thi thuật toán. Mỗi thực nghiệm được tiến hành 3 lần trên mỗi bộ dữ liệu </w:t>
      </w:r>
      <w:r w:rsidR="00FD4EA4">
        <w:t xml:space="preserve">có </w:t>
      </w:r>
      <w:r>
        <w:t>cùng bộ tham số và ngưỡng hỗ trợ</w:t>
      </w:r>
      <w:r w:rsidR="00594638">
        <w:t>. Thời gian thực thi của thuật toán được tính là thời gian trung bình của 3 lần thực thi</w:t>
      </w:r>
      <w:r w:rsidRPr="00DC0F0D">
        <w:t xml:space="preserve">. Sau đó, tiến hành so sánh </w:t>
      </w:r>
      <w:r w:rsidR="00594638">
        <w:t xml:space="preserve">thời gian thực thi </w:t>
      </w:r>
      <w:r w:rsidRPr="00DC0F0D">
        <w:t>các thuậ</w:t>
      </w:r>
      <w:r w:rsidR="00594638">
        <w:t>t</w:t>
      </w:r>
      <w:r w:rsidR="00FD4EA4">
        <w:t xml:space="preserve"> toán</w:t>
      </w:r>
      <w:r w:rsidR="00594638">
        <w:t>.</w:t>
      </w:r>
    </w:p>
    <w:tbl>
      <w:tblPr>
        <w:tblStyle w:val="TableGrid"/>
        <w:tblW w:w="0" w:type="auto"/>
        <w:jc w:val="center"/>
        <w:tblLook w:val="04A0" w:firstRow="1" w:lastRow="0" w:firstColumn="1" w:lastColumn="0" w:noHBand="0" w:noVBand="1"/>
      </w:tblPr>
      <w:tblGrid>
        <w:gridCol w:w="2132"/>
        <w:gridCol w:w="3086"/>
        <w:gridCol w:w="3086"/>
      </w:tblGrid>
      <w:tr w:rsidR="00D909C7" w:rsidRPr="00341A11" w14:paraId="7998CDA5" w14:textId="77777777" w:rsidTr="00D909C7">
        <w:trPr>
          <w:jc w:val="center"/>
        </w:trPr>
        <w:tc>
          <w:tcPr>
            <w:tcW w:w="0" w:type="auto"/>
          </w:tcPr>
          <w:p w14:paraId="77CF1815" w14:textId="77777777" w:rsidR="00D909C7" w:rsidRPr="00341A11" w:rsidRDefault="00D909C7" w:rsidP="00EA1E8A">
            <w:pPr>
              <w:rPr>
                <w:rFonts w:ascii="Verdana" w:hAnsi="Verdana"/>
                <w:b/>
                <w:sz w:val="20"/>
                <w:szCs w:val="20"/>
              </w:rPr>
            </w:pPr>
            <w:r w:rsidRPr="00341A11">
              <w:rPr>
                <w:rFonts w:ascii="Verdana" w:hAnsi="Verdana"/>
                <w:b/>
                <w:sz w:val="20"/>
                <w:szCs w:val="20"/>
              </w:rPr>
              <w:t>Máy/Thành phần</w:t>
            </w:r>
          </w:p>
        </w:tc>
        <w:tc>
          <w:tcPr>
            <w:tcW w:w="0" w:type="auto"/>
          </w:tcPr>
          <w:p w14:paraId="5EDBD9DC" w14:textId="77777777" w:rsidR="00D909C7" w:rsidRPr="00341A11" w:rsidRDefault="00D909C7" w:rsidP="00EA1E8A">
            <w:pPr>
              <w:rPr>
                <w:rFonts w:ascii="Verdana" w:hAnsi="Verdana"/>
                <w:b/>
                <w:sz w:val="20"/>
                <w:szCs w:val="20"/>
              </w:rPr>
            </w:pPr>
            <w:r w:rsidRPr="00341A11">
              <w:rPr>
                <w:rFonts w:ascii="Verdana" w:hAnsi="Verdana"/>
                <w:b/>
                <w:sz w:val="20"/>
                <w:szCs w:val="20"/>
              </w:rPr>
              <w:t>Master</w:t>
            </w:r>
          </w:p>
        </w:tc>
        <w:tc>
          <w:tcPr>
            <w:tcW w:w="0" w:type="auto"/>
          </w:tcPr>
          <w:p w14:paraId="3341AD0E" w14:textId="77777777" w:rsidR="00D909C7" w:rsidRPr="00341A11" w:rsidRDefault="00D909C7" w:rsidP="00EA1E8A">
            <w:pPr>
              <w:rPr>
                <w:rFonts w:ascii="Verdana" w:hAnsi="Verdana"/>
                <w:b/>
                <w:sz w:val="20"/>
                <w:szCs w:val="20"/>
              </w:rPr>
            </w:pPr>
            <w:r w:rsidRPr="00341A11">
              <w:rPr>
                <w:rFonts w:ascii="Verdana" w:hAnsi="Verdana"/>
                <w:b/>
                <w:sz w:val="20"/>
                <w:szCs w:val="20"/>
              </w:rPr>
              <w:t>Slaves</w:t>
            </w:r>
          </w:p>
        </w:tc>
      </w:tr>
      <w:tr w:rsidR="00D909C7" w:rsidRPr="00341A11" w14:paraId="185AED84" w14:textId="77777777" w:rsidTr="00D909C7">
        <w:trPr>
          <w:jc w:val="center"/>
        </w:trPr>
        <w:tc>
          <w:tcPr>
            <w:tcW w:w="0" w:type="auto"/>
          </w:tcPr>
          <w:p w14:paraId="761631CB" w14:textId="77777777" w:rsidR="00D909C7" w:rsidRPr="00341A11" w:rsidRDefault="00D909C7" w:rsidP="00EA1E8A">
            <w:pPr>
              <w:rPr>
                <w:rFonts w:ascii="Verdana" w:hAnsi="Verdana"/>
                <w:sz w:val="20"/>
                <w:szCs w:val="20"/>
              </w:rPr>
            </w:pPr>
            <w:r w:rsidRPr="00341A11">
              <w:rPr>
                <w:rFonts w:ascii="Verdana" w:hAnsi="Verdana"/>
                <w:sz w:val="20"/>
                <w:szCs w:val="20"/>
              </w:rPr>
              <w:t>CPU</w:t>
            </w:r>
          </w:p>
        </w:tc>
        <w:tc>
          <w:tcPr>
            <w:tcW w:w="0" w:type="auto"/>
          </w:tcPr>
          <w:p w14:paraId="4C812684" w14:textId="77777777" w:rsidR="00D909C7" w:rsidRPr="00341A11" w:rsidRDefault="00D909C7" w:rsidP="00D909C7">
            <w:pPr>
              <w:rPr>
                <w:rFonts w:ascii="Verdana" w:hAnsi="Verdana"/>
                <w:sz w:val="20"/>
                <w:szCs w:val="20"/>
              </w:rPr>
            </w:pPr>
            <w:r w:rsidRPr="00341A11">
              <w:rPr>
                <w:rFonts w:ascii="Verdana" w:hAnsi="Verdana"/>
                <w:sz w:val="20"/>
                <w:szCs w:val="20"/>
              </w:rPr>
              <w:t xml:space="preserve">Intel(R) Xeon(R) </w:t>
            </w:r>
          </w:p>
          <w:p w14:paraId="11AF73D7" w14:textId="77777777" w:rsidR="00D909C7" w:rsidRPr="00341A11" w:rsidRDefault="00D909C7" w:rsidP="00D909C7">
            <w:pPr>
              <w:rPr>
                <w:rFonts w:ascii="Verdana" w:hAnsi="Verdana"/>
                <w:sz w:val="20"/>
                <w:szCs w:val="20"/>
              </w:rPr>
            </w:pPr>
            <w:r w:rsidRPr="00341A11">
              <w:rPr>
                <w:rFonts w:ascii="Verdana" w:hAnsi="Verdana"/>
                <w:sz w:val="20"/>
                <w:szCs w:val="20"/>
              </w:rPr>
              <w:t>CPU E3-1220 V2 @ 3.10GHz</w:t>
            </w:r>
          </w:p>
        </w:tc>
        <w:tc>
          <w:tcPr>
            <w:tcW w:w="0" w:type="auto"/>
          </w:tcPr>
          <w:p w14:paraId="12FBC970" w14:textId="77777777" w:rsidR="00D909C7" w:rsidRPr="00341A11" w:rsidRDefault="00D909C7" w:rsidP="00D909C7">
            <w:pPr>
              <w:rPr>
                <w:rFonts w:ascii="Verdana" w:hAnsi="Verdana"/>
                <w:sz w:val="20"/>
                <w:szCs w:val="20"/>
              </w:rPr>
            </w:pPr>
            <w:r w:rsidRPr="00341A11">
              <w:rPr>
                <w:rFonts w:ascii="Verdana" w:hAnsi="Verdana"/>
                <w:sz w:val="20"/>
                <w:szCs w:val="20"/>
              </w:rPr>
              <w:t xml:space="preserve">Intel(R) Xeon(R) </w:t>
            </w:r>
          </w:p>
          <w:p w14:paraId="606B885B" w14:textId="77777777" w:rsidR="00D909C7" w:rsidRPr="00341A11" w:rsidRDefault="00D909C7" w:rsidP="00EA1E8A">
            <w:pPr>
              <w:rPr>
                <w:rFonts w:ascii="Verdana" w:hAnsi="Verdana"/>
                <w:sz w:val="20"/>
                <w:szCs w:val="20"/>
              </w:rPr>
            </w:pPr>
            <w:r w:rsidRPr="00341A11">
              <w:rPr>
                <w:rFonts w:ascii="Verdana" w:hAnsi="Verdana"/>
                <w:sz w:val="20"/>
                <w:szCs w:val="20"/>
              </w:rPr>
              <w:t>CPU E3-1230 V2 @ 3.30GHz</w:t>
            </w:r>
          </w:p>
        </w:tc>
      </w:tr>
      <w:tr w:rsidR="00D909C7" w:rsidRPr="00341A11" w14:paraId="2EA277E8" w14:textId="77777777" w:rsidTr="00D909C7">
        <w:trPr>
          <w:jc w:val="center"/>
        </w:trPr>
        <w:tc>
          <w:tcPr>
            <w:tcW w:w="0" w:type="auto"/>
          </w:tcPr>
          <w:p w14:paraId="7356AE5A" w14:textId="77777777" w:rsidR="00D909C7" w:rsidRPr="00341A11" w:rsidRDefault="00D909C7" w:rsidP="00EA1E8A">
            <w:pPr>
              <w:rPr>
                <w:rFonts w:ascii="Verdana" w:hAnsi="Verdana"/>
                <w:sz w:val="20"/>
                <w:szCs w:val="20"/>
              </w:rPr>
            </w:pPr>
            <w:r w:rsidRPr="00341A11">
              <w:rPr>
                <w:rFonts w:ascii="Verdana" w:hAnsi="Verdana"/>
                <w:sz w:val="20"/>
                <w:szCs w:val="20"/>
              </w:rPr>
              <w:t>Bộ nhớ (Memory)</w:t>
            </w:r>
          </w:p>
        </w:tc>
        <w:tc>
          <w:tcPr>
            <w:tcW w:w="0" w:type="auto"/>
          </w:tcPr>
          <w:p w14:paraId="5F6BA4E2" w14:textId="77777777" w:rsidR="00D909C7" w:rsidRPr="00341A11" w:rsidRDefault="00D909C7" w:rsidP="00D909C7">
            <w:pPr>
              <w:rPr>
                <w:rFonts w:ascii="Verdana" w:hAnsi="Verdana"/>
                <w:sz w:val="20"/>
                <w:szCs w:val="20"/>
              </w:rPr>
            </w:pPr>
            <w:r w:rsidRPr="00341A11">
              <w:rPr>
                <w:rFonts w:ascii="Verdana" w:hAnsi="Verdana"/>
                <w:sz w:val="20"/>
                <w:szCs w:val="20"/>
              </w:rPr>
              <w:t>10GB</w:t>
            </w:r>
          </w:p>
        </w:tc>
        <w:tc>
          <w:tcPr>
            <w:tcW w:w="0" w:type="auto"/>
          </w:tcPr>
          <w:p w14:paraId="3FA16B69" w14:textId="77777777" w:rsidR="00D909C7" w:rsidRPr="00341A11" w:rsidRDefault="00D909C7" w:rsidP="00D909C7">
            <w:pPr>
              <w:rPr>
                <w:rFonts w:ascii="Verdana" w:hAnsi="Verdana"/>
                <w:sz w:val="20"/>
                <w:szCs w:val="20"/>
              </w:rPr>
            </w:pPr>
            <w:r w:rsidRPr="00341A11">
              <w:rPr>
                <w:rFonts w:ascii="Verdana" w:hAnsi="Verdana"/>
                <w:sz w:val="20"/>
                <w:szCs w:val="20"/>
              </w:rPr>
              <w:t>8GB</w:t>
            </w:r>
          </w:p>
        </w:tc>
      </w:tr>
      <w:tr w:rsidR="00D909C7" w:rsidRPr="00341A11" w14:paraId="500803D3" w14:textId="77777777" w:rsidTr="00D909C7">
        <w:trPr>
          <w:jc w:val="center"/>
        </w:trPr>
        <w:tc>
          <w:tcPr>
            <w:tcW w:w="0" w:type="auto"/>
          </w:tcPr>
          <w:p w14:paraId="29DED42D" w14:textId="77777777" w:rsidR="00D909C7" w:rsidRPr="00341A11" w:rsidRDefault="00D909C7" w:rsidP="00EA1E8A">
            <w:pPr>
              <w:rPr>
                <w:rFonts w:ascii="Verdana" w:hAnsi="Verdana"/>
                <w:sz w:val="20"/>
                <w:szCs w:val="20"/>
              </w:rPr>
            </w:pPr>
            <w:r w:rsidRPr="00341A11">
              <w:rPr>
                <w:rFonts w:ascii="Verdana" w:hAnsi="Verdana"/>
                <w:sz w:val="20"/>
                <w:szCs w:val="20"/>
              </w:rPr>
              <w:t>Ổ cứng (Storage)</w:t>
            </w:r>
          </w:p>
        </w:tc>
        <w:tc>
          <w:tcPr>
            <w:tcW w:w="0" w:type="auto"/>
          </w:tcPr>
          <w:p w14:paraId="647E9478" w14:textId="77777777" w:rsidR="00D909C7" w:rsidRPr="00341A11" w:rsidRDefault="00D909C7" w:rsidP="00D909C7">
            <w:pPr>
              <w:rPr>
                <w:rFonts w:ascii="Verdana" w:hAnsi="Verdana"/>
                <w:sz w:val="20"/>
                <w:szCs w:val="20"/>
              </w:rPr>
            </w:pPr>
            <w:r w:rsidRPr="00341A11">
              <w:rPr>
                <w:rFonts w:ascii="Verdana" w:hAnsi="Verdana"/>
                <w:sz w:val="20"/>
                <w:szCs w:val="20"/>
              </w:rPr>
              <w:t>500GB, 7200RPM</w:t>
            </w:r>
          </w:p>
        </w:tc>
        <w:tc>
          <w:tcPr>
            <w:tcW w:w="0" w:type="auto"/>
          </w:tcPr>
          <w:p w14:paraId="67129C6E" w14:textId="77777777" w:rsidR="00D909C7" w:rsidRPr="00341A11" w:rsidRDefault="00D909C7" w:rsidP="00D909C7">
            <w:pPr>
              <w:rPr>
                <w:rFonts w:ascii="Verdana" w:hAnsi="Verdana"/>
                <w:sz w:val="20"/>
                <w:szCs w:val="20"/>
              </w:rPr>
            </w:pPr>
            <w:r w:rsidRPr="00341A11">
              <w:rPr>
                <w:rFonts w:ascii="Verdana" w:hAnsi="Verdana"/>
                <w:sz w:val="20"/>
                <w:szCs w:val="20"/>
              </w:rPr>
              <w:t>500GB, 7200RPM</w:t>
            </w:r>
          </w:p>
        </w:tc>
      </w:tr>
      <w:tr w:rsidR="008B79EB" w:rsidRPr="00341A11" w14:paraId="3AADF906" w14:textId="77777777" w:rsidTr="00D909C7">
        <w:trPr>
          <w:jc w:val="center"/>
        </w:trPr>
        <w:tc>
          <w:tcPr>
            <w:tcW w:w="0" w:type="auto"/>
          </w:tcPr>
          <w:p w14:paraId="5E8783A7" w14:textId="77777777" w:rsidR="008B79EB" w:rsidRPr="00341A11" w:rsidRDefault="008B79EB" w:rsidP="00EA1E8A">
            <w:pPr>
              <w:rPr>
                <w:rFonts w:ascii="Verdana" w:hAnsi="Verdana"/>
                <w:sz w:val="20"/>
                <w:szCs w:val="20"/>
              </w:rPr>
            </w:pPr>
            <w:r w:rsidRPr="00341A11">
              <w:rPr>
                <w:rFonts w:ascii="Verdana" w:hAnsi="Verdana"/>
                <w:sz w:val="20"/>
                <w:szCs w:val="20"/>
              </w:rPr>
              <w:t>Mạng (Network)</w:t>
            </w:r>
          </w:p>
        </w:tc>
        <w:tc>
          <w:tcPr>
            <w:tcW w:w="0" w:type="auto"/>
          </w:tcPr>
          <w:p w14:paraId="0FD27AE2" w14:textId="77777777" w:rsidR="008B79EB" w:rsidRPr="00341A11" w:rsidRDefault="008B79EB" w:rsidP="00D909C7">
            <w:pPr>
              <w:rPr>
                <w:rFonts w:ascii="Verdana" w:hAnsi="Verdana"/>
                <w:sz w:val="20"/>
                <w:szCs w:val="20"/>
              </w:rPr>
            </w:pPr>
            <w:r w:rsidRPr="00341A11">
              <w:rPr>
                <w:rFonts w:ascii="Verdana" w:hAnsi="Verdana"/>
                <w:sz w:val="20"/>
                <w:szCs w:val="20"/>
              </w:rPr>
              <w:t>2 X Ethernet 1000MB</w:t>
            </w:r>
          </w:p>
        </w:tc>
        <w:tc>
          <w:tcPr>
            <w:tcW w:w="0" w:type="auto"/>
          </w:tcPr>
          <w:p w14:paraId="18C0E215" w14:textId="77777777" w:rsidR="008B79EB" w:rsidRPr="00341A11" w:rsidRDefault="008B79EB" w:rsidP="00D909C7">
            <w:pPr>
              <w:rPr>
                <w:rFonts w:ascii="Verdana" w:hAnsi="Verdana"/>
                <w:sz w:val="20"/>
                <w:szCs w:val="20"/>
              </w:rPr>
            </w:pPr>
            <w:r w:rsidRPr="00341A11">
              <w:rPr>
                <w:rFonts w:ascii="Verdana" w:hAnsi="Verdana"/>
                <w:sz w:val="20"/>
                <w:szCs w:val="20"/>
              </w:rPr>
              <w:t>2 X Ethernet 1000MB</w:t>
            </w:r>
          </w:p>
        </w:tc>
      </w:tr>
    </w:tbl>
    <w:p w14:paraId="3F373A44" w14:textId="65113973" w:rsidR="00D909C7" w:rsidRDefault="008B79EB" w:rsidP="008B79EB">
      <w:pPr>
        <w:pStyle w:val="Caption"/>
      </w:pPr>
      <w:bookmarkStart w:id="64" w:name="_Toc491803655"/>
      <w:r>
        <w:t xml:space="preserve">Bảng </w:t>
      </w:r>
      <w:fldSimple w:instr=" STYLEREF 1 \s ">
        <w:r w:rsidR="00C20869">
          <w:rPr>
            <w:noProof/>
          </w:rPr>
          <w:t>4</w:t>
        </w:r>
      </w:fldSimple>
      <w:r w:rsidR="00C23111">
        <w:noBreakHyphen/>
      </w:r>
      <w:fldSimple w:instr=" SEQ Bảng \* ARABIC \s 1 ">
        <w:r w:rsidR="00C20869">
          <w:rPr>
            <w:noProof/>
          </w:rPr>
          <w:t>3</w:t>
        </w:r>
      </w:fldSimple>
      <w:r>
        <w:t xml:space="preserve"> Thông tin cấu hình máy trong Hadoop Cluster</w:t>
      </w:r>
      <w:bookmarkEnd w:id="64"/>
    </w:p>
    <w:p w14:paraId="44C3096F" w14:textId="77777777" w:rsidR="00AF27D7" w:rsidRPr="00AF27D7" w:rsidRDefault="00AF27D7" w:rsidP="00AF27D7">
      <w:pPr>
        <w:ind w:firstLine="567"/>
      </w:pPr>
      <w:r>
        <w:t xml:space="preserve">Giai đoạn thứ ba thực hiện ghi nhận kết quả tương tự giai đoạn thứ hai. </w:t>
      </w:r>
      <w:r w:rsidR="005820FB">
        <w:t xml:space="preserve">Trong đó, thực hiện thực thi thuật toán DPSDBV với các ngưỡng hỗ trợ và số lượng máy trong Hadoop Cluster khác nhau. </w:t>
      </w:r>
    </w:p>
    <w:p w14:paraId="094DD326" w14:textId="77777777" w:rsidR="005C4CC8" w:rsidRDefault="002F76C2" w:rsidP="005C4CC8">
      <w:pPr>
        <w:pStyle w:val="Heading2"/>
      </w:pPr>
      <w:bookmarkStart w:id="65" w:name="_Toc491803686"/>
      <w:r>
        <w:t>Kiểm tra</w:t>
      </w:r>
      <w:r w:rsidR="005C4CC8">
        <w:t xml:space="preserve"> tính chính xác</w:t>
      </w:r>
      <w:bookmarkEnd w:id="65"/>
    </w:p>
    <w:p w14:paraId="08C40217" w14:textId="1862840A" w:rsidR="00F722F9" w:rsidRDefault="00F84D44" w:rsidP="000F3D09">
      <w:pPr>
        <w:ind w:firstLine="567"/>
      </w:pPr>
      <w:r>
        <w:t xml:space="preserve">Bảng 4-4 thống kê </w:t>
      </w:r>
      <w:r w:rsidR="00CB541E">
        <w:t xml:space="preserve">số lượng mẫu tuần tự khai thác được khi thực thi các thuật toán PrefixSpan, SPAM, SPAMC và DSPDBV trên các bộ dữ liệu thực </w:t>
      </w:r>
      <w:r w:rsidR="00CB541E" w:rsidRPr="00CB541E">
        <w:t>BMSWebView1</w:t>
      </w:r>
      <w:r w:rsidR="00CB541E">
        <w:t>,</w:t>
      </w:r>
      <w:r w:rsidR="00CB541E" w:rsidRPr="00CB541E">
        <w:t xml:space="preserve"> BMSWebView2</w:t>
      </w:r>
      <w:r w:rsidR="00CB541E">
        <w:t xml:space="preserve"> và</w:t>
      </w:r>
      <w:r w:rsidR="00CB541E" w:rsidRPr="00CB541E">
        <w:t xml:space="preserve"> Kosarak10k</w:t>
      </w:r>
      <w:r w:rsidR="00CB541E">
        <w:t xml:space="preserve"> với các ngưỡng hỗ trợ lần lượt là 0.4%, 0.5%, 0.6% và 0.7%. Quan sát bảng kết quả ta thấy rằng tất cả các thuật toán </w:t>
      </w:r>
      <w:r w:rsidR="00CB541E">
        <w:lastRenderedPageBreak/>
        <w:t>đều có cùng số lượng mẫu tuần tự khai thác được.</w:t>
      </w:r>
      <w:r w:rsidR="00F722F9">
        <w:t xml:space="preserve"> Kết quả thực nghiệm đã chứng minh thuật toán đề xuất thực thi chính xác khi so sánh với các thuật toán đã công bố.</w:t>
      </w:r>
    </w:p>
    <w:tbl>
      <w:tblPr>
        <w:tblStyle w:val="TableGrid"/>
        <w:tblW w:w="0" w:type="auto"/>
        <w:tblLook w:val="04A0" w:firstRow="1" w:lastRow="0" w:firstColumn="1" w:lastColumn="0" w:noHBand="0" w:noVBand="1"/>
      </w:tblPr>
      <w:tblGrid>
        <w:gridCol w:w="1702"/>
        <w:gridCol w:w="1619"/>
        <w:gridCol w:w="1440"/>
        <w:gridCol w:w="1300"/>
        <w:gridCol w:w="1339"/>
        <w:gridCol w:w="1378"/>
      </w:tblGrid>
      <w:tr w:rsidR="00CB541E" w:rsidRPr="00CB541E" w14:paraId="499F1965" w14:textId="77777777" w:rsidTr="00CB541E">
        <w:tc>
          <w:tcPr>
            <w:tcW w:w="1702" w:type="dxa"/>
            <w:vMerge w:val="restart"/>
          </w:tcPr>
          <w:p w14:paraId="6290D08B" w14:textId="77777777" w:rsidR="00CB541E" w:rsidRPr="00CB541E" w:rsidRDefault="00CB541E" w:rsidP="00F84D44">
            <w:pPr>
              <w:rPr>
                <w:rFonts w:ascii="Verdana" w:hAnsi="Verdana"/>
                <w:b/>
                <w:sz w:val="20"/>
                <w:szCs w:val="20"/>
              </w:rPr>
            </w:pPr>
            <w:r w:rsidRPr="00CB541E">
              <w:rPr>
                <w:rFonts w:ascii="Verdana" w:hAnsi="Verdana"/>
                <w:b/>
                <w:sz w:val="20"/>
                <w:szCs w:val="20"/>
              </w:rPr>
              <w:t>Bộ dữ liệu</w:t>
            </w:r>
          </w:p>
        </w:tc>
        <w:tc>
          <w:tcPr>
            <w:tcW w:w="1713" w:type="dxa"/>
            <w:vMerge w:val="restart"/>
          </w:tcPr>
          <w:p w14:paraId="689D5A6E" w14:textId="77777777" w:rsidR="00CB541E" w:rsidRPr="00CB541E" w:rsidRDefault="00CB541E" w:rsidP="00CB541E">
            <w:pPr>
              <w:jc w:val="right"/>
              <w:rPr>
                <w:rFonts w:ascii="Verdana" w:hAnsi="Verdana"/>
                <w:b/>
                <w:sz w:val="20"/>
                <w:szCs w:val="20"/>
              </w:rPr>
            </w:pPr>
            <w:r w:rsidRPr="00CB541E">
              <w:rPr>
                <w:rFonts w:ascii="Verdana" w:hAnsi="Verdana"/>
                <w:b/>
                <w:sz w:val="20"/>
                <w:szCs w:val="20"/>
              </w:rPr>
              <w:t>Ngưỡng hỗ trợ (%)</w:t>
            </w:r>
          </w:p>
        </w:tc>
        <w:tc>
          <w:tcPr>
            <w:tcW w:w="5363" w:type="dxa"/>
            <w:gridSpan w:val="4"/>
          </w:tcPr>
          <w:p w14:paraId="77A32A6A" w14:textId="77777777" w:rsidR="00CB541E" w:rsidRPr="00CB541E" w:rsidRDefault="00CB541E" w:rsidP="00F84D44">
            <w:pPr>
              <w:rPr>
                <w:rFonts w:ascii="Verdana" w:hAnsi="Verdana"/>
                <w:b/>
                <w:sz w:val="20"/>
                <w:szCs w:val="20"/>
              </w:rPr>
            </w:pPr>
            <w:r w:rsidRPr="00CB541E">
              <w:rPr>
                <w:rFonts w:ascii="Verdana" w:hAnsi="Verdana"/>
                <w:b/>
                <w:sz w:val="20"/>
                <w:szCs w:val="20"/>
              </w:rPr>
              <w:t>Số lượng mẫu tuần tự khai thác được</w:t>
            </w:r>
          </w:p>
        </w:tc>
      </w:tr>
      <w:tr w:rsidR="00CB541E" w:rsidRPr="00CB541E" w14:paraId="24E1DD78" w14:textId="77777777" w:rsidTr="00CB541E">
        <w:tc>
          <w:tcPr>
            <w:tcW w:w="1702" w:type="dxa"/>
            <w:vMerge/>
          </w:tcPr>
          <w:p w14:paraId="779E1F50" w14:textId="77777777" w:rsidR="00CB541E" w:rsidRPr="00CB541E" w:rsidRDefault="00CB541E" w:rsidP="00F84D44">
            <w:pPr>
              <w:rPr>
                <w:rFonts w:ascii="Verdana" w:hAnsi="Verdana"/>
                <w:b/>
                <w:sz w:val="20"/>
                <w:szCs w:val="20"/>
              </w:rPr>
            </w:pPr>
          </w:p>
        </w:tc>
        <w:tc>
          <w:tcPr>
            <w:tcW w:w="1713" w:type="dxa"/>
            <w:vMerge/>
          </w:tcPr>
          <w:p w14:paraId="08244849" w14:textId="77777777" w:rsidR="00CB541E" w:rsidRPr="00CB541E" w:rsidRDefault="00CB541E" w:rsidP="00CB541E">
            <w:pPr>
              <w:jc w:val="right"/>
              <w:rPr>
                <w:rFonts w:ascii="Verdana" w:hAnsi="Verdana"/>
                <w:b/>
                <w:sz w:val="20"/>
                <w:szCs w:val="20"/>
              </w:rPr>
            </w:pPr>
          </w:p>
        </w:tc>
        <w:tc>
          <w:tcPr>
            <w:tcW w:w="1161" w:type="dxa"/>
          </w:tcPr>
          <w:p w14:paraId="72F5D4AF" w14:textId="77777777" w:rsidR="00CB541E" w:rsidRPr="00CB541E" w:rsidRDefault="00CB541E" w:rsidP="00CB541E">
            <w:pPr>
              <w:jc w:val="right"/>
              <w:rPr>
                <w:rFonts w:ascii="Verdana" w:hAnsi="Verdana"/>
                <w:b/>
                <w:sz w:val="20"/>
                <w:szCs w:val="20"/>
              </w:rPr>
            </w:pPr>
            <w:r w:rsidRPr="00CB541E">
              <w:rPr>
                <w:rFonts w:ascii="Verdana" w:hAnsi="Verdana"/>
                <w:b/>
                <w:sz w:val="20"/>
                <w:szCs w:val="20"/>
              </w:rPr>
              <w:t>PrefixSpan</w:t>
            </w:r>
          </w:p>
        </w:tc>
        <w:tc>
          <w:tcPr>
            <w:tcW w:w="1381" w:type="dxa"/>
          </w:tcPr>
          <w:p w14:paraId="5BED384E" w14:textId="77777777" w:rsidR="00CB541E" w:rsidRPr="00CB541E" w:rsidRDefault="00CB541E" w:rsidP="00CB541E">
            <w:pPr>
              <w:jc w:val="right"/>
              <w:rPr>
                <w:rFonts w:ascii="Verdana" w:hAnsi="Verdana"/>
                <w:b/>
                <w:sz w:val="20"/>
                <w:szCs w:val="20"/>
              </w:rPr>
            </w:pPr>
            <w:r w:rsidRPr="00CB541E">
              <w:rPr>
                <w:rFonts w:ascii="Verdana" w:hAnsi="Verdana"/>
                <w:b/>
                <w:sz w:val="20"/>
                <w:szCs w:val="20"/>
              </w:rPr>
              <w:t>SPAM</w:t>
            </w:r>
          </w:p>
        </w:tc>
        <w:tc>
          <w:tcPr>
            <w:tcW w:w="1401" w:type="dxa"/>
          </w:tcPr>
          <w:p w14:paraId="3695F68E" w14:textId="77777777" w:rsidR="00CB541E" w:rsidRPr="00CB541E" w:rsidRDefault="00CB541E" w:rsidP="00CB541E">
            <w:pPr>
              <w:jc w:val="right"/>
              <w:rPr>
                <w:rFonts w:ascii="Verdana" w:hAnsi="Verdana"/>
                <w:b/>
                <w:sz w:val="20"/>
                <w:szCs w:val="20"/>
              </w:rPr>
            </w:pPr>
            <w:r w:rsidRPr="00CB541E">
              <w:rPr>
                <w:rFonts w:ascii="Verdana" w:hAnsi="Verdana"/>
                <w:b/>
                <w:sz w:val="20"/>
                <w:szCs w:val="20"/>
              </w:rPr>
              <w:t>SPAMC</w:t>
            </w:r>
          </w:p>
        </w:tc>
        <w:tc>
          <w:tcPr>
            <w:tcW w:w="1420" w:type="dxa"/>
          </w:tcPr>
          <w:p w14:paraId="322086D8" w14:textId="77777777" w:rsidR="00CB541E" w:rsidRPr="00CB541E" w:rsidRDefault="00CB541E" w:rsidP="00CB541E">
            <w:pPr>
              <w:jc w:val="right"/>
              <w:rPr>
                <w:rFonts w:ascii="Verdana" w:hAnsi="Verdana"/>
                <w:b/>
                <w:sz w:val="20"/>
                <w:szCs w:val="20"/>
              </w:rPr>
            </w:pPr>
            <w:r w:rsidRPr="00CB541E">
              <w:rPr>
                <w:rFonts w:ascii="Verdana" w:hAnsi="Verdana"/>
                <w:b/>
                <w:sz w:val="20"/>
                <w:szCs w:val="20"/>
              </w:rPr>
              <w:t>DSPDBV</w:t>
            </w:r>
          </w:p>
        </w:tc>
      </w:tr>
      <w:tr w:rsidR="00CB541E" w:rsidRPr="00CB541E" w14:paraId="4BD0BDF6" w14:textId="77777777" w:rsidTr="00CB541E">
        <w:tc>
          <w:tcPr>
            <w:tcW w:w="1702" w:type="dxa"/>
          </w:tcPr>
          <w:p w14:paraId="07FA05A3" w14:textId="77777777" w:rsidR="00CB541E" w:rsidRPr="00CB541E" w:rsidRDefault="00CB541E" w:rsidP="00F84D44">
            <w:pPr>
              <w:rPr>
                <w:rFonts w:ascii="Verdana" w:hAnsi="Verdana"/>
                <w:sz w:val="20"/>
                <w:szCs w:val="20"/>
              </w:rPr>
            </w:pPr>
            <w:r w:rsidRPr="00CB541E">
              <w:rPr>
                <w:rFonts w:ascii="Verdana" w:hAnsi="Verdana"/>
                <w:sz w:val="20"/>
                <w:szCs w:val="20"/>
              </w:rPr>
              <w:t>BMSWebView1</w:t>
            </w:r>
          </w:p>
        </w:tc>
        <w:tc>
          <w:tcPr>
            <w:tcW w:w="1713" w:type="dxa"/>
          </w:tcPr>
          <w:p w14:paraId="1DB6E4CE" w14:textId="77777777" w:rsidR="00CB541E" w:rsidRPr="00CB541E" w:rsidRDefault="00CB541E" w:rsidP="00CB541E">
            <w:pPr>
              <w:jc w:val="right"/>
              <w:rPr>
                <w:rFonts w:ascii="Verdana" w:hAnsi="Verdana"/>
                <w:sz w:val="20"/>
                <w:szCs w:val="20"/>
              </w:rPr>
            </w:pPr>
            <w:r>
              <w:rPr>
                <w:rFonts w:ascii="Verdana" w:hAnsi="Verdana"/>
                <w:sz w:val="20"/>
                <w:szCs w:val="20"/>
              </w:rPr>
              <w:t>0.4</w:t>
            </w:r>
          </w:p>
        </w:tc>
        <w:tc>
          <w:tcPr>
            <w:tcW w:w="1161" w:type="dxa"/>
          </w:tcPr>
          <w:p w14:paraId="0C747B38" w14:textId="77777777" w:rsidR="00CB541E" w:rsidRPr="00CB541E" w:rsidRDefault="00CB541E" w:rsidP="00CB541E">
            <w:pPr>
              <w:jc w:val="right"/>
              <w:rPr>
                <w:rFonts w:ascii="Verdana" w:hAnsi="Verdana"/>
                <w:sz w:val="20"/>
                <w:szCs w:val="20"/>
              </w:rPr>
            </w:pPr>
            <w:r w:rsidRPr="00CB541E">
              <w:rPr>
                <w:rFonts w:ascii="Verdana" w:hAnsi="Verdana"/>
                <w:sz w:val="20"/>
                <w:szCs w:val="20"/>
              </w:rPr>
              <w:t>286</w:t>
            </w:r>
          </w:p>
        </w:tc>
        <w:tc>
          <w:tcPr>
            <w:tcW w:w="1381" w:type="dxa"/>
          </w:tcPr>
          <w:p w14:paraId="6BA7D8A6" w14:textId="77777777" w:rsidR="00CB541E" w:rsidRPr="00CB541E" w:rsidRDefault="00CB541E" w:rsidP="00CB541E">
            <w:pPr>
              <w:jc w:val="right"/>
              <w:rPr>
                <w:rFonts w:ascii="Verdana" w:hAnsi="Verdana"/>
                <w:sz w:val="20"/>
                <w:szCs w:val="20"/>
              </w:rPr>
            </w:pPr>
            <w:r w:rsidRPr="00CB541E">
              <w:rPr>
                <w:rFonts w:ascii="Verdana" w:hAnsi="Verdana"/>
                <w:sz w:val="20"/>
                <w:szCs w:val="20"/>
              </w:rPr>
              <w:t>286</w:t>
            </w:r>
          </w:p>
        </w:tc>
        <w:tc>
          <w:tcPr>
            <w:tcW w:w="1401" w:type="dxa"/>
          </w:tcPr>
          <w:p w14:paraId="212F592F" w14:textId="77777777" w:rsidR="00CB541E" w:rsidRPr="00CB541E" w:rsidRDefault="00CB541E" w:rsidP="00CB541E">
            <w:pPr>
              <w:jc w:val="right"/>
              <w:rPr>
                <w:rFonts w:ascii="Verdana" w:hAnsi="Verdana"/>
                <w:sz w:val="20"/>
                <w:szCs w:val="20"/>
              </w:rPr>
            </w:pPr>
            <w:r w:rsidRPr="00CB541E">
              <w:rPr>
                <w:rFonts w:ascii="Verdana" w:hAnsi="Verdana"/>
                <w:sz w:val="20"/>
                <w:szCs w:val="20"/>
              </w:rPr>
              <w:t>286</w:t>
            </w:r>
          </w:p>
        </w:tc>
        <w:tc>
          <w:tcPr>
            <w:tcW w:w="1420" w:type="dxa"/>
          </w:tcPr>
          <w:p w14:paraId="307D23BC" w14:textId="77777777" w:rsidR="00CB541E" w:rsidRPr="00CB541E" w:rsidRDefault="00CB541E" w:rsidP="00CB541E">
            <w:pPr>
              <w:jc w:val="right"/>
              <w:rPr>
                <w:rFonts w:ascii="Verdana" w:hAnsi="Verdana"/>
                <w:sz w:val="20"/>
                <w:szCs w:val="20"/>
              </w:rPr>
            </w:pPr>
            <w:r w:rsidRPr="00CB541E">
              <w:rPr>
                <w:rFonts w:ascii="Verdana" w:hAnsi="Verdana"/>
                <w:sz w:val="20"/>
                <w:szCs w:val="20"/>
              </w:rPr>
              <w:t>286</w:t>
            </w:r>
          </w:p>
        </w:tc>
      </w:tr>
      <w:tr w:rsidR="00CB541E" w:rsidRPr="00CB541E" w14:paraId="01D3DA96" w14:textId="77777777" w:rsidTr="00CB541E">
        <w:tc>
          <w:tcPr>
            <w:tcW w:w="1702" w:type="dxa"/>
          </w:tcPr>
          <w:p w14:paraId="221457F7" w14:textId="77777777" w:rsidR="00CB541E" w:rsidRPr="00CB541E" w:rsidRDefault="00CB541E" w:rsidP="00F84D44">
            <w:pPr>
              <w:rPr>
                <w:rFonts w:ascii="Verdana" w:hAnsi="Verdana"/>
                <w:sz w:val="20"/>
                <w:szCs w:val="20"/>
              </w:rPr>
            </w:pPr>
          </w:p>
        </w:tc>
        <w:tc>
          <w:tcPr>
            <w:tcW w:w="1713" w:type="dxa"/>
          </w:tcPr>
          <w:p w14:paraId="017F7128" w14:textId="77777777" w:rsidR="00CB541E" w:rsidRPr="00CB541E" w:rsidRDefault="00CB541E" w:rsidP="00CB541E">
            <w:pPr>
              <w:jc w:val="right"/>
              <w:rPr>
                <w:rFonts w:ascii="Verdana" w:hAnsi="Verdana"/>
                <w:sz w:val="20"/>
                <w:szCs w:val="20"/>
              </w:rPr>
            </w:pPr>
            <w:r>
              <w:rPr>
                <w:rFonts w:ascii="Verdana" w:hAnsi="Verdana"/>
                <w:sz w:val="20"/>
                <w:szCs w:val="20"/>
              </w:rPr>
              <w:t>0.5</w:t>
            </w:r>
          </w:p>
        </w:tc>
        <w:tc>
          <w:tcPr>
            <w:tcW w:w="1161" w:type="dxa"/>
          </w:tcPr>
          <w:p w14:paraId="1124B784" w14:textId="77777777" w:rsidR="00CB541E" w:rsidRPr="00CB541E" w:rsidRDefault="00CB541E" w:rsidP="00CB541E">
            <w:pPr>
              <w:jc w:val="right"/>
              <w:rPr>
                <w:rFonts w:ascii="Verdana" w:hAnsi="Verdana"/>
                <w:sz w:val="20"/>
                <w:szCs w:val="20"/>
              </w:rPr>
            </w:pPr>
            <w:r w:rsidRPr="00CB541E">
              <w:rPr>
                <w:rFonts w:ascii="Verdana" w:hAnsi="Verdana"/>
                <w:sz w:val="20"/>
                <w:szCs w:val="20"/>
              </w:rPr>
              <w:t>201</w:t>
            </w:r>
          </w:p>
        </w:tc>
        <w:tc>
          <w:tcPr>
            <w:tcW w:w="1381" w:type="dxa"/>
          </w:tcPr>
          <w:p w14:paraId="48A10E55" w14:textId="77777777" w:rsidR="00CB541E" w:rsidRPr="00CB541E" w:rsidRDefault="00CB541E" w:rsidP="00CB541E">
            <w:pPr>
              <w:jc w:val="right"/>
              <w:rPr>
                <w:rFonts w:ascii="Verdana" w:hAnsi="Verdana"/>
                <w:sz w:val="20"/>
                <w:szCs w:val="20"/>
              </w:rPr>
            </w:pPr>
            <w:r w:rsidRPr="00CB541E">
              <w:rPr>
                <w:rFonts w:ascii="Verdana" w:hAnsi="Verdana"/>
                <w:sz w:val="20"/>
                <w:szCs w:val="20"/>
              </w:rPr>
              <w:t>201</w:t>
            </w:r>
          </w:p>
        </w:tc>
        <w:tc>
          <w:tcPr>
            <w:tcW w:w="1401" w:type="dxa"/>
          </w:tcPr>
          <w:p w14:paraId="65AFADE1" w14:textId="77777777" w:rsidR="00CB541E" w:rsidRPr="00CB541E" w:rsidRDefault="00CB541E" w:rsidP="00CB541E">
            <w:pPr>
              <w:jc w:val="right"/>
              <w:rPr>
                <w:rFonts w:ascii="Verdana" w:hAnsi="Verdana"/>
                <w:sz w:val="20"/>
                <w:szCs w:val="20"/>
              </w:rPr>
            </w:pPr>
            <w:r w:rsidRPr="00CB541E">
              <w:rPr>
                <w:rFonts w:ascii="Verdana" w:hAnsi="Verdana"/>
                <w:sz w:val="20"/>
                <w:szCs w:val="20"/>
              </w:rPr>
              <w:t>201</w:t>
            </w:r>
          </w:p>
        </w:tc>
        <w:tc>
          <w:tcPr>
            <w:tcW w:w="1420" w:type="dxa"/>
          </w:tcPr>
          <w:p w14:paraId="1FAE6E8D" w14:textId="77777777" w:rsidR="00CB541E" w:rsidRPr="00CB541E" w:rsidRDefault="00CB541E" w:rsidP="00CB541E">
            <w:pPr>
              <w:jc w:val="right"/>
              <w:rPr>
                <w:rFonts w:ascii="Verdana" w:hAnsi="Verdana"/>
                <w:sz w:val="20"/>
                <w:szCs w:val="20"/>
              </w:rPr>
            </w:pPr>
            <w:r w:rsidRPr="00CB541E">
              <w:rPr>
                <w:rFonts w:ascii="Verdana" w:hAnsi="Verdana"/>
                <w:sz w:val="20"/>
                <w:szCs w:val="20"/>
              </w:rPr>
              <w:t>201</w:t>
            </w:r>
          </w:p>
        </w:tc>
      </w:tr>
      <w:tr w:rsidR="00CB541E" w:rsidRPr="00CB541E" w14:paraId="7C3A8511" w14:textId="77777777" w:rsidTr="00CB541E">
        <w:tc>
          <w:tcPr>
            <w:tcW w:w="1702" w:type="dxa"/>
          </w:tcPr>
          <w:p w14:paraId="37756B48" w14:textId="77777777" w:rsidR="00CB541E" w:rsidRPr="00CB541E" w:rsidRDefault="00CB541E" w:rsidP="00F84D44">
            <w:pPr>
              <w:rPr>
                <w:rFonts w:ascii="Verdana" w:hAnsi="Verdana"/>
                <w:sz w:val="20"/>
                <w:szCs w:val="20"/>
              </w:rPr>
            </w:pPr>
          </w:p>
        </w:tc>
        <w:tc>
          <w:tcPr>
            <w:tcW w:w="1713" w:type="dxa"/>
          </w:tcPr>
          <w:p w14:paraId="2EA18B3E" w14:textId="77777777" w:rsidR="00CB541E" w:rsidRDefault="00CB541E" w:rsidP="00CB541E">
            <w:pPr>
              <w:jc w:val="right"/>
              <w:rPr>
                <w:rFonts w:ascii="Verdana" w:hAnsi="Verdana"/>
                <w:sz w:val="20"/>
                <w:szCs w:val="20"/>
              </w:rPr>
            </w:pPr>
            <w:r>
              <w:rPr>
                <w:rFonts w:ascii="Verdana" w:hAnsi="Verdana"/>
                <w:sz w:val="20"/>
                <w:szCs w:val="20"/>
              </w:rPr>
              <w:t>0.6</w:t>
            </w:r>
          </w:p>
        </w:tc>
        <w:tc>
          <w:tcPr>
            <w:tcW w:w="1161" w:type="dxa"/>
          </w:tcPr>
          <w:p w14:paraId="06678B17" w14:textId="77777777" w:rsidR="00CB541E" w:rsidRPr="00CB541E" w:rsidRDefault="00CB541E" w:rsidP="00CB541E">
            <w:pPr>
              <w:jc w:val="right"/>
              <w:rPr>
                <w:rFonts w:ascii="Verdana" w:hAnsi="Verdana"/>
                <w:sz w:val="20"/>
                <w:szCs w:val="20"/>
              </w:rPr>
            </w:pPr>
            <w:r w:rsidRPr="00CB541E">
              <w:rPr>
                <w:rFonts w:ascii="Verdana" w:hAnsi="Verdana"/>
                <w:sz w:val="20"/>
                <w:szCs w:val="20"/>
              </w:rPr>
              <w:t>162</w:t>
            </w:r>
          </w:p>
        </w:tc>
        <w:tc>
          <w:tcPr>
            <w:tcW w:w="1381" w:type="dxa"/>
          </w:tcPr>
          <w:p w14:paraId="4D4FA25C" w14:textId="77777777" w:rsidR="00CB541E" w:rsidRPr="00CB541E" w:rsidRDefault="00CB541E" w:rsidP="00CB541E">
            <w:pPr>
              <w:jc w:val="right"/>
              <w:rPr>
                <w:rFonts w:ascii="Verdana" w:hAnsi="Verdana"/>
                <w:sz w:val="20"/>
                <w:szCs w:val="20"/>
              </w:rPr>
            </w:pPr>
            <w:r w:rsidRPr="00CB541E">
              <w:rPr>
                <w:rFonts w:ascii="Verdana" w:hAnsi="Verdana"/>
                <w:sz w:val="20"/>
                <w:szCs w:val="20"/>
              </w:rPr>
              <w:t>162</w:t>
            </w:r>
          </w:p>
        </w:tc>
        <w:tc>
          <w:tcPr>
            <w:tcW w:w="1401" w:type="dxa"/>
          </w:tcPr>
          <w:p w14:paraId="03147553" w14:textId="77777777" w:rsidR="00CB541E" w:rsidRPr="00CB541E" w:rsidRDefault="00CB541E" w:rsidP="00CB541E">
            <w:pPr>
              <w:jc w:val="right"/>
              <w:rPr>
                <w:rFonts w:ascii="Verdana" w:hAnsi="Verdana"/>
                <w:sz w:val="20"/>
                <w:szCs w:val="20"/>
              </w:rPr>
            </w:pPr>
            <w:r w:rsidRPr="00CB541E">
              <w:rPr>
                <w:rFonts w:ascii="Verdana" w:hAnsi="Verdana"/>
                <w:sz w:val="20"/>
                <w:szCs w:val="20"/>
              </w:rPr>
              <w:t>162</w:t>
            </w:r>
          </w:p>
        </w:tc>
        <w:tc>
          <w:tcPr>
            <w:tcW w:w="1420" w:type="dxa"/>
          </w:tcPr>
          <w:p w14:paraId="42E592B8" w14:textId="77777777" w:rsidR="00CB541E" w:rsidRPr="00CB541E" w:rsidRDefault="00CB541E" w:rsidP="00CB541E">
            <w:pPr>
              <w:jc w:val="right"/>
              <w:rPr>
                <w:rFonts w:ascii="Verdana" w:hAnsi="Verdana"/>
                <w:sz w:val="20"/>
                <w:szCs w:val="20"/>
              </w:rPr>
            </w:pPr>
            <w:r w:rsidRPr="00CB541E">
              <w:rPr>
                <w:rFonts w:ascii="Verdana" w:hAnsi="Verdana"/>
                <w:sz w:val="20"/>
                <w:szCs w:val="20"/>
              </w:rPr>
              <w:t>162</w:t>
            </w:r>
          </w:p>
        </w:tc>
      </w:tr>
      <w:tr w:rsidR="00CB541E" w:rsidRPr="00CB541E" w14:paraId="28873CB2" w14:textId="77777777" w:rsidTr="00CB541E">
        <w:tc>
          <w:tcPr>
            <w:tcW w:w="1702" w:type="dxa"/>
          </w:tcPr>
          <w:p w14:paraId="6C0FE76B" w14:textId="77777777" w:rsidR="00CB541E" w:rsidRPr="00CB541E" w:rsidRDefault="00CB541E" w:rsidP="00F84D44">
            <w:pPr>
              <w:rPr>
                <w:rFonts w:ascii="Verdana" w:hAnsi="Verdana"/>
                <w:sz w:val="20"/>
                <w:szCs w:val="20"/>
              </w:rPr>
            </w:pPr>
          </w:p>
        </w:tc>
        <w:tc>
          <w:tcPr>
            <w:tcW w:w="1713" w:type="dxa"/>
          </w:tcPr>
          <w:p w14:paraId="392DD2A8" w14:textId="77777777" w:rsidR="00CB541E" w:rsidRDefault="00CB541E" w:rsidP="00CB541E">
            <w:pPr>
              <w:jc w:val="right"/>
              <w:rPr>
                <w:rFonts w:ascii="Verdana" w:hAnsi="Verdana"/>
                <w:sz w:val="20"/>
                <w:szCs w:val="20"/>
              </w:rPr>
            </w:pPr>
            <w:r>
              <w:rPr>
                <w:rFonts w:ascii="Verdana" w:hAnsi="Verdana"/>
                <w:sz w:val="20"/>
                <w:szCs w:val="20"/>
              </w:rPr>
              <w:t>0.7</w:t>
            </w:r>
          </w:p>
        </w:tc>
        <w:tc>
          <w:tcPr>
            <w:tcW w:w="1161" w:type="dxa"/>
          </w:tcPr>
          <w:p w14:paraId="2DF74854" w14:textId="77777777" w:rsidR="00CB541E" w:rsidRPr="00CB541E" w:rsidRDefault="00CB541E" w:rsidP="00CB541E">
            <w:pPr>
              <w:jc w:val="right"/>
              <w:rPr>
                <w:rFonts w:ascii="Verdana" w:hAnsi="Verdana"/>
                <w:sz w:val="20"/>
                <w:szCs w:val="20"/>
              </w:rPr>
            </w:pPr>
            <w:r w:rsidRPr="00CB541E">
              <w:rPr>
                <w:rFonts w:ascii="Verdana" w:hAnsi="Verdana"/>
                <w:sz w:val="20"/>
                <w:szCs w:val="20"/>
              </w:rPr>
              <w:t>133</w:t>
            </w:r>
          </w:p>
        </w:tc>
        <w:tc>
          <w:tcPr>
            <w:tcW w:w="1381" w:type="dxa"/>
          </w:tcPr>
          <w:p w14:paraId="029E9B6E" w14:textId="77777777" w:rsidR="00CB541E" w:rsidRPr="00CB541E" w:rsidRDefault="00CB541E" w:rsidP="00CB541E">
            <w:pPr>
              <w:jc w:val="right"/>
              <w:rPr>
                <w:rFonts w:ascii="Verdana" w:hAnsi="Verdana"/>
                <w:sz w:val="20"/>
                <w:szCs w:val="20"/>
              </w:rPr>
            </w:pPr>
            <w:r w:rsidRPr="00CB541E">
              <w:rPr>
                <w:rFonts w:ascii="Verdana" w:hAnsi="Verdana"/>
                <w:sz w:val="20"/>
                <w:szCs w:val="20"/>
              </w:rPr>
              <w:t>133</w:t>
            </w:r>
          </w:p>
        </w:tc>
        <w:tc>
          <w:tcPr>
            <w:tcW w:w="1401" w:type="dxa"/>
          </w:tcPr>
          <w:p w14:paraId="19BD876E" w14:textId="77777777" w:rsidR="00CB541E" w:rsidRPr="00CB541E" w:rsidRDefault="00CB541E" w:rsidP="00CB541E">
            <w:pPr>
              <w:jc w:val="right"/>
              <w:rPr>
                <w:rFonts w:ascii="Verdana" w:hAnsi="Verdana"/>
                <w:sz w:val="20"/>
                <w:szCs w:val="20"/>
              </w:rPr>
            </w:pPr>
            <w:r w:rsidRPr="00CB541E">
              <w:rPr>
                <w:rFonts w:ascii="Verdana" w:hAnsi="Verdana"/>
                <w:sz w:val="20"/>
                <w:szCs w:val="20"/>
              </w:rPr>
              <w:t>133</w:t>
            </w:r>
          </w:p>
        </w:tc>
        <w:tc>
          <w:tcPr>
            <w:tcW w:w="1420" w:type="dxa"/>
          </w:tcPr>
          <w:p w14:paraId="170150D8" w14:textId="77777777" w:rsidR="00CB541E" w:rsidRPr="00CB541E" w:rsidRDefault="00CB541E" w:rsidP="00CB541E">
            <w:pPr>
              <w:jc w:val="right"/>
              <w:rPr>
                <w:rFonts w:ascii="Verdana" w:hAnsi="Verdana"/>
                <w:sz w:val="20"/>
                <w:szCs w:val="20"/>
              </w:rPr>
            </w:pPr>
            <w:r w:rsidRPr="00CB541E">
              <w:rPr>
                <w:rFonts w:ascii="Verdana" w:hAnsi="Verdana"/>
                <w:sz w:val="20"/>
                <w:szCs w:val="20"/>
              </w:rPr>
              <w:t>133</w:t>
            </w:r>
          </w:p>
        </w:tc>
      </w:tr>
      <w:tr w:rsidR="00CB541E" w:rsidRPr="00CB541E" w14:paraId="485BC9CE" w14:textId="77777777" w:rsidTr="00CB541E">
        <w:tc>
          <w:tcPr>
            <w:tcW w:w="1702" w:type="dxa"/>
          </w:tcPr>
          <w:p w14:paraId="6730446A" w14:textId="77777777" w:rsidR="00CB541E" w:rsidRPr="00CB541E" w:rsidRDefault="00CB541E" w:rsidP="00F84D44">
            <w:pPr>
              <w:rPr>
                <w:rFonts w:ascii="Verdana" w:hAnsi="Verdana"/>
                <w:sz w:val="20"/>
                <w:szCs w:val="20"/>
              </w:rPr>
            </w:pPr>
            <w:r w:rsidRPr="00CB541E">
              <w:rPr>
                <w:rFonts w:ascii="Verdana" w:hAnsi="Verdana"/>
                <w:sz w:val="20"/>
                <w:szCs w:val="20"/>
              </w:rPr>
              <w:t>BMSWebView2</w:t>
            </w:r>
          </w:p>
        </w:tc>
        <w:tc>
          <w:tcPr>
            <w:tcW w:w="1713" w:type="dxa"/>
          </w:tcPr>
          <w:p w14:paraId="41BD88D9" w14:textId="77777777" w:rsidR="00CB541E" w:rsidRDefault="00CB541E" w:rsidP="00CB541E">
            <w:pPr>
              <w:jc w:val="right"/>
              <w:rPr>
                <w:rFonts w:ascii="Verdana" w:hAnsi="Verdana"/>
                <w:sz w:val="20"/>
                <w:szCs w:val="20"/>
              </w:rPr>
            </w:pPr>
            <w:r>
              <w:rPr>
                <w:rFonts w:ascii="Verdana" w:hAnsi="Verdana"/>
                <w:sz w:val="20"/>
                <w:szCs w:val="20"/>
              </w:rPr>
              <w:t>0.4</w:t>
            </w:r>
          </w:p>
        </w:tc>
        <w:tc>
          <w:tcPr>
            <w:tcW w:w="1161" w:type="dxa"/>
          </w:tcPr>
          <w:p w14:paraId="1F37CDB7" w14:textId="77777777" w:rsidR="00CB541E" w:rsidRPr="00CB541E" w:rsidRDefault="00CB541E" w:rsidP="00CB541E">
            <w:pPr>
              <w:jc w:val="right"/>
              <w:rPr>
                <w:rFonts w:ascii="Verdana" w:hAnsi="Verdana"/>
                <w:sz w:val="20"/>
                <w:szCs w:val="20"/>
              </w:rPr>
            </w:pPr>
            <w:r w:rsidRPr="00CB541E">
              <w:rPr>
                <w:rFonts w:ascii="Verdana" w:hAnsi="Verdana"/>
                <w:sz w:val="20"/>
                <w:szCs w:val="20"/>
              </w:rPr>
              <w:t>676</w:t>
            </w:r>
          </w:p>
        </w:tc>
        <w:tc>
          <w:tcPr>
            <w:tcW w:w="1381" w:type="dxa"/>
          </w:tcPr>
          <w:p w14:paraId="3ADBBA00" w14:textId="77777777" w:rsidR="00CB541E" w:rsidRPr="00CB541E" w:rsidRDefault="00CB541E" w:rsidP="00CB541E">
            <w:pPr>
              <w:jc w:val="right"/>
              <w:rPr>
                <w:rFonts w:ascii="Verdana" w:hAnsi="Verdana"/>
                <w:sz w:val="20"/>
                <w:szCs w:val="20"/>
              </w:rPr>
            </w:pPr>
            <w:r w:rsidRPr="00CB541E">
              <w:rPr>
                <w:rFonts w:ascii="Verdana" w:hAnsi="Verdana"/>
                <w:sz w:val="20"/>
                <w:szCs w:val="20"/>
              </w:rPr>
              <w:t>676</w:t>
            </w:r>
          </w:p>
        </w:tc>
        <w:tc>
          <w:tcPr>
            <w:tcW w:w="1401" w:type="dxa"/>
          </w:tcPr>
          <w:p w14:paraId="1A7B67A5" w14:textId="77777777" w:rsidR="00CB541E" w:rsidRPr="00CB541E" w:rsidRDefault="00CB541E" w:rsidP="00CB541E">
            <w:pPr>
              <w:jc w:val="right"/>
              <w:rPr>
                <w:rFonts w:ascii="Verdana" w:hAnsi="Verdana"/>
                <w:sz w:val="20"/>
                <w:szCs w:val="20"/>
              </w:rPr>
            </w:pPr>
            <w:r w:rsidRPr="00CB541E">
              <w:rPr>
                <w:rFonts w:ascii="Verdana" w:hAnsi="Verdana"/>
                <w:sz w:val="20"/>
                <w:szCs w:val="20"/>
              </w:rPr>
              <w:t>676</w:t>
            </w:r>
          </w:p>
        </w:tc>
        <w:tc>
          <w:tcPr>
            <w:tcW w:w="1420" w:type="dxa"/>
          </w:tcPr>
          <w:p w14:paraId="0B43F006" w14:textId="77777777" w:rsidR="00CB541E" w:rsidRPr="00CB541E" w:rsidRDefault="00CB541E" w:rsidP="00CB541E">
            <w:pPr>
              <w:jc w:val="right"/>
              <w:rPr>
                <w:rFonts w:ascii="Verdana" w:hAnsi="Verdana"/>
                <w:sz w:val="20"/>
                <w:szCs w:val="20"/>
              </w:rPr>
            </w:pPr>
            <w:r w:rsidRPr="00CB541E">
              <w:rPr>
                <w:rFonts w:ascii="Verdana" w:hAnsi="Verdana"/>
                <w:sz w:val="20"/>
                <w:szCs w:val="20"/>
              </w:rPr>
              <w:t>676</w:t>
            </w:r>
          </w:p>
        </w:tc>
      </w:tr>
      <w:tr w:rsidR="00CB541E" w:rsidRPr="00CB541E" w14:paraId="2D45C657" w14:textId="77777777" w:rsidTr="00CB541E">
        <w:tc>
          <w:tcPr>
            <w:tcW w:w="1702" w:type="dxa"/>
          </w:tcPr>
          <w:p w14:paraId="0459C373" w14:textId="77777777" w:rsidR="00CB541E" w:rsidRPr="00CB541E" w:rsidRDefault="00CB541E" w:rsidP="00F84D44">
            <w:pPr>
              <w:rPr>
                <w:rFonts w:ascii="Verdana" w:hAnsi="Verdana"/>
                <w:sz w:val="20"/>
                <w:szCs w:val="20"/>
              </w:rPr>
            </w:pPr>
          </w:p>
        </w:tc>
        <w:tc>
          <w:tcPr>
            <w:tcW w:w="1713" w:type="dxa"/>
          </w:tcPr>
          <w:p w14:paraId="02ABBD91" w14:textId="77777777" w:rsidR="00CB541E" w:rsidRDefault="00CB541E" w:rsidP="00CB541E">
            <w:pPr>
              <w:jc w:val="right"/>
              <w:rPr>
                <w:rFonts w:ascii="Verdana" w:hAnsi="Verdana"/>
                <w:sz w:val="20"/>
                <w:szCs w:val="20"/>
              </w:rPr>
            </w:pPr>
            <w:r>
              <w:rPr>
                <w:rFonts w:ascii="Verdana" w:hAnsi="Verdana"/>
                <w:sz w:val="20"/>
                <w:szCs w:val="20"/>
              </w:rPr>
              <w:t>0.5</w:t>
            </w:r>
          </w:p>
        </w:tc>
        <w:tc>
          <w:tcPr>
            <w:tcW w:w="1161" w:type="dxa"/>
          </w:tcPr>
          <w:p w14:paraId="11940C4A" w14:textId="77777777" w:rsidR="00CB541E" w:rsidRPr="00CB541E" w:rsidRDefault="00CB541E" w:rsidP="00CB541E">
            <w:pPr>
              <w:jc w:val="right"/>
              <w:rPr>
                <w:rFonts w:ascii="Verdana" w:hAnsi="Verdana"/>
                <w:sz w:val="20"/>
                <w:szCs w:val="20"/>
              </w:rPr>
            </w:pPr>
            <w:r w:rsidRPr="00CB541E">
              <w:rPr>
                <w:rFonts w:ascii="Verdana" w:hAnsi="Verdana"/>
                <w:sz w:val="20"/>
                <w:szCs w:val="20"/>
              </w:rPr>
              <w:t>408</w:t>
            </w:r>
          </w:p>
        </w:tc>
        <w:tc>
          <w:tcPr>
            <w:tcW w:w="1381" w:type="dxa"/>
          </w:tcPr>
          <w:p w14:paraId="77A83797" w14:textId="77777777" w:rsidR="00CB541E" w:rsidRPr="00CB541E" w:rsidRDefault="00CB541E" w:rsidP="00CB541E">
            <w:pPr>
              <w:jc w:val="right"/>
              <w:rPr>
                <w:rFonts w:ascii="Verdana" w:hAnsi="Verdana"/>
                <w:sz w:val="20"/>
                <w:szCs w:val="20"/>
              </w:rPr>
            </w:pPr>
            <w:r w:rsidRPr="00CB541E">
              <w:rPr>
                <w:rFonts w:ascii="Verdana" w:hAnsi="Verdana"/>
                <w:sz w:val="20"/>
                <w:szCs w:val="20"/>
              </w:rPr>
              <w:t>408</w:t>
            </w:r>
          </w:p>
        </w:tc>
        <w:tc>
          <w:tcPr>
            <w:tcW w:w="1401" w:type="dxa"/>
          </w:tcPr>
          <w:p w14:paraId="0B69A25B" w14:textId="77777777" w:rsidR="00CB541E" w:rsidRPr="00CB541E" w:rsidRDefault="00CB541E" w:rsidP="00CB541E">
            <w:pPr>
              <w:jc w:val="right"/>
              <w:rPr>
                <w:rFonts w:ascii="Verdana" w:hAnsi="Verdana"/>
                <w:sz w:val="20"/>
                <w:szCs w:val="20"/>
              </w:rPr>
            </w:pPr>
            <w:r w:rsidRPr="00CB541E">
              <w:rPr>
                <w:rFonts w:ascii="Verdana" w:hAnsi="Verdana"/>
                <w:sz w:val="20"/>
                <w:szCs w:val="20"/>
              </w:rPr>
              <w:t>408</w:t>
            </w:r>
          </w:p>
        </w:tc>
        <w:tc>
          <w:tcPr>
            <w:tcW w:w="1420" w:type="dxa"/>
          </w:tcPr>
          <w:p w14:paraId="6E863255" w14:textId="77777777" w:rsidR="00CB541E" w:rsidRPr="00CB541E" w:rsidRDefault="00CB541E" w:rsidP="00CB541E">
            <w:pPr>
              <w:jc w:val="right"/>
              <w:rPr>
                <w:rFonts w:ascii="Verdana" w:hAnsi="Verdana"/>
                <w:sz w:val="20"/>
                <w:szCs w:val="20"/>
              </w:rPr>
            </w:pPr>
            <w:r w:rsidRPr="00CB541E">
              <w:rPr>
                <w:rFonts w:ascii="Verdana" w:hAnsi="Verdana"/>
                <w:sz w:val="20"/>
                <w:szCs w:val="20"/>
              </w:rPr>
              <w:t>408</w:t>
            </w:r>
          </w:p>
        </w:tc>
      </w:tr>
      <w:tr w:rsidR="00CB541E" w:rsidRPr="00CB541E" w14:paraId="62556669" w14:textId="77777777" w:rsidTr="00CB541E">
        <w:tc>
          <w:tcPr>
            <w:tcW w:w="1702" w:type="dxa"/>
          </w:tcPr>
          <w:p w14:paraId="68D6BAF7" w14:textId="77777777" w:rsidR="00CB541E" w:rsidRPr="00CB541E" w:rsidRDefault="00CB541E" w:rsidP="00F84D44">
            <w:pPr>
              <w:rPr>
                <w:rFonts w:ascii="Verdana" w:hAnsi="Verdana"/>
                <w:sz w:val="20"/>
                <w:szCs w:val="20"/>
              </w:rPr>
            </w:pPr>
          </w:p>
        </w:tc>
        <w:tc>
          <w:tcPr>
            <w:tcW w:w="1713" w:type="dxa"/>
          </w:tcPr>
          <w:p w14:paraId="10CF7AE3" w14:textId="77777777" w:rsidR="00CB541E" w:rsidRDefault="00CB541E" w:rsidP="00CB541E">
            <w:pPr>
              <w:jc w:val="right"/>
              <w:rPr>
                <w:rFonts w:ascii="Verdana" w:hAnsi="Verdana"/>
                <w:sz w:val="20"/>
                <w:szCs w:val="20"/>
              </w:rPr>
            </w:pPr>
            <w:r>
              <w:rPr>
                <w:rFonts w:ascii="Verdana" w:hAnsi="Verdana"/>
                <w:sz w:val="20"/>
                <w:szCs w:val="20"/>
              </w:rPr>
              <w:t>0.6</w:t>
            </w:r>
          </w:p>
        </w:tc>
        <w:tc>
          <w:tcPr>
            <w:tcW w:w="1161" w:type="dxa"/>
          </w:tcPr>
          <w:p w14:paraId="02AA1230" w14:textId="77777777" w:rsidR="00CB541E" w:rsidRPr="00CB541E" w:rsidRDefault="00CB541E" w:rsidP="00CB541E">
            <w:pPr>
              <w:jc w:val="right"/>
              <w:rPr>
                <w:rFonts w:ascii="Verdana" w:hAnsi="Verdana"/>
                <w:sz w:val="20"/>
                <w:szCs w:val="20"/>
              </w:rPr>
            </w:pPr>
            <w:r w:rsidRPr="00CB541E">
              <w:rPr>
                <w:rFonts w:ascii="Verdana" w:hAnsi="Verdana"/>
                <w:sz w:val="20"/>
                <w:szCs w:val="20"/>
              </w:rPr>
              <w:t>257</w:t>
            </w:r>
          </w:p>
        </w:tc>
        <w:tc>
          <w:tcPr>
            <w:tcW w:w="1381" w:type="dxa"/>
          </w:tcPr>
          <w:p w14:paraId="518865FF" w14:textId="77777777" w:rsidR="00CB541E" w:rsidRPr="00CB541E" w:rsidRDefault="00CB541E" w:rsidP="00CB541E">
            <w:pPr>
              <w:jc w:val="right"/>
              <w:rPr>
                <w:rFonts w:ascii="Verdana" w:hAnsi="Verdana"/>
                <w:sz w:val="20"/>
                <w:szCs w:val="20"/>
              </w:rPr>
            </w:pPr>
            <w:r w:rsidRPr="00CB541E">
              <w:rPr>
                <w:rFonts w:ascii="Verdana" w:hAnsi="Verdana"/>
                <w:sz w:val="20"/>
                <w:szCs w:val="20"/>
              </w:rPr>
              <w:t>257</w:t>
            </w:r>
          </w:p>
        </w:tc>
        <w:tc>
          <w:tcPr>
            <w:tcW w:w="1401" w:type="dxa"/>
          </w:tcPr>
          <w:p w14:paraId="78BDC812" w14:textId="77777777" w:rsidR="00CB541E" w:rsidRPr="00CB541E" w:rsidRDefault="00CB541E" w:rsidP="00CB541E">
            <w:pPr>
              <w:jc w:val="right"/>
              <w:rPr>
                <w:rFonts w:ascii="Verdana" w:hAnsi="Verdana"/>
                <w:sz w:val="20"/>
                <w:szCs w:val="20"/>
              </w:rPr>
            </w:pPr>
            <w:r w:rsidRPr="00CB541E">
              <w:rPr>
                <w:rFonts w:ascii="Verdana" w:hAnsi="Verdana"/>
                <w:sz w:val="20"/>
                <w:szCs w:val="20"/>
              </w:rPr>
              <w:t>257</w:t>
            </w:r>
          </w:p>
        </w:tc>
        <w:tc>
          <w:tcPr>
            <w:tcW w:w="1420" w:type="dxa"/>
          </w:tcPr>
          <w:p w14:paraId="23B1429E" w14:textId="77777777" w:rsidR="00CB541E" w:rsidRPr="00CB541E" w:rsidRDefault="00CB541E" w:rsidP="00CB541E">
            <w:pPr>
              <w:jc w:val="right"/>
              <w:rPr>
                <w:rFonts w:ascii="Verdana" w:hAnsi="Verdana"/>
                <w:sz w:val="20"/>
                <w:szCs w:val="20"/>
              </w:rPr>
            </w:pPr>
            <w:r w:rsidRPr="00CB541E">
              <w:rPr>
                <w:rFonts w:ascii="Verdana" w:hAnsi="Verdana"/>
                <w:sz w:val="20"/>
                <w:szCs w:val="20"/>
              </w:rPr>
              <w:t>257</w:t>
            </w:r>
          </w:p>
        </w:tc>
      </w:tr>
      <w:tr w:rsidR="00CB541E" w:rsidRPr="00CB541E" w14:paraId="2ACF1403" w14:textId="77777777" w:rsidTr="00CB541E">
        <w:tc>
          <w:tcPr>
            <w:tcW w:w="1702" w:type="dxa"/>
          </w:tcPr>
          <w:p w14:paraId="0146C123" w14:textId="77777777" w:rsidR="00CB541E" w:rsidRPr="00CB541E" w:rsidRDefault="00CB541E" w:rsidP="00F84D44">
            <w:pPr>
              <w:rPr>
                <w:rFonts w:ascii="Verdana" w:hAnsi="Verdana"/>
                <w:sz w:val="20"/>
                <w:szCs w:val="20"/>
              </w:rPr>
            </w:pPr>
          </w:p>
        </w:tc>
        <w:tc>
          <w:tcPr>
            <w:tcW w:w="1713" w:type="dxa"/>
          </w:tcPr>
          <w:p w14:paraId="126BF9EA" w14:textId="77777777" w:rsidR="00CB541E" w:rsidRDefault="00CB541E" w:rsidP="00CB541E">
            <w:pPr>
              <w:jc w:val="right"/>
              <w:rPr>
                <w:rFonts w:ascii="Verdana" w:hAnsi="Verdana"/>
                <w:sz w:val="20"/>
                <w:szCs w:val="20"/>
              </w:rPr>
            </w:pPr>
            <w:r>
              <w:rPr>
                <w:rFonts w:ascii="Verdana" w:hAnsi="Verdana"/>
                <w:sz w:val="20"/>
                <w:szCs w:val="20"/>
              </w:rPr>
              <w:t>0.7</w:t>
            </w:r>
          </w:p>
        </w:tc>
        <w:tc>
          <w:tcPr>
            <w:tcW w:w="1161" w:type="dxa"/>
          </w:tcPr>
          <w:p w14:paraId="535F4134" w14:textId="77777777" w:rsidR="00CB541E" w:rsidRPr="00CB541E" w:rsidRDefault="00CB541E" w:rsidP="00CB541E">
            <w:pPr>
              <w:jc w:val="right"/>
              <w:rPr>
                <w:rFonts w:ascii="Verdana" w:hAnsi="Verdana"/>
                <w:sz w:val="20"/>
                <w:szCs w:val="20"/>
              </w:rPr>
            </w:pPr>
            <w:r w:rsidRPr="00CB541E">
              <w:rPr>
                <w:rFonts w:ascii="Verdana" w:hAnsi="Verdana"/>
                <w:sz w:val="20"/>
                <w:szCs w:val="20"/>
              </w:rPr>
              <w:t>187</w:t>
            </w:r>
          </w:p>
        </w:tc>
        <w:tc>
          <w:tcPr>
            <w:tcW w:w="1381" w:type="dxa"/>
          </w:tcPr>
          <w:p w14:paraId="085539E7" w14:textId="77777777" w:rsidR="00CB541E" w:rsidRPr="00CB541E" w:rsidRDefault="00CB541E" w:rsidP="00CB541E">
            <w:pPr>
              <w:jc w:val="right"/>
              <w:rPr>
                <w:rFonts w:ascii="Verdana" w:hAnsi="Verdana"/>
                <w:sz w:val="20"/>
                <w:szCs w:val="20"/>
              </w:rPr>
            </w:pPr>
            <w:r w:rsidRPr="00CB541E">
              <w:rPr>
                <w:rFonts w:ascii="Verdana" w:hAnsi="Verdana"/>
                <w:sz w:val="20"/>
                <w:szCs w:val="20"/>
              </w:rPr>
              <w:t>187</w:t>
            </w:r>
          </w:p>
        </w:tc>
        <w:tc>
          <w:tcPr>
            <w:tcW w:w="1401" w:type="dxa"/>
          </w:tcPr>
          <w:p w14:paraId="489B1228" w14:textId="77777777" w:rsidR="00CB541E" w:rsidRPr="00CB541E" w:rsidRDefault="00CB541E" w:rsidP="00CB541E">
            <w:pPr>
              <w:jc w:val="right"/>
              <w:rPr>
                <w:rFonts w:ascii="Verdana" w:hAnsi="Verdana"/>
                <w:sz w:val="20"/>
                <w:szCs w:val="20"/>
              </w:rPr>
            </w:pPr>
            <w:r w:rsidRPr="00CB541E">
              <w:rPr>
                <w:rFonts w:ascii="Verdana" w:hAnsi="Verdana"/>
                <w:sz w:val="20"/>
                <w:szCs w:val="20"/>
              </w:rPr>
              <w:t>187</w:t>
            </w:r>
          </w:p>
        </w:tc>
        <w:tc>
          <w:tcPr>
            <w:tcW w:w="1420" w:type="dxa"/>
          </w:tcPr>
          <w:p w14:paraId="00146E10" w14:textId="77777777" w:rsidR="00CB541E" w:rsidRPr="00CB541E" w:rsidRDefault="00CB541E" w:rsidP="00CB541E">
            <w:pPr>
              <w:jc w:val="right"/>
              <w:rPr>
                <w:rFonts w:ascii="Verdana" w:hAnsi="Verdana"/>
                <w:sz w:val="20"/>
                <w:szCs w:val="20"/>
              </w:rPr>
            </w:pPr>
            <w:r w:rsidRPr="00CB541E">
              <w:rPr>
                <w:rFonts w:ascii="Verdana" w:hAnsi="Verdana"/>
                <w:sz w:val="20"/>
                <w:szCs w:val="20"/>
              </w:rPr>
              <w:t>187</w:t>
            </w:r>
          </w:p>
        </w:tc>
      </w:tr>
      <w:tr w:rsidR="00CB541E" w:rsidRPr="00CB541E" w14:paraId="3333639B" w14:textId="77777777" w:rsidTr="00CB541E">
        <w:tc>
          <w:tcPr>
            <w:tcW w:w="1702" w:type="dxa"/>
          </w:tcPr>
          <w:p w14:paraId="653F7368" w14:textId="77777777" w:rsidR="00CB541E" w:rsidRPr="00CB541E" w:rsidRDefault="00CB541E" w:rsidP="00F84D44">
            <w:pPr>
              <w:rPr>
                <w:rFonts w:ascii="Verdana" w:hAnsi="Verdana"/>
                <w:sz w:val="20"/>
                <w:szCs w:val="20"/>
              </w:rPr>
            </w:pPr>
            <w:r w:rsidRPr="00CB541E">
              <w:rPr>
                <w:rFonts w:ascii="Verdana" w:hAnsi="Verdana"/>
                <w:sz w:val="20"/>
                <w:szCs w:val="20"/>
              </w:rPr>
              <w:t>Kosarak10k</w:t>
            </w:r>
          </w:p>
        </w:tc>
        <w:tc>
          <w:tcPr>
            <w:tcW w:w="1713" w:type="dxa"/>
          </w:tcPr>
          <w:p w14:paraId="4E3B4CB9" w14:textId="77777777" w:rsidR="00CB541E" w:rsidRDefault="00CB541E" w:rsidP="00CB541E">
            <w:pPr>
              <w:jc w:val="right"/>
              <w:rPr>
                <w:rFonts w:ascii="Verdana" w:hAnsi="Verdana"/>
                <w:sz w:val="20"/>
                <w:szCs w:val="20"/>
              </w:rPr>
            </w:pPr>
            <w:r>
              <w:rPr>
                <w:rFonts w:ascii="Verdana" w:hAnsi="Verdana"/>
                <w:sz w:val="20"/>
                <w:szCs w:val="20"/>
              </w:rPr>
              <w:t>0.4</w:t>
            </w:r>
          </w:p>
        </w:tc>
        <w:tc>
          <w:tcPr>
            <w:tcW w:w="1161" w:type="dxa"/>
          </w:tcPr>
          <w:p w14:paraId="53FB3D48" w14:textId="77777777" w:rsidR="00CB541E" w:rsidRPr="00CB541E" w:rsidRDefault="00CB541E" w:rsidP="00CB541E">
            <w:pPr>
              <w:jc w:val="right"/>
              <w:rPr>
                <w:rFonts w:ascii="Verdana" w:hAnsi="Verdana"/>
                <w:sz w:val="20"/>
                <w:szCs w:val="20"/>
              </w:rPr>
            </w:pPr>
            <w:r w:rsidRPr="00CB541E">
              <w:rPr>
                <w:rFonts w:ascii="Verdana" w:hAnsi="Verdana"/>
                <w:sz w:val="20"/>
                <w:szCs w:val="20"/>
              </w:rPr>
              <w:t>2800</w:t>
            </w:r>
          </w:p>
        </w:tc>
        <w:tc>
          <w:tcPr>
            <w:tcW w:w="1381" w:type="dxa"/>
          </w:tcPr>
          <w:p w14:paraId="686AD875" w14:textId="77777777" w:rsidR="00CB541E" w:rsidRPr="00CB541E" w:rsidRDefault="00CB541E" w:rsidP="00CB541E">
            <w:pPr>
              <w:jc w:val="right"/>
              <w:rPr>
                <w:rFonts w:ascii="Verdana" w:hAnsi="Verdana"/>
                <w:sz w:val="20"/>
                <w:szCs w:val="20"/>
              </w:rPr>
            </w:pPr>
            <w:r w:rsidRPr="00CB541E">
              <w:rPr>
                <w:rFonts w:ascii="Verdana" w:hAnsi="Verdana"/>
                <w:sz w:val="20"/>
                <w:szCs w:val="20"/>
              </w:rPr>
              <w:t>2800</w:t>
            </w:r>
          </w:p>
        </w:tc>
        <w:tc>
          <w:tcPr>
            <w:tcW w:w="1401" w:type="dxa"/>
          </w:tcPr>
          <w:p w14:paraId="65FEF085" w14:textId="77777777" w:rsidR="00CB541E" w:rsidRPr="00CB541E" w:rsidRDefault="00CB541E" w:rsidP="00CB541E">
            <w:pPr>
              <w:jc w:val="right"/>
              <w:rPr>
                <w:rFonts w:ascii="Verdana" w:hAnsi="Verdana"/>
                <w:sz w:val="20"/>
                <w:szCs w:val="20"/>
              </w:rPr>
            </w:pPr>
            <w:r w:rsidRPr="00CB541E">
              <w:rPr>
                <w:rFonts w:ascii="Verdana" w:hAnsi="Verdana"/>
                <w:sz w:val="20"/>
                <w:szCs w:val="20"/>
              </w:rPr>
              <w:t>2800</w:t>
            </w:r>
          </w:p>
        </w:tc>
        <w:tc>
          <w:tcPr>
            <w:tcW w:w="1420" w:type="dxa"/>
          </w:tcPr>
          <w:p w14:paraId="005E0D5D" w14:textId="77777777" w:rsidR="00CB541E" w:rsidRPr="00CB541E" w:rsidRDefault="00CB541E" w:rsidP="00CB541E">
            <w:pPr>
              <w:jc w:val="right"/>
              <w:rPr>
                <w:rFonts w:ascii="Verdana" w:hAnsi="Verdana"/>
                <w:sz w:val="20"/>
                <w:szCs w:val="20"/>
              </w:rPr>
            </w:pPr>
            <w:r w:rsidRPr="00CB541E">
              <w:rPr>
                <w:rFonts w:ascii="Verdana" w:hAnsi="Verdana"/>
                <w:sz w:val="20"/>
                <w:szCs w:val="20"/>
              </w:rPr>
              <w:t>2800</w:t>
            </w:r>
          </w:p>
        </w:tc>
      </w:tr>
      <w:tr w:rsidR="00CB541E" w:rsidRPr="00CB541E" w14:paraId="3A18364B" w14:textId="77777777" w:rsidTr="00CB541E">
        <w:tc>
          <w:tcPr>
            <w:tcW w:w="1702" w:type="dxa"/>
          </w:tcPr>
          <w:p w14:paraId="5580FB57" w14:textId="77777777" w:rsidR="00CB541E" w:rsidRPr="00CB541E" w:rsidRDefault="00CB541E" w:rsidP="00F84D44">
            <w:pPr>
              <w:rPr>
                <w:rFonts w:ascii="Verdana" w:hAnsi="Verdana"/>
                <w:sz w:val="20"/>
                <w:szCs w:val="20"/>
              </w:rPr>
            </w:pPr>
          </w:p>
        </w:tc>
        <w:tc>
          <w:tcPr>
            <w:tcW w:w="1713" w:type="dxa"/>
          </w:tcPr>
          <w:p w14:paraId="50370C26" w14:textId="77777777" w:rsidR="00CB541E" w:rsidRDefault="00CB541E" w:rsidP="00CB541E">
            <w:pPr>
              <w:jc w:val="right"/>
              <w:rPr>
                <w:rFonts w:ascii="Verdana" w:hAnsi="Verdana"/>
                <w:sz w:val="20"/>
                <w:szCs w:val="20"/>
              </w:rPr>
            </w:pPr>
            <w:r>
              <w:rPr>
                <w:rFonts w:ascii="Verdana" w:hAnsi="Verdana"/>
                <w:sz w:val="20"/>
                <w:szCs w:val="20"/>
              </w:rPr>
              <w:t>0.5</w:t>
            </w:r>
          </w:p>
        </w:tc>
        <w:tc>
          <w:tcPr>
            <w:tcW w:w="1161" w:type="dxa"/>
          </w:tcPr>
          <w:p w14:paraId="6AD9FBF2" w14:textId="77777777" w:rsidR="00CB541E" w:rsidRPr="00CB541E" w:rsidRDefault="00CB541E" w:rsidP="00CB541E">
            <w:pPr>
              <w:jc w:val="right"/>
              <w:rPr>
                <w:rFonts w:ascii="Verdana" w:hAnsi="Verdana"/>
                <w:sz w:val="20"/>
                <w:szCs w:val="20"/>
              </w:rPr>
            </w:pPr>
            <w:r w:rsidRPr="00CB541E">
              <w:rPr>
                <w:rFonts w:ascii="Verdana" w:hAnsi="Verdana"/>
                <w:sz w:val="20"/>
                <w:szCs w:val="20"/>
              </w:rPr>
              <w:t>1716</w:t>
            </w:r>
          </w:p>
        </w:tc>
        <w:tc>
          <w:tcPr>
            <w:tcW w:w="1381" w:type="dxa"/>
          </w:tcPr>
          <w:p w14:paraId="47A37391" w14:textId="77777777" w:rsidR="00CB541E" w:rsidRPr="00CB541E" w:rsidRDefault="00CB541E" w:rsidP="00CB541E">
            <w:pPr>
              <w:jc w:val="right"/>
              <w:rPr>
                <w:rFonts w:ascii="Verdana" w:hAnsi="Verdana"/>
                <w:sz w:val="20"/>
                <w:szCs w:val="20"/>
              </w:rPr>
            </w:pPr>
            <w:r w:rsidRPr="00CB541E">
              <w:rPr>
                <w:rFonts w:ascii="Verdana" w:hAnsi="Verdana"/>
                <w:sz w:val="20"/>
                <w:szCs w:val="20"/>
              </w:rPr>
              <w:t>1716</w:t>
            </w:r>
          </w:p>
        </w:tc>
        <w:tc>
          <w:tcPr>
            <w:tcW w:w="1401" w:type="dxa"/>
          </w:tcPr>
          <w:p w14:paraId="649556DE" w14:textId="77777777" w:rsidR="00CB541E" w:rsidRPr="00CB541E" w:rsidRDefault="00CB541E" w:rsidP="00CB541E">
            <w:pPr>
              <w:jc w:val="right"/>
              <w:rPr>
                <w:rFonts w:ascii="Verdana" w:hAnsi="Verdana"/>
                <w:sz w:val="20"/>
                <w:szCs w:val="20"/>
              </w:rPr>
            </w:pPr>
            <w:r w:rsidRPr="00CB541E">
              <w:rPr>
                <w:rFonts w:ascii="Verdana" w:hAnsi="Verdana"/>
                <w:sz w:val="20"/>
                <w:szCs w:val="20"/>
              </w:rPr>
              <w:t>1716</w:t>
            </w:r>
          </w:p>
        </w:tc>
        <w:tc>
          <w:tcPr>
            <w:tcW w:w="1420" w:type="dxa"/>
          </w:tcPr>
          <w:p w14:paraId="503270A4" w14:textId="77777777" w:rsidR="00CB541E" w:rsidRPr="00CB541E" w:rsidRDefault="00CB541E" w:rsidP="00CB541E">
            <w:pPr>
              <w:jc w:val="right"/>
              <w:rPr>
                <w:rFonts w:ascii="Verdana" w:hAnsi="Verdana"/>
                <w:sz w:val="20"/>
                <w:szCs w:val="20"/>
              </w:rPr>
            </w:pPr>
            <w:r w:rsidRPr="00CB541E">
              <w:rPr>
                <w:rFonts w:ascii="Verdana" w:hAnsi="Verdana"/>
                <w:sz w:val="20"/>
                <w:szCs w:val="20"/>
              </w:rPr>
              <w:t>1716</w:t>
            </w:r>
          </w:p>
        </w:tc>
      </w:tr>
      <w:tr w:rsidR="00CB541E" w:rsidRPr="00CB541E" w14:paraId="3FD2DEA7" w14:textId="77777777" w:rsidTr="00CB541E">
        <w:tc>
          <w:tcPr>
            <w:tcW w:w="1702" w:type="dxa"/>
          </w:tcPr>
          <w:p w14:paraId="4DE7B89B" w14:textId="77777777" w:rsidR="00CB541E" w:rsidRPr="00CB541E" w:rsidRDefault="00CB541E" w:rsidP="00F84D44">
            <w:pPr>
              <w:rPr>
                <w:rFonts w:ascii="Verdana" w:hAnsi="Verdana"/>
                <w:sz w:val="20"/>
                <w:szCs w:val="20"/>
              </w:rPr>
            </w:pPr>
          </w:p>
        </w:tc>
        <w:tc>
          <w:tcPr>
            <w:tcW w:w="1713" w:type="dxa"/>
          </w:tcPr>
          <w:p w14:paraId="4DA1F896" w14:textId="77777777" w:rsidR="00CB541E" w:rsidRDefault="00CB541E" w:rsidP="00CB541E">
            <w:pPr>
              <w:jc w:val="right"/>
              <w:rPr>
                <w:rFonts w:ascii="Verdana" w:hAnsi="Verdana"/>
                <w:sz w:val="20"/>
                <w:szCs w:val="20"/>
              </w:rPr>
            </w:pPr>
            <w:r>
              <w:rPr>
                <w:rFonts w:ascii="Verdana" w:hAnsi="Verdana"/>
                <w:sz w:val="20"/>
                <w:szCs w:val="20"/>
              </w:rPr>
              <w:t>0.6</w:t>
            </w:r>
          </w:p>
        </w:tc>
        <w:tc>
          <w:tcPr>
            <w:tcW w:w="1161" w:type="dxa"/>
          </w:tcPr>
          <w:p w14:paraId="59CA6A02" w14:textId="77777777" w:rsidR="00CB541E" w:rsidRPr="00CB541E" w:rsidRDefault="00CB541E" w:rsidP="00CB541E">
            <w:pPr>
              <w:jc w:val="right"/>
              <w:rPr>
                <w:rFonts w:ascii="Verdana" w:hAnsi="Verdana"/>
                <w:sz w:val="20"/>
                <w:szCs w:val="20"/>
              </w:rPr>
            </w:pPr>
            <w:r w:rsidRPr="00CB541E">
              <w:rPr>
                <w:rFonts w:ascii="Verdana" w:hAnsi="Verdana"/>
                <w:sz w:val="20"/>
                <w:szCs w:val="20"/>
              </w:rPr>
              <w:t>1178</w:t>
            </w:r>
          </w:p>
        </w:tc>
        <w:tc>
          <w:tcPr>
            <w:tcW w:w="1381" w:type="dxa"/>
          </w:tcPr>
          <w:p w14:paraId="4551AE8F" w14:textId="77777777" w:rsidR="00CB541E" w:rsidRPr="00CB541E" w:rsidRDefault="00CB541E" w:rsidP="00CB541E">
            <w:pPr>
              <w:jc w:val="right"/>
              <w:rPr>
                <w:rFonts w:ascii="Verdana" w:hAnsi="Verdana"/>
                <w:sz w:val="20"/>
                <w:szCs w:val="20"/>
              </w:rPr>
            </w:pPr>
            <w:r w:rsidRPr="00CB541E">
              <w:rPr>
                <w:rFonts w:ascii="Verdana" w:hAnsi="Verdana"/>
                <w:sz w:val="20"/>
                <w:szCs w:val="20"/>
              </w:rPr>
              <w:t>1178</w:t>
            </w:r>
          </w:p>
        </w:tc>
        <w:tc>
          <w:tcPr>
            <w:tcW w:w="1401" w:type="dxa"/>
          </w:tcPr>
          <w:p w14:paraId="69A28A00" w14:textId="77777777" w:rsidR="00CB541E" w:rsidRPr="00CB541E" w:rsidRDefault="00CB541E" w:rsidP="00CB541E">
            <w:pPr>
              <w:jc w:val="right"/>
              <w:rPr>
                <w:rFonts w:ascii="Verdana" w:hAnsi="Verdana"/>
                <w:sz w:val="20"/>
                <w:szCs w:val="20"/>
              </w:rPr>
            </w:pPr>
            <w:r w:rsidRPr="00CB541E">
              <w:rPr>
                <w:rFonts w:ascii="Verdana" w:hAnsi="Verdana"/>
                <w:sz w:val="20"/>
                <w:szCs w:val="20"/>
              </w:rPr>
              <w:t>1178</w:t>
            </w:r>
          </w:p>
        </w:tc>
        <w:tc>
          <w:tcPr>
            <w:tcW w:w="1420" w:type="dxa"/>
          </w:tcPr>
          <w:p w14:paraId="1B950AFA" w14:textId="77777777" w:rsidR="00CB541E" w:rsidRPr="00CB541E" w:rsidRDefault="00CB541E" w:rsidP="00CB541E">
            <w:pPr>
              <w:jc w:val="right"/>
              <w:rPr>
                <w:rFonts w:ascii="Verdana" w:hAnsi="Verdana"/>
                <w:sz w:val="20"/>
                <w:szCs w:val="20"/>
              </w:rPr>
            </w:pPr>
            <w:r w:rsidRPr="00CB541E">
              <w:rPr>
                <w:rFonts w:ascii="Verdana" w:hAnsi="Verdana"/>
                <w:sz w:val="20"/>
                <w:szCs w:val="20"/>
              </w:rPr>
              <w:t>1178</w:t>
            </w:r>
          </w:p>
        </w:tc>
      </w:tr>
      <w:tr w:rsidR="00CB541E" w:rsidRPr="00CB541E" w14:paraId="4B46E1CD" w14:textId="77777777" w:rsidTr="00CB541E">
        <w:tc>
          <w:tcPr>
            <w:tcW w:w="1702" w:type="dxa"/>
          </w:tcPr>
          <w:p w14:paraId="17B49199" w14:textId="77777777" w:rsidR="00CB541E" w:rsidRPr="00CB541E" w:rsidRDefault="00CB541E" w:rsidP="00F84D44">
            <w:pPr>
              <w:rPr>
                <w:rFonts w:ascii="Verdana" w:hAnsi="Verdana"/>
                <w:sz w:val="20"/>
                <w:szCs w:val="20"/>
              </w:rPr>
            </w:pPr>
          </w:p>
        </w:tc>
        <w:tc>
          <w:tcPr>
            <w:tcW w:w="1713" w:type="dxa"/>
          </w:tcPr>
          <w:p w14:paraId="054267C3" w14:textId="77777777" w:rsidR="00CB541E" w:rsidRDefault="00CB541E" w:rsidP="00CB541E">
            <w:pPr>
              <w:jc w:val="right"/>
              <w:rPr>
                <w:rFonts w:ascii="Verdana" w:hAnsi="Verdana"/>
                <w:sz w:val="20"/>
                <w:szCs w:val="20"/>
              </w:rPr>
            </w:pPr>
            <w:r>
              <w:rPr>
                <w:rFonts w:ascii="Verdana" w:hAnsi="Verdana"/>
                <w:sz w:val="20"/>
                <w:szCs w:val="20"/>
              </w:rPr>
              <w:t>0.7</w:t>
            </w:r>
          </w:p>
        </w:tc>
        <w:tc>
          <w:tcPr>
            <w:tcW w:w="1161" w:type="dxa"/>
          </w:tcPr>
          <w:p w14:paraId="5F935AC3" w14:textId="77777777" w:rsidR="00CB541E" w:rsidRPr="00CB541E" w:rsidRDefault="00CB541E" w:rsidP="00CB541E">
            <w:pPr>
              <w:jc w:val="right"/>
              <w:rPr>
                <w:rFonts w:ascii="Verdana" w:hAnsi="Verdana"/>
                <w:sz w:val="20"/>
                <w:szCs w:val="20"/>
              </w:rPr>
            </w:pPr>
            <w:r w:rsidRPr="00CB541E">
              <w:rPr>
                <w:rFonts w:ascii="Verdana" w:hAnsi="Verdana"/>
                <w:sz w:val="20"/>
                <w:szCs w:val="20"/>
              </w:rPr>
              <w:t>825</w:t>
            </w:r>
          </w:p>
        </w:tc>
        <w:tc>
          <w:tcPr>
            <w:tcW w:w="1381" w:type="dxa"/>
          </w:tcPr>
          <w:p w14:paraId="330DCA26" w14:textId="77777777" w:rsidR="00CB541E" w:rsidRPr="00CB541E" w:rsidRDefault="00CB541E" w:rsidP="00CB541E">
            <w:pPr>
              <w:jc w:val="right"/>
              <w:rPr>
                <w:rFonts w:ascii="Verdana" w:hAnsi="Verdana"/>
                <w:sz w:val="20"/>
                <w:szCs w:val="20"/>
              </w:rPr>
            </w:pPr>
            <w:r w:rsidRPr="00CB541E">
              <w:rPr>
                <w:rFonts w:ascii="Verdana" w:hAnsi="Verdana"/>
                <w:sz w:val="20"/>
                <w:szCs w:val="20"/>
              </w:rPr>
              <w:t>825</w:t>
            </w:r>
          </w:p>
        </w:tc>
        <w:tc>
          <w:tcPr>
            <w:tcW w:w="1401" w:type="dxa"/>
          </w:tcPr>
          <w:p w14:paraId="3310EF71" w14:textId="77777777" w:rsidR="00CB541E" w:rsidRPr="00CB541E" w:rsidRDefault="00CB541E" w:rsidP="00CB541E">
            <w:pPr>
              <w:jc w:val="right"/>
              <w:rPr>
                <w:rFonts w:ascii="Verdana" w:hAnsi="Verdana"/>
                <w:sz w:val="20"/>
                <w:szCs w:val="20"/>
              </w:rPr>
            </w:pPr>
            <w:r w:rsidRPr="00CB541E">
              <w:rPr>
                <w:rFonts w:ascii="Verdana" w:hAnsi="Verdana"/>
                <w:sz w:val="20"/>
                <w:szCs w:val="20"/>
              </w:rPr>
              <w:t>825</w:t>
            </w:r>
          </w:p>
        </w:tc>
        <w:tc>
          <w:tcPr>
            <w:tcW w:w="1420" w:type="dxa"/>
          </w:tcPr>
          <w:p w14:paraId="2BBEA183" w14:textId="77777777" w:rsidR="00CB541E" w:rsidRPr="00CB541E" w:rsidRDefault="00CB541E" w:rsidP="00CB541E">
            <w:pPr>
              <w:jc w:val="right"/>
              <w:rPr>
                <w:rFonts w:ascii="Verdana" w:hAnsi="Verdana"/>
                <w:sz w:val="20"/>
                <w:szCs w:val="20"/>
              </w:rPr>
            </w:pPr>
            <w:r w:rsidRPr="00CB541E">
              <w:rPr>
                <w:rFonts w:ascii="Verdana" w:hAnsi="Verdana"/>
                <w:sz w:val="20"/>
                <w:szCs w:val="20"/>
              </w:rPr>
              <w:t>825</w:t>
            </w:r>
          </w:p>
        </w:tc>
      </w:tr>
    </w:tbl>
    <w:p w14:paraId="79514CB0" w14:textId="017A1792" w:rsidR="00F722F9" w:rsidRPr="00F722F9" w:rsidRDefault="00CB541E" w:rsidP="00F722F9">
      <w:pPr>
        <w:pStyle w:val="Caption"/>
      </w:pPr>
      <w:bookmarkStart w:id="66" w:name="_Toc491803656"/>
      <w:r>
        <w:t xml:space="preserve">Bảng </w:t>
      </w:r>
      <w:fldSimple w:instr=" STYLEREF 1 \s ">
        <w:r w:rsidR="00C20869">
          <w:rPr>
            <w:noProof/>
          </w:rPr>
          <w:t>4</w:t>
        </w:r>
      </w:fldSimple>
      <w:r w:rsidR="00C23111">
        <w:noBreakHyphen/>
      </w:r>
      <w:fldSimple w:instr=" SEQ Bảng \* ARABIC \s 1 ">
        <w:r w:rsidR="00C20869">
          <w:rPr>
            <w:noProof/>
          </w:rPr>
          <w:t>4</w:t>
        </w:r>
      </w:fldSimple>
      <w:r>
        <w:t xml:space="preserve"> Thố</w:t>
      </w:r>
      <w:r w:rsidR="00F722F9">
        <w:t>ng kê mẫu tuần tự khai thác trên bộ dữ thực</w:t>
      </w:r>
      <w:bookmarkEnd w:id="66"/>
    </w:p>
    <w:p w14:paraId="3EF7E643" w14:textId="77777777" w:rsidR="00CD4C18" w:rsidRDefault="00CD4C18" w:rsidP="00CD4C18">
      <w:pPr>
        <w:pStyle w:val="Heading2"/>
      </w:pPr>
      <w:bookmarkStart w:id="67" w:name="_Toc491803687"/>
      <w:r>
        <w:t>So s</w:t>
      </w:r>
      <w:r w:rsidRPr="00CD4C18">
        <w:t>án</w:t>
      </w:r>
      <w:r>
        <w:t xml:space="preserve">h </w:t>
      </w:r>
      <w:r w:rsidR="00D73920">
        <w:t>với SPAMC</w:t>
      </w:r>
      <w:bookmarkEnd w:id="67"/>
    </w:p>
    <w:p w14:paraId="47496897" w14:textId="77777777" w:rsidR="00D73920" w:rsidRDefault="00D73920" w:rsidP="00D73920">
      <w:pPr>
        <w:ind w:firstLine="567"/>
      </w:pPr>
      <w:r w:rsidRPr="00D73920">
        <w:t xml:space="preserve">Thực hiện so sánh thời gian thực thi trên tập dữ liệu D500kC5T5 với số lượng sự kiện phân biệt N lần lượt là 500, 600, 700, 800, 900, 1000 và ngưỡng hỗ trợ minSup = 0.1% trên cụm máy tính có 4 máy. Khi N tăng, thuật toán DSPDBV có thời gian thực thi giảm đều. Trong khi đó, thuật toán SPAMC có thời gian thực thi giảm dần khi N tăng từ 500 lên 800, sau đó, có xu hướng tăng khi N tăng lên 900, 1000. Hình </w:t>
      </w:r>
      <w:r w:rsidR="008B03FD">
        <w:t>4</w:t>
      </w:r>
      <w:r w:rsidR="00EC74FB">
        <w:t>-</w:t>
      </w:r>
      <w:r w:rsidR="008B03FD">
        <w:t>1</w:t>
      </w:r>
      <w:r w:rsidRPr="00D73920">
        <w:t xml:space="preserve"> mô tả so sánh thời gian thực thi giữa 2 thuật toán </w:t>
      </w:r>
      <w:r w:rsidR="008B03FD">
        <w:t>D</w:t>
      </w:r>
      <w:r w:rsidRPr="00D73920">
        <w:t xml:space="preserve">SPDBV và SPAMC. Ví dụ, với tập dữ liệu có 1000 sự kiện phân biệt, </w:t>
      </w:r>
      <w:r w:rsidR="008B03FD">
        <w:t>D</w:t>
      </w:r>
      <w:r w:rsidRPr="00D73920">
        <w:t>SPDBV thực thi nhanh hơn 5 lần so với SPAMC</w:t>
      </w:r>
      <w:r>
        <w:t>.</w:t>
      </w:r>
    </w:p>
    <w:p w14:paraId="663E30EF" w14:textId="77777777" w:rsidR="00F80B84" w:rsidRDefault="00F80B84" w:rsidP="00F80B84">
      <w:pPr>
        <w:ind w:firstLine="567"/>
        <w:jc w:val="center"/>
      </w:pPr>
      <w:r>
        <w:rPr>
          <w:noProof/>
        </w:rPr>
        <w:lastRenderedPageBreak/>
        <w:drawing>
          <wp:inline distT="0" distB="0" distL="0" distR="0" wp14:anchorId="6583E438" wp14:editId="0FD728E4">
            <wp:extent cx="4305300" cy="2071688"/>
            <wp:effectExtent l="0" t="0" r="0" b="5080"/>
            <wp:docPr id="14" name="Chart 14" title="Test results"/>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AE836FC" w14:textId="0FD452E5" w:rsidR="00F80B84" w:rsidRDefault="00F80B84" w:rsidP="00F80B84">
      <w:pPr>
        <w:pStyle w:val="Caption"/>
      </w:pPr>
      <w:bookmarkStart w:id="68" w:name="_Toc491803642"/>
      <w:r>
        <w:t xml:space="preserve">Hình </w:t>
      </w:r>
      <w:fldSimple w:instr=" STYLEREF 1 \s ">
        <w:r w:rsidR="00C20869">
          <w:rPr>
            <w:noProof/>
          </w:rPr>
          <w:t>4</w:t>
        </w:r>
      </w:fldSimple>
      <w:r w:rsidR="0016372A">
        <w:noBreakHyphen/>
      </w:r>
      <w:fldSimple w:instr=" SEQ Hình \* ARABIC \s 1 ">
        <w:r w:rsidR="00C20869">
          <w:rPr>
            <w:noProof/>
          </w:rPr>
          <w:t>1</w:t>
        </w:r>
      </w:fldSimple>
      <w:r>
        <w:t xml:space="preserve"> </w:t>
      </w:r>
      <w:r w:rsidRPr="00F80B84">
        <w:t xml:space="preserve">So sánh thời gian thực thi giữa </w:t>
      </w:r>
      <w:r>
        <w:t>D</w:t>
      </w:r>
      <w:r w:rsidRPr="00F80B84">
        <w:t>SPDBV và SPAMC</w:t>
      </w:r>
      <w:bookmarkEnd w:id="68"/>
    </w:p>
    <w:p w14:paraId="39924C8C" w14:textId="77777777" w:rsidR="00D73920" w:rsidRPr="00D73920" w:rsidRDefault="00D73920" w:rsidP="00D73920">
      <w:pPr>
        <w:pStyle w:val="Heading2"/>
      </w:pPr>
      <w:bookmarkStart w:id="69" w:name="_Toc491803688"/>
      <w:r w:rsidRPr="00D73920">
        <w:t>Tính mở rộng (Scalability and Extensibility)</w:t>
      </w:r>
      <w:bookmarkEnd w:id="69"/>
    </w:p>
    <w:p w14:paraId="3C8F5906" w14:textId="784A3C68" w:rsidR="00D73920" w:rsidRDefault="00D73920" w:rsidP="00D73920">
      <w:pPr>
        <w:ind w:firstLine="567"/>
      </w:pPr>
      <w:r w:rsidRPr="00D73920">
        <w:t xml:space="preserve">Để kiểm tra khả năng mở rộng của thuật toán, thực hiện kiểm tra thuật toán lần lượt trên các tập dữ liệu có kích thước tăng dần với các ngưỡng hỗ trợ khác nhau trên cụm máy tính có số lượng máy khác nhau. Đầu tiên, thực nghiệm trên tập dữ liệu C5T5N1000 với số lượng </w:t>
      </w:r>
      <w:r w:rsidR="00115F09">
        <w:t>chuỗi</w:t>
      </w:r>
      <w:r w:rsidRPr="00D73920">
        <w:t xml:space="preserve"> D tăng từ 1M đến 5M (mỗi bước tăng là 1M) Các tập dữ liệu này được sao chép lại từ tập D500kC5T5N1000 (Ví dụ: tập dữ liệu D1000kC5T5N1000 sẽ gồm 2 tập dữ liệu D500kC5T5N1000). Ngưỡng hỗ trợ minSup thay đổi tăng từ 0.1% đến 0.5% (mỗi bước tăng là 0.1%). Thuật toán thực thi trên cụm máy tính gồm có 4 máy. Hình </w:t>
      </w:r>
      <w:r w:rsidR="008B03FD">
        <w:t>4-2</w:t>
      </w:r>
      <w:r w:rsidRPr="00D73920">
        <w:t xml:space="preserve"> cho thấy, đối với tất cả tập dữ liệu, khi ngưỡng hỗ trợ tăng dần thì thuật toán đạt </w:t>
      </w:r>
      <w:r w:rsidR="00006BBC">
        <w:t>hiệu suất</w:t>
      </w:r>
      <w:r w:rsidRPr="00D73920">
        <w:t xml:space="preserve"> tốt hơn.</w:t>
      </w:r>
    </w:p>
    <w:p w14:paraId="6256FD90" w14:textId="77777777" w:rsidR="00F80B84" w:rsidRDefault="00F80B84" w:rsidP="00F80B84">
      <w:pPr>
        <w:ind w:firstLine="567"/>
        <w:jc w:val="center"/>
      </w:pPr>
      <w:r>
        <w:rPr>
          <w:noProof/>
        </w:rPr>
        <w:drawing>
          <wp:inline distT="0" distB="0" distL="0" distR="0" wp14:anchorId="66F0DCD7" wp14:editId="415510C0">
            <wp:extent cx="3848100" cy="2300288"/>
            <wp:effectExtent l="0" t="0" r="0" b="5080"/>
            <wp:docPr id="13" name="Chart 13" title="Test results"/>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E4A7AF8" w14:textId="204FA70E" w:rsidR="00F80B84" w:rsidRDefault="00F80B84" w:rsidP="00F80B84">
      <w:pPr>
        <w:pStyle w:val="Caption"/>
      </w:pPr>
      <w:bookmarkStart w:id="70" w:name="_Toc491803643"/>
      <w:r>
        <w:t xml:space="preserve">Hình </w:t>
      </w:r>
      <w:fldSimple w:instr=" STYLEREF 1 \s ">
        <w:r w:rsidR="00C20869">
          <w:rPr>
            <w:noProof/>
          </w:rPr>
          <w:t>4</w:t>
        </w:r>
      </w:fldSimple>
      <w:r w:rsidR="0016372A">
        <w:noBreakHyphen/>
      </w:r>
      <w:fldSimple w:instr=" SEQ Hình \* ARABIC \s 1 ">
        <w:r w:rsidR="00C20869">
          <w:rPr>
            <w:noProof/>
          </w:rPr>
          <w:t>2</w:t>
        </w:r>
      </w:fldSimple>
      <w:r>
        <w:t xml:space="preserve"> </w:t>
      </w:r>
      <w:r w:rsidRPr="00F80B84">
        <w:t>Tác động của tập dữ liệu đối với hiệu quả khai thác</w:t>
      </w:r>
      <w:bookmarkEnd w:id="70"/>
    </w:p>
    <w:p w14:paraId="4A5C4706" w14:textId="71BF1EA5" w:rsidR="00F80B84" w:rsidRDefault="00D73920" w:rsidP="00D73920">
      <w:pPr>
        <w:ind w:firstLine="567"/>
      </w:pPr>
      <w:r w:rsidRPr="00D73920">
        <w:lastRenderedPageBreak/>
        <w:t xml:space="preserve">Tiếp theo, thực hiện thuật toán trên cụm máy tính có số lượng máy khác nhau để kiểm tra sự ảnh hưởng của số lượng máy khi thực hiện khai thác song song. Thực nghiệm được thực nghiệm với ngưỡng hỗ trợ minSup là 0.2% trên tập dữ liệu C5T5N1000 có số lượng </w:t>
      </w:r>
      <w:r w:rsidR="00115F09">
        <w:t>chuỗi</w:t>
      </w:r>
      <w:r w:rsidRPr="00D73920">
        <w:t xml:space="preserve"> D tăng từ 1M lên 5M (mỗi bước tăng là 1M</w:t>
      </w:r>
      <w:r w:rsidR="008B03FD">
        <w:t xml:space="preserve"> – 1 triệu chuỗi</w:t>
      </w:r>
      <w:r w:rsidRPr="00D73920">
        <w:t xml:space="preserve">) với số lượng máy (node) lần lượt là 2, 3 và 4. Hình </w:t>
      </w:r>
      <w:r w:rsidR="008B03FD">
        <w:t>4-3</w:t>
      </w:r>
      <w:r w:rsidRPr="00D73920">
        <w:t xml:space="preserve"> cho thấy, khi số lượng máy tăng, hiệu quả khai thác của thuật toán cũng tăng theo. Do đó, với hệ thống có càng nhiều máy, thời gian khai thác của thuật toán càng </w:t>
      </w:r>
      <w:r>
        <w:t>giảm</w:t>
      </w:r>
      <w:r w:rsidRPr="00D73920">
        <w:t>.</w:t>
      </w:r>
    </w:p>
    <w:p w14:paraId="511D7D3B" w14:textId="77777777" w:rsidR="00F80B84" w:rsidRDefault="00F80B84" w:rsidP="00F80B84">
      <w:pPr>
        <w:ind w:firstLine="567"/>
        <w:jc w:val="center"/>
      </w:pPr>
      <w:r>
        <w:rPr>
          <w:noProof/>
        </w:rPr>
        <w:drawing>
          <wp:inline distT="0" distB="0" distL="0" distR="0" wp14:anchorId="77707E1F" wp14:editId="31A36C70">
            <wp:extent cx="4305300" cy="2300288"/>
            <wp:effectExtent l="0" t="0" r="0" b="5080"/>
            <wp:docPr id="12" name="Chart 12" title="Test results"/>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735A2848" w14:textId="5A26AE43" w:rsidR="00596500" w:rsidRDefault="00F80B84" w:rsidP="00F80B84">
      <w:pPr>
        <w:pStyle w:val="Caption"/>
      </w:pPr>
      <w:bookmarkStart w:id="71" w:name="_Toc491803644"/>
      <w:r>
        <w:t xml:space="preserve">Hình </w:t>
      </w:r>
      <w:fldSimple w:instr=" STYLEREF 1 \s ">
        <w:r w:rsidR="00C20869">
          <w:rPr>
            <w:noProof/>
          </w:rPr>
          <w:t>4</w:t>
        </w:r>
      </w:fldSimple>
      <w:r w:rsidR="0016372A">
        <w:noBreakHyphen/>
      </w:r>
      <w:fldSimple w:instr=" SEQ Hình \* ARABIC \s 1 ">
        <w:r w:rsidR="00C20869">
          <w:rPr>
            <w:noProof/>
          </w:rPr>
          <w:t>3</w:t>
        </w:r>
      </w:fldSimple>
      <w:r>
        <w:t xml:space="preserve"> </w:t>
      </w:r>
      <w:r w:rsidRPr="00F80B84">
        <w:t>Tác động của số lượng máy đối với hiệu quả khai thác</w:t>
      </w:r>
      <w:bookmarkEnd w:id="71"/>
    </w:p>
    <w:p w14:paraId="64C848EA" w14:textId="77777777" w:rsidR="00596500" w:rsidRDefault="00596500" w:rsidP="00596500">
      <w:pPr>
        <w:pStyle w:val="Heading2"/>
      </w:pPr>
      <w:bookmarkStart w:id="72" w:name="_Toc491803689"/>
      <w:r>
        <w:t>Kết luận</w:t>
      </w:r>
      <w:bookmarkEnd w:id="72"/>
    </w:p>
    <w:p w14:paraId="72A23576" w14:textId="77777777" w:rsidR="00662138" w:rsidRDefault="00596500" w:rsidP="00596500">
      <w:pPr>
        <w:ind w:firstLine="567"/>
      </w:pPr>
      <w:r>
        <w:t>Từ các kết quả thực nghiệm cho thấy rằng, thuật toán đề xuất cho kết quả chính xác trên các bộ dữ liệu BMSWebView1, BMSWebView2 và Kosarak10k. Thuật toán DSPDBV có thời gian thực thi tốt hơn thuật toán SPAMC trên bộ dữ liệu tổng hợp có số lượng sự kiện phân biệt lớn.</w:t>
      </w:r>
      <w:r w:rsidR="00421524">
        <w:t xml:space="preserve"> Đồng thời, thuật toán đề xuất cũng đạt tính mở rộng cao trên tiêu chí ngưỡng hỗ trợ và số lượng máy trong Hadoop Clus</w:t>
      </w:r>
      <w:r w:rsidR="00422274">
        <w:t>t</w:t>
      </w:r>
      <w:r w:rsidR="00421524">
        <w:t>er.</w:t>
      </w:r>
      <w:r w:rsidR="00662138">
        <w:br w:type="page"/>
      </w:r>
    </w:p>
    <w:p w14:paraId="53E9E4C1" w14:textId="77777777" w:rsidR="00D80E49" w:rsidRDefault="004E4C29" w:rsidP="004E4C29">
      <w:pPr>
        <w:pStyle w:val="Heading1"/>
      </w:pPr>
      <w:r>
        <w:lastRenderedPageBreak/>
        <w:t xml:space="preserve"> </w:t>
      </w:r>
      <w:bookmarkStart w:id="73" w:name="_Toc491803690"/>
      <w:r w:rsidR="0066332F">
        <w:t>K</w:t>
      </w:r>
      <w:r w:rsidR="0066332F" w:rsidRPr="0066332F">
        <w:t>ẾT</w:t>
      </w:r>
      <w:r w:rsidR="0066332F">
        <w:t xml:space="preserve"> LU</w:t>
      </w:r>
      <w:r w:rsidR="0066332F" w:rsidRPr="0066332F">
        <w:t>Ậ</w:t>
      </w:r>
      <w:r w:rsidR="0066332F">
        <w:t>N V</w:t>
      </w:r>
      <w:r w:rsidR="0066332F" w:rsidRPr="0066332F">
        <w:t>À</w:t>
      </w:r>
      <w:r w:rsidR="0066332F">
        <w:t xml:space="preserve"> HƯ</w:t>
      </w:r>
      <w:r w:rsidR="0066332F" w:rsidRPr="0066332F">
        <w:t>ỚN</w:t>
      </w:r>
      <w:r w:rsidR="0066332F">
        <w:t>G PH</w:t>
      </w:r>
      <w:r w:rsidR="0066332F" w:rsidRPr="0066332F">
        <w:t>ÁT</w:t>
      </w:r>
      <w:r w:rsidR="0066332F">
        <w:t xml:space="preserve"> TRI</w:t>
      </w:r>
      <w:r w:rsidR="0066332F" w:rsidRPr="0066332F">
        <w:t>Ể</w:t>
      </w:r>
      <w:r w:rsidR="0066332F">
        <w:t>N</w:t>
      </w:r>
      <w:bookmarkEnd w:id="73"/>
    </w:p>
    <w:p w14:paraId="4EF9A7BD" w14:textId="77777777" w:rsidR="00CD4C18" w:rsidRDefault="00CD4C18" w:rsidP="00CD4C18">
      <w:pPr>
        <w:pStyle w:val="Heading2"/>
      </w:pPr>
      <w:bookmarkStart w:id="74" w:name="_Toc491803691"/>
      <w:r w:rsidRPr="00CD4C18">
        <w:t>Kết luận</w:t>
      </w:r>
      <w:bookmarkEnd w:id="74"/>
    </w:p>
    <w:p w14:paraId="5AA4DF84" w14:textId="17CFEAFE" w:rsidR="00665B21" w:rsidRDefault="008662DB" w:rsidP="00665B21">
      <w:pPr>
        <w:ind w:firstLine="567"/>
      </w:pPr>
      <w:r>
        <w:t>Luận văn</w:t>
      </w:r>
      <w:r w:rsidR="00665B21">
        <w:t xml:space="preserve"> đã </w:t>
      </w:r>
      <w:r w:rsidR="00CE7911">
        <w:t>nghiên cứu</w:t>
      </w:r>
      <w:r w:rsidR="00665B21">
        <w:t xml:space="preserve"> tổng quan về bài toán khai thác </w:t>
      </w:r>
      <w:r w:rsidR="00115F09">
        <w:t>chuỗi</w:t>
      </w:r>
      <w:r w:rsidR="00665B21">
        <w:t xml:space="preserve"> trên cơ sở dữ liệu chuỗi bao gồm các khái niệm cơ bản, cơ sở lý thuyết của bài toán và các công trình nghiên cứu đã có của các tác giả trong và ngoài nước. Phân tích các ưu và khuyết điểm của các kỹ thuậ</w:t>
      </w:r>
      <w:r w:rsidR="003A1CDB">
        <w:t xml:space="preserve">t, từ đó, đề xuất kỹ thuật hiệu quả để khai khác </w:t>
      </w:r>
      <w:r w:rsidR="00115F09">
        <w:t>chuỗi</w:t>
      </w:r>
      <w:r w:rsidR="003A1CDB">
        <w:t xml:space="preserve"> trên cơ sở dữ liệu chuỗi có kích thước lớn.</w:t>
      </w:r>
    </w:p>
    <w:p w14:paraId="2B1CA69E" w14:textId="29EF896C" w:rsidR="00132A08" w:rsidRDefault="008662DB" w:rsidP="00665B21">
      <w:pPr>
        <w:ind w:firstLine="567"/>
      </w:pPr>
      <w:r>
        <w:t>Luận văn</w:t>
      </w:r>
      <w:r w:rsidR="00CE7911">
        <w:t xml:space="preserve"> đã trình bày ý tưởng và nội dung một phương pháp mới </w:t>
      </w:r>
      <w:r w:rsidR="00CE7911" w:rsidRPr="00CE7911">
        <w:t xml:space="preserve">khai thác song song </w:t>
      </w:r>
      <w:r w:rsidR="00115F09">
        <w:t>chuỗi</w:t>
      </w:r>
      <w:r w:rsidR="009101F2">
        <w:t xml:space="preserve"> tuần tự</w:t>
      </w:r>
      <w:r w:rsidR="00CE7911" w:rsidRPr="00CE7911">
        <w:t xml:space="preserve"> </w:t>
      </w:r>
      <w:r w:rsidR="00CE7911">
        <w:t>từ</w:t>
      </w:r>
      <w:r w:rsidR="00CE7911" w:rsidRPr="00CE7911">
        <w:t xml:space="preserve"> </w:t>
      </w:r>
      <w:r w:rsidR="00CE7911">
        <w:t>CSDL</w:t>
      </w:r>
      <w:r w:rsidR="00CE7911" w:rsidRPr="00CE7911">
        <w:t xml:space="preserve"> chuỗi trên môi trường lập trình phân tán </w:t>
      </w:r>
      <w:r w:rsidR="00CE7911">
        <w:t xml:space="preserve">Hadoop </w:t>
      </w:r>
      <w:r w:rsidR="00CE7911" w:rsidRPr="00CE7911">
        <w:t xml:space="preserve">MapReduce. Thuật toán </w:t>
      </w:r>
      <w:r w:rsidR="00C66D8F">
        <w:t xml:space="preserve">DSPDBV </w:t>
      </w:r>
      <w:r w:rsidR="00CE7911" w:rsidRPr="00CE7911">
        <w:t>chỉ đọc CSDL một lần duy nhất cho toàn bộ quá trình khai thác</w:t>
      </w:r>
      <w:r w:rsidR="00CE7911">
        <w:t xml:space="preserve">. </w:t>
      </w:r>
      <w:r w:rsidR="004F65E2">
        <w:t xml:space="preserve">CSDL chuỗi ban đầu được chia thành các tập con. Sau đó, chuyển đổi dữ liệu chuỗi ban đầu sang cấu trúc </w:t>
      </w:r>
      <w:r w:rsidR="00503EF5">
        <w:t>vector bit</w:t>
      </w:r>
      <w:r w:rsidR="004F65E2">
        <w:t xml:space="preserve"> động. Cuối cùng, thực hiện khai mẫu tuần tự trên dữ liệu đã chuyển đổi. </w:t>
      </w:r>
    </w:p>
    <w:p w14:paraId="021FAD57" w14:textId="2B926AEC" w:rsidR="0036684C" w:rsidRDefault="004F65E2" w:rsidP="00665B21">
      <w:pPr>
        <w:ind w:firstLine="567"/>
      </w:pPr>
      <w:r>
        <w:t>Toàn bộ quá trình chuyển đổi dữ liệu và khai thác mẫu tuần tự đều được thực hiện song song bằng cách thực thi các tiến trình MapReduce.</w:t>
      </w:r>
      <w:r w:rsidR="00C66D8F">
        <w:t xml:space="preserve"> Để tăng hiệu quà khai thác, thuật toán DSPDBV thực hiện khai thác lần lượt trên các cây con cùng mức, sử dụng cấu trúc đồng ánh xạ giúp loại bỏ sớm mẫu ứng viên dư thừa</w:t>
      </w:r>
      <w:r w:rsidR="00521EF0">
        <w:t xml:space="preserve">, giảm </w:t>
      </w:r>
      <w:r w:rsidR="00521EF0" w:rsidRPr="00521EF0">
        <w:t>chi phí trong quá trình chuyển dữ liệu từ các hàm Mapper đến các hàm Reducer</w:t>
      </w:r>
      <w:r w:rsidR="00521EF0">
        <w:t>.</w:t>
      </w:r>
    </w:p>
    <w:p w14:paraId="541A52CC" w14:textId="556262E5" w:rsidR="00132A08" w:rsidRDefault="0036684C" w:rsidP="00132A08">
      <w:pPr>
        <w:ind w:firstLine="567"/>
      </w:pPr>
      <w:r>
        <w:t>Các kết quả thực nghiệm trên các bộ dự liệu phát sinh tổng hợp cho thấy phương pháp đề xuất hiệu quả trên CSDL chuỗi có kích thước và số lượng sự kiện phân biệt lớn. Đồng thời, phương pháp đề xuất cũng đạt tính mở rộng cao.</w:t>
      </w:r>
      <w:r w:rsidR="00132A08">
        <w:t xml:space="preserve"> Tuy nhiên, luận văn cũng còn hạn chế khi chưa thực nghiệm trên các bộ dữ liệu thực có kích thước lớn. Số lượng máy thực nghiệm còn ít.</w:t>
      </w:r>
    </w:p>
    <w:p w14:paraId="144982AE" w14:textId="7A0D756B" w:rsidR="00CE7911" w:rsidRDefault="00132A08" w:rsidP="00132A08">
      <w:pPr>
        <w:ind w:firstLine="567"/>
      </w:pPr>
      <w:r>
        <w:t xml:space="preserve">Kết quả nghiên cứu của </w:t>
      </w:r>
      <w:r w:rsidR="00270E9E">
        <w:t xml:space="preserve">luận </w:t>
      </w:r>
      <w:r>
        <w:t>văn đã được chấp nhận đăng trong kỷ yếu hội nghị quốc tế chuyên ngành của tạp chí IEEE (The 9th International Conference on Knowledge and Systems Engineering - KSE 2017 - được tổ chức tại Huế vào ngày 19-21 tháng 10 năm 2017).</w:t>
      </w:r>
    </w:p>
    <w:p w14:paraId="00B9F93C" w14:textId="77777777" w:rsidR="00132A08" w:rsidRDefault="00132A08">
      <w:pPr>
        <w:spacing w:after="240" w:line="240" w:lineRule="auto"/>
        <w:jc w:val="center"/>
        <w:rPr>
          <w:rFonts w:eastAsiaTheme="majorEastAsia" w:cstheme="majorBidi"/>
          <w:b/>
          <w:bCs/>
          <w:szCs w:val="26"/>
        </w:rPr>
      </w:pPr>
      <w:r>
        <w:br w:type="page"/>
      </w:r>
    </w:p>
    <w:p w14:paraId="68D6D9AE" w14:textId="4B185D24" w:rsidR="0036684C" w:rsidRPr="0036684C" w:rsidRDefault="00CD4C18" w:rsidP="00CD4C18">
      <w:pPr>
        <w:pStyle w:val="Heading2"/>
        <w:rPr>
          <w:rFonts w:cs="Times New Roman"/>
          <w:szCs w:val="22"/>
        </w:rPr>
      </w:pPr>
      <w:bookmarkStart w:id="75" w:name="_Toc491803692"/>
      <w:r w:rsidRPr="00CD4C18">
        <w:lastRenderedPageBreak/>
        <w:t>Hướng phát triển</w:t>
      </w:r>
      <w:bookmarkEnd w:id="75"/>
    </w:p>
    <w:p w14:paraId="1569E5CB" w14:textId="77777777" w:rsidR="00577E55" w:rsidRDefault="009A365C" w:rsidP="0036684C">
      <w:pPr>
        <w:ind w:firstLine="567"/>
        <w:rPr>
          <w:rFonts w:cs="Times New Roman"/>
        </w:rPr>
      </w:pPr>
      <w:r>
        <w:rPr>
          <w:rFonts w:cs="Times New Roman"/>
        </w:rPr>
        <w:t xml:space="preserve">Tiếp tục nghiên cứu cải tiến thuật toán DSPDBV. Những vấn đề cần nghiên cứu bao gồm kỹ thuật lưu trữ giúp tăng hiệu quả truy xuất dữ liệu giữa các hàm Mapper và Reducer, </w:t>
      </w:r>
      <w:r w:rsidR="00577E55">
        <w:rPr>
          <w:rFonts w:cs="Times New Roman"/>
        </w:rPr>
        <w:t>kỹ thuật giúp loại bỏ sớm mẫu dư thừa</w:t>
      </w:r>
      <w:r w:rsidR="00F71F15">
        <w:rPr>
          <w:rFonts w:cs="Times New Roman"/>
        </w:rPr>
        <w:t>, thực nghiệm trên môi trường có số lượng máy nhiều hơn và trên các bộ dữ liệu thực</w:t>
      </w:r>
      <w:r w:rsidR="00577E55">
        <w:rPr>
          <w:rFonts w:cs="Times New Roman"/>
        </w:rPr>
        <w:t>.</w:t>
      </w:r>
    </w:p>
    <w:p w14:paraId="2508EC66" w14:textId="30916759" w:rsidR="00220B32" w:rsidRDefault="00577E55" w:rsidP="0036684C">
      <w:pPr>
        <w:ind w:firstLine="567"/>
        <w:rPr>
          <w:rFonts w:cs="Times New Roman"/>
        </w:rPr>
      </w:pPr>
      <w:r>
        <w:rPr>
          <w:rFonts w:cs="Times New Roman"/>
        </w:rPr>
        <w:t>P</w:t>
      </w:r>
      <w:r w:rsidRPr="00577E55">
        <w:rPr>
          <w:rFonts w:cs="Times New Roman"/>
        </w:rPr>
        <w:t xml:space="preserve">hát triển thuật toán khai thác song song </w:t>
      </w:r>
      <w:r w:rsidR="00115F09">
        <w:rPr>
          <w:rFonts w:cs="Times New Roman"/>
        </w:rPr>
        <w:t>chuỗi</w:t>
      </w:r>
      <w:r w:rsidRPr="00577E55">
        <w:rPr>
          <w:rFonts w:cs="Times New Roman"/>
        </w:rPr>
        <w:t xml:space="preserve"> </w:t>
      </w:r>
      <w:r w:rsidR="00BA4C77">
        <w:rPr>
          <w:rFonts w:cs="Times New Roman"/>
        </w:rPr>
        <w:t xml:space="preserve">tuần tự </w:t>
      </w:r>
      <w:r w:rsidRPr="00577E55">
        <w:rPr>
          <w:rFonts w:cs="Times New Roman"/>
        </w:rPr>
        <w:t xml:space="preserve">đóng sử dụng cấu trúc dữ liệu đã được trình bày trong </w:t>
      </w:r>
      <w:r w:rsidR="008662DB">
        <w:rPr>
          <w:rFonts w:cs="Times New Roman"/>
        </w:rPr>
        <w:t>luận văn</w:t>
      </w:r>
      <w:r w:rsidRPr="00577E55">
        <w:rPr>
          <w:rFonts w:cs="Times New Roman"/>
        </w:rPr>
        <w:t xml:space="preserve"> này trên môi trường lập trình phân tán MapReduce đối với dữ liệu lớn.</w:t>
      </w:r>
    </w:p>
    <w:p w14:paraId="4B27B062" w14:textId="77777777" w:rsidR="00A752FD" w:rsidRDefault="00A752FD">
      <w:pPr>
        <w:spacing w:after="240" w:line="240" w:lineRule="auto"/>
        <w:jc w:val="center"/>
        <w:rPr>
          <w:rFonts w:ascii="Times New Roman Bold" w:eastAsiaTheme="majorEastAsia" w:hAnsi="Times New Roman Bold" w:cs="Times New Roman"/>
          <w:b/>
          <w:bCs/>
          <w:caps/>
          <w:sz w:val="32"/>
          <w:szCs w:val="28"/>
        </w:rPr>
      </w:pPr>
      <w:r>
        <w:rPr>
          <w:rFonts w:cs="Times New Roman"/>
        </w:rPr>
        <w:br w:type="page"/>
      </w:r>
    </w:p>
    <w:p w14:paraId="1AA160B5" w14:textId="4B65C1D2" w:rsidR="00577E55" w:rsidRDefault="00A752FD" w:rsidP="00882838">
      <w:pPr>
        <w:pStyle w:val="Heading1"/>
        <w:numPr>
          <w:ilvl w:val="0"/>
          <w:numId w:val="0"/>
        </w:numPr>
        <w:rPr>
          <w:rFonts w:cs="Times New Roman"/>
        </w:rPr>
      </w:pPr>
      <w:bookmarkStart w:id="76" w:name="_Toc491803693"/>
      <w:r>
        <w:rPr>
          <w:rFonts w:cs="Times New Roman"/>
        </w:rPr>
        <w:lastRenderedPageBreak/>
        <w:t>DANH MỤC CÔNG TRÌNH CỦA TÁC GIẢ</w:t>
      </w:r>
      <w:bookmarkEnd w:id="76"/>
    </w:p>
    <w:p w14:paraId="3C80F7B8" w14:textId="50C1A538" w:rsidR="00087AC7" w:rsidRDefault="00087AC7" w:rsidP="00716BCB">
      <w:pPr>
        <w:rPr>
          <w:rFonts w:cs="Times New Roman"/>
        </w:rPr>
      </w:pPr>
      <w:r>
        <w:rPr>
          <w:rFonts w:cs="Times New Roman"/>
        </w:rPr>
        <w:t xml:space="preserve">1. </w:t>
      </w:r>
      <w:r w:rsidRPr="00716BCB">
        <w:rPr>
          <w:i/>
          <w:color w:val="000000" w:themeColor="text1"/>
        </w:rPr>
        <w:t>Distributed Algorithm for Sequential Pattern Mining on a Large Sequence Dataset</w:t>
      </w:r>
      <w:r>
        <w:rPr>
          <w:color w:val="000000" w:themeColor="text1"/>
        </w:rPr>
        <w:t xml:space="preserve">. </w:t>
      </w:r>
      <w:r w:rsidRPr="00716BCB">
        <w:rPr>
          <w:b/>
          <w:color w:val="000000" w:themeColor="text1"/>
        </w:rPr>
        <w:t xml:space="preserve">Tho Hoang, </w:t>
      </w:r>
      <w:r w:rsidR="00270E9E">
        <w:rPr>
          <w:b/>
          <w:color w:val="000000" w:themeColor="text1"/>
        </w:rPr>
        <w:t>Bac Le</w:t>
      </w:r>
      <w:r w:rsidRPr="00716BCB">
        <w:rPr>
          <w:b/>
          <w:color w:val="000000" w:themeColor="text1"/>
        </w:rPr>
        <w:t xml:space="preserve">, </w:t>
      </w:r>
      <w:r w:rsidR="00270E9E">
        <w:rPr>
          <w:b/>
          <w:color w:val="000000" w:themeColor="text1"/>
        </w:rPr>
        <w:t>Minh-Thai Tran</w:t>
      </w:r>
      <w:r w:rsidRPr="00716BCB">
        <w:rPr>
          <w:b/>
          <w:color w:val="000000" w:themeColor="text1"/>
        </w:rPr>
        <w:t>.</w:t>
      </w:r>
      <w:r>
        <w:rPr>
          <w:color w:val="000000" w:themeColor="text1"/>
        </w:rPr>
        <w:t xml:space="preserve"> 2017, KSE2017. In </w:t>
      </w:r>
      <w:r w:rsidRPr="00D8013F">
        <w:rPr>
          <w:color w:val="000000" w:themeColor="text1"/>
        </w:rPr>
        <w:t>9th International Conference on Knowledge and Systems Engineering</w:t>
      </w:r>
      <w:r>
        <w:rPr>
          <w:color w:val="000000" w:themeColor="text1"/>
        </w:rPr>
        <w:t>. IEEE (accepted)</w:t>
      </w:r>
      <w:r w:rsidR="00022985">
        <w:rPr>
          <w:color w:val="000000" w:themeColor="text1"/>
        </w:rPr>
        <w:t>.</w:t>
      </w:r>
      <w:r w:rsidRPr="00D8013F">
        <w:rPr>
          <w:color w:val="000000" w:themeColor="text1"/>
        </w:rPr>
        <w:t xml:space="preserve"> </w:t>
      </w:r>
    </w:p>
    <w:p w14:paraId="3C07CFEE" w14:textId="1C1B906E" w:rsidR="0061176B" w:rsidRDefault="0061176B">
      <w:pPr>
        <w:spacing w:after="240" w:line="240" w:lineRule="auto"/>
        <w:jc w:val="center"/>
        <w:rPr>
          <w:rFonts w:cs="Times New Roman"/>
        </w:rPr>
      </w:pPr>
      <w:r>
        <w:rPr>
          <w:rFonts w:cs="Times New Roman"/>
        </w:rPr>
        <w:br w:type="page"/>
      </w:r>
    </w:p>
    <w:p w14:paraId="12C09E94" w14:textId="77777777" w:rsidR="00196007" w:rsidRDefault="00AA159A" w:rsidP="00E06815">
      <w:pPr>
        <w:pStyle w:val="Heading1"/>
        <w:numPr>
          <w:ilvl w:val="0"/>
          <w:numId w:val="0"/>
        </w:numPr>
        <w:rPr>
          <w:rFonts w:ascii="Times New Roman" w:hAnsi="Times New Roman" w:cs="Times New Roman"/>
        </w:rPr>
      </w:pPr>
      <w:bookmarkStart w:id="77" w:name="_Toc491803694"/>
      <w:r w:rsidRPr="008D0BE4">
        <w:rPr>
          <w:rFonts w:ascii="Times New Roman" w:hAnsi="Times New Roman" w:cs="Times New Roman"/>
        </w:rPr>
        <w:lastRenderedPageBreak/>
        <w:t>TÀI LIỆU THAM KHẢO</w:t>
      </w:r>
      <w:bookmarkEnd w:id="77"/>
    </w:p>
    <w:p w14:paraId="6EACACEE" w14:textId="77777777" w:rsidR="004D04B0" w:rsidRDefault="00BE25D8" w:rsidP="004D04B0">
      <w:pPr>
        <w:pStyle w:val="Bibliography"/>
        <w:rPr>
          <w:noProof/>
          <w:sz w:val="24"/>
          <w:szCs w:val="24"/>
        </w:rPr>
      </w:pPr>
      <w:r>
        <w:fldChar w:fldCharType="begin"/>
      </w:r>
      <w:r>
        <w:instrText xml:space="preserve"> BIBLIOGRAPHY  \l 1033 </w:instrText>
      </w:r>
      <w:r>
        <w:fldChar w:fldCharType="separate"/>
      </w:r>
      <w:r w:rsidR="004D04B0">
        <w:rPr>
          <w:noProof/>
        </w:rPr>
        <w:t xml:space="preserve">1. </w:t>
      </w:r>
      <w:r w:rsidR="004D04B0">
        <w:rPr>
          <w:i/>
          <w:iCs/>
          <w:noProof/>
        </w:rPr>
        <w:t xml:space="preserve">A Data Mining Approach to consumer behavior. </w:t>
      </w:r>
      <w:r w:rsidR="004D04B0">
        <w:rPr>
          <w:b/>
          <w:bCs/>
          <w:noProof/>
        </w:rPr>
        <w:t>Watada, J. and Yamashiro, K.</w:t>
      </w:r>
      <w:r w:rsidR="004D04B0">
        <w:rPr>
          <w:noProof/>
        </w:rPr>
        <w:t xml:space="preserve"> 2006, ICICIC'06. First International Conference on (Vol. 2). IEEE, pp. 652-655.</w:t>
      </w:r>
    </w:p>
    <w:p w14:paraId="71731D4B" w14:textId="77777777" w:rsidR="004D04B0" w:rsidRDefault="004D04B0" w:rsidP="004D04B0">
      <w:pPr>
        <w:pStyle w:val="Bibliography"/>
        <w:rPr>
          <w:noProof/>
        </w:rPr>
      </w:pPr>
      <w:r>
        <w:rPr>
          <w:noProof/>
        </w:rPr>
        <w:t xml:space="preserve">2. </w:t>
      </w:r>
      <w:r>
        <w:rPr>
          <w:i/>
          <w:iCs/>
          <w:noProof/>
        </w:rPr>
        <w:t xml:space="preserve">An early warning system for coastal earthquakes. </w:t>
      </w:r>
      <w:r>
        <w:rPr>
          <w:b/>
          <w:bCs/>
          <w:noProof/>
        </w:rPr>
        <w:t>Cervone, G., et al.</w:t>
      </w:r>
      <w:r>
        <w:rPr>
          <w:noProof/>
        </w:rPr>
        <w:t xml:space="preserve"> 2006, Advances in space research, 37(4), pp. 636-642.</w:t>
      </w:r>
    </w:p>
    <w:p w14:paraId="6837C9BE" w14:textId="77777777" w:rsidR="004D04B0" w:rsidRDefault="004D04B0" w:rsidP="004D04B0">
      <w:pPr>
        <w:pStyle w:val="Bibliography"/>
        <w:rPr>
          <w:noProof/>
        </w:rPr>
      </w:pPr>
      <w:r>
        <w:rPr>
          <w:noProof/>
        </w:rPr>
        <w:t xml:space="preserve">3. </w:t>
      </w:r>
      <w:r>
        <w:rPr>
          <w:i/>
          <w:iCs/>
          <w:noProof/>
        </w:rPr>
        <w:t xml:space="preserve">Mining of users access behavior for frequent sequential pattern from web logs . </w:t>
      </w:r>
      <w:r>
        <w:rPr>
          <w:b/>
          <w:bCs/>
          <w:noProof/>
        </w:rPr>
        <w:t>Vijaylakshmi, S., Mohan, V. and Suresh Raja, S.</w:t>
      </w:r>
      <w:r>
        <w:rPr>
          <w:noProof/>
        </w:rPr>
        <w:t xml:space="preserve"> 2010, International Journal of Database Management System (IJDM), 2.</w:t>
      </w:r>
    </w:p>
    <w:p w14:paraId="3F4375D6" w14:textId="77777777" w:rsidR="004D04B0" w:rsidRDefault="004D04B0" w:rsidP="004D04B0">
      <w:pPr>
        <w:pStyle w:val="Bibliography"/>
        <w:rPr>
          <w:noProof/>
        </w:rPr>
      </w:pPr>
      <w:r>
        <w:rPr>
          <w:noProof/>
        </w:rPr>
        <w:t xml:space="preserve">4. </w:t>
      </w:r>
      <w:r>
        <w:rPr>
          <w:i/>
          <w:iCs/>
          <w:noProof/>
        </w:rPr>
        <w:t xml:space="preserve">Applying Sequential Rules to Protein Localization Prediction. </w:t>
      </w:r>
      <w:r>
        <w:rPr>
          <w:b/>
          <w:bCs/>
          <w:noProof/>
        </w:rPr>
        <w:t>Baralis, E., Chiusano, S. and Dutto, R.</w:t>
      </w:r>
      <w:r>
        <w:rPr>
          <w:noProof/>
        </w:rPr>
        <w:t xml:space="preserve"> 2008, Computer and Mathematics with Applications 55 (5), pp. 867–878.</w:t>
      </w:r>
    </w:p>
    <w:p w14:paraId="1A0C573B" w14:textId="77777777" w:rsidR="004D04B0" w:rsidRDefault="004D04B0" w:rsidP="004D04B0">
      <w:pPr>
        <w:pStyle w:val="Bibliography"/>
        <w:rPr>
          <w:noProof/>
        </w:rPr>
      </w:pPr>
      <w:r>
        <w:rPr>
          <w:noProof/>
        </w:rPr>
        <w:t xml:space="preserve">5. </w:t>
      </w:r>
      <w:r>
        <w:rPr>
          <w:i/>
          <w:iCs/>
          <w:noProof/>
        </w:rPr>
        <w:t xml:space="preserve">Mining temporal API Rules from Imperfect Traces. </w:t>
      </w:r>
      <w:r>
        <w:rPr>
          <w:b/>
          <w:bCs/>
          <w:noProof/>
        </w:rPr>
        <w:t>Yang, J., et al.</w:t>
      </w:r>
      <w:r>
        <w:rPr>
          <w:noProof/>
        </w:rPr>
        <w:t xml:space="preserve"> 2006, Proceedings of International Conference on Software Engineering, pp. 282–291.</w:t>
      </w:r>
    </w:p>
    <w:p w14:paraId="667B26A8" w14:textId="77777777" w:rsidR="004D04B0" w:rsidRDefault="004D04B0" w:rsidP="004D04B0">
      <w:pPr>
        <w:pStyle w:val="Bibliography"/>
        <w:rPr>
          <w:noProof/>
        </w:rPr>
      </w:pPr>
      <w:r>
        <w:rPr>
          <w:noProof/>
        </w:rPr>
        <w:t xml:space="preserve">6. </w:t>
      </w:r>
      <w:r>
        <w:rPr>
          <w:i/>
          <w:iCs/>
          <w:noProof/>
        </w:rPr>
        <w:t xml:space="preserve">Discovering Trends in Text Databases. </w:t>
      </w:r>
      <w:r>
        <w:rPr>
          <w:b/>
          <w:bCs/>
          <w:noProof/>
        </w:rPr>
        <w:t>Lent, B., Agrawal, R. and Srikant, R.</w:t>
      </w:r>
      <w:r>
        <w:rPr>
          <w:noProof/>
        </w:rPr>
        <w:t xml:space="preserve"> 1997, In KDD (Vol. 97), pp. 227-230.</w:t>
      </w:r>
    </w:p>
    <w:p w14:paraId="1D86EC07" w14:textId="77777777" w:rsidR="004D04B0" w:rsidRDefault="004D04B0" w:rsidP="004D04B0">
      <w:pPr>
        <w:pStyle w:val="Bibliography"/>
        <w:rPr>
          <w:noProof/>
        </w:rPr>
      </w:pPr>
      <w:r>
        <w:rPr>
          <w:noProof/>
        </w:rPr>
        <w:t xml:space="preserve">7. </w:t>
      </w:r>
      <w:r>
        <w:rPr>
          <w:b/>
          <w:bCs/>
          <w:noProof/>
        </w:rPr>
        <w:t>Dong, G., Pei, J.</w:t>
      </w:r>
      <w:r>
        <w:rPr>
          <w:noProof/>
        </w:rPr>
        <w:t xml:space="preserve"> </w:t>
      </w:r>
      <w:r>
        <w:rPr>
          <w:i/>
          <w:iCs/>
          <w:noProof/>
        </w:rPr>
        <w:t xml:space="preserve">Sequence Data Mining. </w:t>
      </w:r>
      <w:r>
        <w:rPr>
          <w:noProof/>
        </w:rPr>
        <w:t>New York : Springer Science+Business Media, LLC, 2007.</w:t>
      </w:r>
    </w:p>
    <w:p w14:paraId="5C1978B8" w14:textId="77777777" w:rsidR="004D04B0" w:rsidRDefault="004D04B0" w:rsidP="004D04B0">
      <w:pPr>
        <w:pStyle w:val="Bibliography"/>
        <w:rPr>
          <w:noProof/>
        </w:rPr>
      </w:pPr>
      <w:r>
        <w:rPr>
          <w:noProof/>
        </w:rPr>
        <w:t xml:space="preserve">8. </w:t>
      </w:r>
      <w:r>
        <w:rPr>
          <w:i/>
          <w:iCs/>
          <w:noProof/>
        </w:rPr>
        <w:t xml:space="preserve">Applications of pattern discovery using sequential data mining. </w:t>
      </w:r>
      <w:r>
        <w:rPr>
          <w:b/>
          <w:bCs/>
          <w:noProof/>
        </w:rPr>
        <w:t>Gupta, M., &amp; Han, J.</w:t>
      </w:r>
      <w:r>
        <w:rPr>
          <w:noProof/>
        </w:rPr>
        <w:t xml:space="preserve"> s.l. : IGI Global, 2011, Pattern Discovery Using Sequence Data Mining: Applications and Studies, pp. 1-23.</w:t>
      </w:r>
    </w:p>
    <w:p w14:paraId="5839232D" w14:textId="77777777" w:rsidR="004D04B0" w:rsidRDefault="004D04B0" w:rsidP="004D04B0">
      <w:pPr>
        <w:pStyle w:val="Bibliography"/>
        <w:rPr>
          <w:noProof/>
        </w:rPr>
      </w:pPr>
      <w:r>
        <w:rPr>
          <w:noProof/>
        </w:rPr>
        <w:t xml:space="preserve">9. </w:t>
      </w:r>
      <w:r>
        <w:rPr>
          <w:i/>
          <w:iCs/>
          <w:noProof/>
        </w:rPr>
        <w:t xml:space="preserve">"Apache Hadoop". </w:t>
      </w:r>
      <w:r>
        <w:rPr>
          <w:b/>
          <w:bCs/>
          <w:noProof/>
        </w:rPr>
        <w:t>The Apache Software Foundation.</w:t>
      </w:r>
      <w:r>
        <w:rPr>
          <w:noProof/>
        </w:rPr>
        <w:t xml:space="preserve"> </w:t>
      </w:r>
    </w:p>
    <w:p w14:paraId="23076A9D" w14:textId="77777777" w:rsidR="004D04B0" w:rsidRDefault="004D04B0" w:rsidP="004D04B0">
      <w:pPr>
        <w:pStyle w:val="Bibliography"/>
        <w:rPr>
          <w:noProof/>
        </w:rPr>
      </w:pPr>
      <w:r>
        <w:rPr>
          <w:noProof/>
        </w:rPr>
        <w:t xml:space="preserve">10. </w:t>
      </w:r>
      <w:r>
        <w:rPr>
          <w:i/>
          <w:iCs/>
          <w:noProof/>
        </w:rPr>
        <w:t xml:space="preserve">Sequential PAttern Mining using A Bitmap Representation. </w:t>
      </w:r>
      <w:r>
        <w:rPr>
          <w:b/>
          <w:bCs/>
          <w:noProof/>
        </w:rPr>
        <w:t>Ayres. J, Gehrke. J, Yiu. T, Flannick. J.</w:t>
      </w:r>
      <w:r>
        <w:rPr>
          <w:noProof/>
        </w:rPr>
        <w:t xml:space="preserve"> 2002. in SIGKDD ’02 Edmonton, Alberta, Canada.</w:t>
      </w:r>
    </w:p>
    <w:p w14:paraId="6E91C6C6" w14:textId="77777777" w:rsidR="004D04B0" w:rsidRDefault="004D04B0" w:rsidP="004D04B0">
      <w:pPr>
        <w:pStyle w:val="Bibliography"/>
        <w:rPr>
          <w:noProof/>
        </w:rPr>
      </w:pPr>
      <w:r>
        <w:rPr>
          <w:noProof/>
        </w:rPr>
        <w:t xml:space="preserve">11. </w:t>
      </w:r>
      <w:r>
        <w:rPr>
          <w:i/>
          <w:iCs/>
          <w:noProof/>
        </w:rPr>
        <w:t xml:space="preserve">Fast Vertical Mining of Sequential Patterns Using Co-occurrence Infomation. </w:t>
      </w:r>
      <w:r>
        <w:rPr>
          <w:b/>
          <w:bCs/>
          <w:noProof/>
        </w:rPr>
        <w:t>Fournier-Viger, P., Gomariz, A., Campos, M., Thomas, R.</w:t>
      </w:r>
      <w:r>
        <w:rPr>
          <w:noProof/>
        </w:rPr>
        <w:t xml:space="preserve"> LNAI 8443, 2014, PAKDD 2014, pp. 40-52.</w:t>
      </w:r>
    </w:p>
    <w:p w14:paraId="69838D8B" w14:textId="77777777" w:rsidR="004D04B0" w:rsidRDefault="004D04B0" w:rsidP="004D04B0">
      <w:pPr>
        <w:pStyle w:val="Bibliography"/>
        <w:rPr>
          <w:noProof/>
        </w:rPr>
      </w:pPr>
      <w:r>
        <w:rPr>
          <w:noProof/>
        </w:rPr>
        <w:lastRenderedPageBreak/>
        <w:t xml:space="preserve">12. </w:t>
      </w:r>
      <w:r>
        <w:rPr>
          <w:i/>
          <w:iCs/>
          <w:noProof/>
        </w:rPr>
        <w:t xml:space="preserve">Combination of dynamic bit vectors and transaction information for mining frequent closed sequences efficiently. </w:t>
      </w:r>
      <w:r>
        <w:rPr>
          <w:b/>
          <w:bCs/>
          <w:noProof/>
        </w:rPr>
        <w:t>Tran, M., Le, B. and Vo, B.</w:t>
      </w:r>
      <w:r>
        <w:rPr>
          <w:noProof/>
        </w:rPr>
        <w:t xml:space="preserve"> 2015, Engineering Applications of Artificial Intelligence, 38, pp. 183-189.</w:t>
      </w:r>
    </w:p>
    <w:p w14:paraId="76D9F1D2" w14:textId="77777777" w:rsidR="004D04B0" w:rsidRDefault="004D04B0" w:rsidP="004D04B0">
      <w:pPr>
        <w:pStyle w:val="Bibliography"/>
        <w:rPr>
          <w:noProof/>
        </w:rPr>
      </w:pPr>
      <w:r>
        <w:rPr>
          <w:noProof/>
        </w:rPr>
        <w:t xml:space="preserve">13. </w:t>
      </w:r>
      <w:r>
        <w:rPr>
          <w:b/>
          <w:bCs/>
          <w:noProof/>
        </w:rPr>
        <w:t>Zaki, M. J. and Meira Jr, W.</w:t>
      </w:r>
      <w:r>
        <w:rPr>
          <w:noProof/>
        </w:rPr>
        <w:t xml:space="preserve"> </w:t>
      </w:r>
      <w:r>
        <w:rPr>
          <w:i/>
          <w:iCs/>
          <w:noProof/>
        </w:rPr>
        <w:t xml:space="preserve">Data mining and analysis: fundamental concepts and algorithms. </w:t>
      </w:r>
      <w:r>
        <w:rPr>
          <w:noProof/>
        </w:rPr>
        <w:t>s.l. : Cambridge University Press, 2014.</w:t>
      </w:r>
    </w:p>
    <w:p w14:paraId="221F0DD0" w14:textId="77777777" w:rsidR="004D04B0" w:rsidRDefault="004D04B0" w:rsidP="004D04B0">
      <w:pPr>
        <w:pStyle w:val="Bibliography"/>
        <w:rPr>
          <w:noProof/>
        </w:rPr>
      </w:pPr>
      <w:r>
        <w:rPr>
          <w:noProof/>
        </w:rPr>
        <w:t xml:space="preserve">14. </w:t>
      </w:r>
      <w:r>
        <w:rPr>
          <w:i/>
          <w:iCs/>
          <w:noProof/>
        </w:rPr>
        <w:t xml:space="preserve">Mining sequential patterns. </w:t>
      </w:r>
      <w:r>
        <w:rPr>
          <w:b/>
          <w:bCs/>
          <w:noProof/>
        </w:rPr>
        <w:t>Agrawal, R. and Srikant, R.</w:t>
      </w:r>
      <w:r>
        <w:rPr>
          <w:noProof/>
        </w:rPr>
        <w:t xml:space="preserve"> 1995, Proc. of IEEE International Conference on Data Engineering, pp. 3-14.</w:t>
      </w:r>
    </w:p>
    <w:p w14:paraId="1C61963E" w14:textId="77777777" w:rsidR="004D04B0" w:rsidRDefault="004D04B0" w:rsidP="004D04B0">
      <w:pPr>
        <w:pStyle w:val="Bibliography"/>
        <w:rPr>
          <w:noProof/>
        </w:rPr>
      </w:pPr>
      <w:r>
        <w:rPr>
          <w:noProof/>
        </w:rPr>
        <w:t xml:space="preserve">15. </w:t>
      </w:r>
      <w:r>
        <w:rPr>
          <w:i/>
          <w:iCs/>
          <w:noProof/>
        </w:rPr>
        <w:t xml:space="preserve">Mining sequential patterns: Generalizations and performance improvements. </w:t>
      </w:r>
      <w:r>
        <w:rPr>
          <w:b/>
          <w:bCs/>
          <w:noProof/>
        </w:rPr>
        <w:t>Srikant, R. and Agrawal, R. &amp;.</w:t>
      </w:r>
      <w:r>
        <w:rPr>
          <w:noProof/>
        </w:rPr>
        <w:t xml:space="preserve"> 1996, Springer Berlin Heidelberg, pp. 1-17.</w:t>
      </w:r>
    </w:p>
    <w:p w14:paraId="66CD8C68" w14:textId="77777777" w:rsidR="004D04B0" w:rsidRDefault="004D04B0" w:rsidP="004D04B0">
      <w:pPr>
        <w:pStyle w:val="Bibliography"/>
        <w:rPr>
          <w:noProof/>
        </w:rPr>
      </w:pPr>
      <w:r>
        <w:rPr>
          <w:noProof/>
        </w:rPr>
        <w:t xml:space="preserve">16. </w:t>
      </w:r>
      <w:r>
        <w:rPr>
          <w:i/>
          <w:iCs/>
          <w:noProof/>
        </w:rPr>
        <w:t xml:space="preserve">SPADE: An efficient algorithm for mining frequent sequences. </w:t>
      </w:r>
      <w:r>
        <w:rPr>
          <w:b/>
          <w:bCs/>
          <w:noProof/>
        </w:rPr>
        <w:t>Zaki, M.</w:t>
      </w:r>
      <w:r>
        <w:rPr>
          <w:noProof/>
        </w:rPr>
        <w:t xml:space="preserve"> 2001, Machine Learning 42(1-2), pp. 31–60.</w:t>
      </w:r>
    </w:p>
    <w:p w14:paraId="76906159" w14:textId="77777777" w:rsidR="004D04B0" w:rsidRDefault="004D04B0" w:rsidP="004D04B0">
      <w:pPr>
        <w:pStyle w:val="Bibliography"/>
        <w:rPr>
          <w:noProof/>
        </w:rPr>
      </w:pPr>
      <w:r>
        <w:rPr>
          <w:noProof/>
        </w:rPr>
        <w:t xml:space="preserve">17. </w:t>
      </w:r>
      <w:r>
        <w:rPr>
          <w:i/>
          <w:iCs/>
          <w:noProof/>
        </w:rPr>
        <w:t xml:space="preserve">LAPIN-SPAM: An Improved Algorithm for Mining Sequential Pattern. </w:t>
      </w:r>
      <w:r>
        <w:rPr>
          <w:b/>
          <w:bCs/>
          <w:noProof/>
        </w:rPr>
        <w:t>Yang, Z., Kitsuregawa, M.</w:t>
      </w:r>
      <w:r>
        <w:rPr>
          <w:noProof/>
        </w:rPr>
        <w:t xml:space="preserve"> 2005. The International Conference on Data Engineering Workshops. p. 1222.</w:t>
      </w:r>
    </w:p>
    <w:p w14:paraId="1BF37EEE" w14:textId="77777777" w:rsidR="004D04B0" w:rsidRDefault="004D04B0" w:rsidP="004D04B0">
      <w:pPr>
        <w:pStyle w:val="Bibliography"/>
        <w:rPr>
          <w:noProof/>
        </w:rPr>
      </w:pPr>
      <w:r>
        <w:rPr>
          <w:noProof/>
        </w:rPr>
        <w:t xml:space="preserve">18. </w:t>
      </w:r>
      <w:r>
        <w:rPr>
          <w:i/>
          <w:iCs/>
          <w:noProof/>
        </w:rPr>
        <w:t xml:space="preserve">FreeSpan: Frequent Pattern-Projected Sequential Pattern. </w:t>
      </w:r>
      <w:r>
        <w:rPr>
          <w:b/>
          <w:bCs/>
          <w:noProof/>
        </w:rPr>
        <w:t>J. Han, J. Pei, B. Mortazavi-Asl, Q. Chen, U. Dayal, M.-C. Hsu.</w:t>
      </w:r>
      <w:r>
        <w:rPr>
          <w:noProof/>
        </w:rPr>
        <w:t xml:space="preserve"> 2000. ACM SIGKDD Int’l Conf. Knowledge Discovery. pp. 355-359.</w:t>
      </w:r>
    </w:p>
    <w:p w14:paraId="67594401" w14:textId="77777777" w:rsidR="004D04B0" w:rsidRDefault="004D04B0" w:rsidP="004D04B0">
      <w:pPr>
        <w:pStyle w:val="Bibliography"/>
        <w:rPr>
          <w:noProof/>
        </w:rPr>
      </w:pPr>
      <w:r>
        <w:rPr>
          <w:noProof/>
        </w:rPr>
        <w:t xml:space="preserve">19. </w:t>
      </w:r>
      <w:r>
        <w:rPr>
          <w:i/>
          <w:iCs/>
          <w:noProof/>
        </w:rPr>
        <w:t xml:space="preserve">Prefixspan: Mining sequential patterns efficiently by prefix-projected pattern growth. </w:t>
      </w:r>
      <w:r>
        <w:rPr>
          <w:b/>
          <w:bCs/>
          <w:noProof/>
        </w:rPr>
        <w:t>Pei, J., et al.</w:t>
      </w:r>
      <w:r>
        <w:rPr>
          <w:noProof/>
        </w:rPr>
        <w:t xml:space="preserve"> 2001, In 2013 IEEE 29th International Conference on Data Engineering (ICDE). IEEE Computer Society., pp. 0215-0215.</w:t>
      </w:r>
    </w:p>
    <w:p w14:paraId="6692C881" w14:textId="77777777" w:rsidR="004D04B0" w:rsidRDefault="004D04B0" w:rsidP="004D04B0">
      <w:pPr>
        <w:pStyle w:val="Bibliography"/>
        <w:rPr>
          <w:noProof/>
        </w:rPr>
      </w:pPr>
      <w:r>
        <w:rPr>
          <w:noProof/>
        </w:rPr>
        <w:t xml:space="preserve">20. </w:t>
      </w:r>
      <w:r>
        <w:rPr>
          <w:i/>
          <w:iCs/>
          <w:noProof/>
        </w:rPr>
        <w:t xml:space="preserve">bitSPADE: A Lattice-based Sequential Pattern Mining Algorithm Using Bitmap Representation. </w:t>
      </w:r>
      <w:r>
        <w:rPr>
          <w:b/>
          <w:bCs/>
          <w:noProof/>
        </w:rPr>
        <w:t>S. Aseervatham, A. Osmani, E. Vienne.</w:t>
      </w:r>
      <w:r>
        <w:rPr>
          <w:noProof/>
        </w:rPr>
        <w:t xml:space="preserve"> 2006. The International Conference on Data Mining. pp. 792–797.</w:t>
      </w:r>
    </w:p>
    <w:p w14:paraId="2822FD84" w14:textId="77777777" w:rsidR="004D04B0" w:rsidRDefault="004D04B0" w:rsidP="004D04B0">
      <w:pPr>
        <w:pStyle w:val="Bibliography"/>
        <w:rPr>
          <w:noProof/>
        </w:rPr>
      </w:pPr>
      <w:r>
        <w:rPr>
          <w:noProof/>
        </w:rPr>
        <w:t xml:space="preserve">21. </w:t>
      </w:r>
      <w:r>
        <w:rPr>
          <w:i/>
          <w:iCs/>
          <w:noProof/>
        </w:rPr>
        <w:t xml:space="preserve">DBV-Miner: a dynamic bit-vector approach for fast mining frequent closed itemsets. </w:t>
      </w:r>
      <w:r>
        <w:rPr>
          <w:b/>
          <w:bCs/>
          <w:noProof/>
        </w:rPr>
        <w:t>Vo, B., Hong, T.P., Le, B.</w:t>
      </w:r>
      <w:r>
        <w:rPr>
          <w:noProof/>
        </w:rPr>
        <w:t xml:space="preserve"> 2012, Expert Systems with Applications, 39, pp. 7196–7206.</w:t>
      </w:r>
    </w:p>
    <w:p w14:paraId="61648612" w14:textId="77777777" w:rsidR="004D04B0" w:rsidRDefault="004D04B0" w:rsidP="004D04B0">
      <w:pPr>
        <w:pStyle w:val="Bibliography"/>
        <w:rPr>
          <w:noProof/>
        </w:rPr>
      </w:pPr>
      <w:r>
        <w:rPr>
          <w:noProof/>
        </w:rPr>
        <w:t xml:space="preserve">22. </w:t>
      </w:r>
      <w:r>
        <w:rPr>
          <w:i/>
          <w:iCs/>
          <w:noProof/>
        </w:rPr>
        <w:t xml:space="preserve">Parallel Sequence Mining on Shared-Memory Machines. </w:t>
      </w:r>
      <w:r>
        <w:rPr>
          <w:b/>
          <w:bCs/>
          <w:noProof/>
        </w:rPr>
        <w:t>Zaki, M. J.</w:t>
      </w:r>
      <w:r>
        <w:rPr>
          <w:noProof/>
        </w:rPr>
        <w:t xml:space="preserve"> March 2001, Journal of Parallel and Distributed Computing, Vol. 61, pp. 401-426.</w:t>
      </w:r>
    </w:p>
    <w:p w14:paraId="68784790" w14:textId="77777777" w:rsidR="004D04B0" w:rsidRDefault="004D04B0" w:rsidP="004D04B0">
      <w:pPr>
        <w:pStyle w:val="Bibliography"/>
        <w:rPr>
          <w:noProof/>
        </w:rPr>
      </w:pPr>
      <w:r>
        <w:rPr>
          <w:noProof/>
        </w:rPr>
        <w:lastRenderedPageBreak/>
        <w:t xml:space="preserve">23. </w:t>
      </w:r>
      <w:r>
        <w:rPr>
          <w:i/>
          <w:iCs/>
          <w:noProof/>
        </w:rPr>
        <w:t xml:space="preserve">Parallel tree-projection-based sequence mining algorithms. </w:t>
      </w:r>
      <w:r>
        <w:rPr>
          <w:b/>
          <w:bCs/>
          <w:noProof/>
        </w:rPr>
        <w:t>Guralnik, V., Karypis, G.</w:t>
      </w:r>
      <w:r>
        <w:rPr>
          <w:noProof/>
        </w:rPr>
        <w:t xml:space="preserve"> 4, 2004, Parallel Computing, Vol. 30, pp. 443–472.</w:t>
      </w:r>
    </w:p>
    <w:p w14:paraId="695E5626" w14:textId="77777777" w:rsidR="004D04B0" w:rsidRDefault="004D04B0" w:rsidP="004D04B0">
      <w:pPr>
        <w:pStyle w:val="Bibliography"/>
        <w:rPr>
          <w:noProof/>
        </w:rPr>
      </w:pPr>
      <w:r>
        <w:rPr>
          <w:noProof/>
        </w:rPr>
        <w:t xml:space="preserve">24. </w:t>
      </w:r>
      <w:r>
        <w:rPr>
          <w:i/>
          <w:iCs/>
          <w:noProof/>
        </w:rPr>
        <w:t xml:space="preserve">Using multi-core processors for mining frequent sequential patterns. </w:t>
      </w:r>
      <w:r>
        <w:rPr>
          <w:b/>
          <w:bCs/>
          <w:noProof/>
        </w:rPr>
        <w:t>Huynh. B, Vo. B.</w:t>
      </w:r>
      <w:r>
        <w:rPr>
          <w:noProof/>
        </w:rPr>
        <w:t xml:space="preserve"> 2015, ICIC Express Letters 9(11), pp. 3071-3079.</w:t>
      </w:r>
    </w:p>
    <w:p w14:paraId="631BCCCA" w14:textId="77777777" w:rsidR="004D04B0" w:rsidRDefault="004D04B0" w:rsidP="004D04B0">
      <w:pPr>
        <w:pStyle w:val="Bibliography"/>
        <w:rPr>
          <w:noProof/>
        </w:rPr>
      </w:pPr>
      <w:r>
        <w:rPr>
          <w:noProof/>
        </w:rPr>
        <w:t xml:space="preserve">25. </w:t>
      </w:r>
      <w:r>
        <w:rPr>
          <w:i/>
          <w:iCs/>
          <w:noProof/>
        </w:rPr>
        <w:t xml:space="preserve">An efficient method for mining frequent sequential patterns using multi-Core processors. </w:t>
      </w:r>
      <w:r>
        <w:rPr>
          <w:b/>
          <w:bCs/>
          <w:noProof/>
        </w:rPr>
        <w:t>Huynh. B, Vo. B, Snasel. V.</w:t>
      </w:r>
      <w:r>
        <w:rPr>
          <w:noProof/>
        </w:rPr>
        <w:t xml:space="preserve"> 2017, Applied Intelligence, Vol. 46, pp. 703-716.</w:t>
      </w:r>
    </w:p>
    <w:p w14:paraId="3C8C4B2F" w14:textId="77777777" w:rsidR="004D04B0" w:rsidRDefault="004D04B0" w:rsidP="004D04B0">
      <w:pPr>
        <w:pStyle w:val="Bibliography"/>
        <w:rPr>
          <w:noProof/>
        </w:rPr>
      </w:pPr>
      <w:r>
        <w:rPr>
          <w:noProof/>
        </w:rPr>
        <w:t xml:space="preserve">26. </w:t>
      </w:r>
      <w:r>
        <w:rPr>
          <w:i/>
          <w:iCs/>
          <w:noProof/>
        </w:rPr>
        <w:t xml:space="preserve">MapReduce: Simplified Data Processing on Large Clusters. </w:t>
      </w:r>
      <w:r>
        <w:rPr>
          <w:b/>
          <w:bCs/>
          <w:noProof/>
        </w:rPr>
        <w:t>J. Dean and S. Ghemawat.</w:t>
      </w:r>
      <w:r>
        <w:rPr>
          <w:noProof/>
        </w:rPr>
        <w:t xml:space="preserve"> 2008, Communications of the ACM 51 (1), pp. 107-113.</w:t>
      </w:r>
    </w:p>
    <w:p w14:paraId="6D2D0FD4" w14:textId="77777777" w:rsidR="004D04B0" w:rsidRDefault="004D04B0" w:rsidP="004D04B0">
      <w:pPr>
        <w:pStyle w:val="Bibliography"/>
        <w:rPr>
          <w:noProof/>
        </w:rPr>
      </w:pPr>
      <w:r>
        <w:rPr>
          <w:noProof/>
        </w:rPr>
        <w:t xml:space="preserve">27. </w:t>
      </w:r>
      <w:r>
        <w:rPr>
          <w:i/>
          <w:iCs/>
          <w:noProof/>
        </w:rPr>
        <w:t xml:space="preserve">DPSP: Distributed Progressive Sequential Pattern Mining on the Cloud. </w:t>
      </w:r>
      <w:r>
        <w:rPr>
          <w:b/>
          <w:bCs/>
          <w:noProof/>
        </w:rPr>
        <w:t>J. W. Huang, S. C. Lin, and M. S. Chen.</w:t>
      </w:r>
      <w:r>
        <w:rPr>
          <w:noProof/>
        </w:rPr>
        <w:t xml:space="preserve"> 2010. Advances in Knowledge Discovery and Data Mining. pp. 27-34.</w:t>
      </w:r>
    </w:p>
    <w:p w14:paraId="74C53C56" w14:textId="77777777" w:rsidR="004D04B0" w:rsidRDefault="004D04B0" w:rsidP="004D04B0">
      <w:pPr>
        <w:pStyle w:val="Bibliography"/>
        <w:rPr>
          <w:noProof/>
        </w:rPr>
      </w:pPr>
      <w:r>
        <w:rPr>
          <w:noProof/>
        </w:rPr>
        <w:t xml:space="preserve">28. </w:t>
      </w:r>
      <w:r>
        <w:rPr>
          <w:i/>
          <w:iCs/>
          <w:noProof/>
        </w:rPr>
        <w:t xml:space="preserve">Parallel Sequential Pattern Mining by Transaction Decomposition. </w:t>
      </w:r>
      <w:r>
        <w:rPr>
          <w:b/>
          <w:bCs/>
          <w:noProof/>
        </w:rPr>
        <w:t>Wang. X, Wang. J, Wang. T, Li. H, Yang. D.</w:t>
      </w:r>
      <w:r>
        <w:rPr>
          <w:noProof/>
        </w:rPr>
        <w:t xml:space="preserve"> 2010. Seventh International Conference on Fuzzy Systems and Knowledge Discovery (FSKD 2010). pp. 1746–1750.</w:t>
      </w:r>
    </w:p>
    <w:p w14:paraId="4DA8A70D" w14:textId="77777777" w:rsidR="004D04B0" w:rsidRDefault="004D04B0" w:rsidP="004D04B0">
      <w:pPr>
        <w:pStyle w:val="Bibliography"/>
        <w:rPr>
          <w:noProof/>
        </w:rPr>
      </w:pPr>
      <w:r>
        <w:rPr>
          <w:noProof/>
        </w:rPr>
        <w:t xml:space="preserve">29. </w:t>
      </w:r>
      <w:r>
        <w:rPr>
          <w:i/>
          <w:iCs/>
          <w:noProof/>
        </w:rPr>
        <w:t xml:space="preserve">BIDE-Based Parallel Mining of Frequent Closed Sequences with MapReduce. </w:t>
      </w:r>
      <w:r>
        <w:rPr>
          <w:b/>
          <w:bCs/>
          <w:noProof/>
        </w:rPr>
        <w:t>Yu. D, Wu. W, Zheng. S, Zhu. Z.</w:t>
      </w:r>
      <w:r>
        <w:rPr>
          <w:noProof/>
        </w:rPr>
        <w:t xml:space="preserve"> Berlin : Springer, Berlin, Heidelberg, 2012. Algorithms and Architectures for Parallel Processing (ICA3PP 2012). Vol. 7440, pp. 177–186.</w:t>
      </w:r>
    </w:p>
    <w:p w14:paraId="5A1D88A5" w14:textId="77777777" w:rsidR="004D04B0" w:rsidRDefault="004D04B0" w:rsidP="004D04B0">
      <w:pPr>
        <w:pStyle w:val="Bibliography"/>
        <w:rPr>
          <w:noProof/>
        </w:rPr>
      </w:pPr>
      <w:r>
        <w:rPr>
          <w:noProof/>
        </w:rPr>
        <w:t xml:space="preserve">30. </w:t>
      </w:r>
      <w:r>
        <w:rPr>
          <w:i/>
          <w:iCs/>
          <w:noProof/>
        </w:rPr>
        <w:t xml:space="preserve">Highly scalable sequential pattern mining based on MapReduce model on the cloud. </w:t>
      </w:r>
      <w:r>
        <w:rPr>
          <w:b/>
          <w:bCs/>
          <w:noProof/>
        </w:rPr>
        <w:t>Chen CC, Tseng CY, Chen MS.</w:t>
      </w:r>
      <w:r>
        <w:rPr>
          <w:noProof/>
        </w:rPr>
        <w:t xml:space="preserve"> 2013, IEEE international congress on big data (BigData Congress’13), pp. 310–317.</w:t>
      </w:r>
    </w:p>
    <w:p w14:paraId="17A3A743" w14:textId="77777777" w:rsidR="00BE25D8" w:rsidRPr="00BE25D8" w:rsidRDefault="00BE25D8" w:rsidP="004D04B0">
      <w:r>
        <w:fldChar w:fldCharType="end"/>
      </w:r>
    </w:p>
    <w:sectPr w:rsidR="00BE25D8" w:rsidRPr="00BE25D8" w:rsidSect="00E9381B">
      <w:headerReference w:type="default" r:id="rId42"/>
      <w:pgSz w:w="11907" w:h="16840" w:code="9"/>
      <w:pgMar w:top="1985" w:right="1134" w:bottom="1701" w:left="1985" w:header="567" w:footer="567"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2E7A3" w14:textId="77777777" w:rsidR="006B1482" w:rsidRDefault="006B1482" w:rsidP="00A25134">
      <w:r>
        <w:separator/>
      </w:r>
    </w:p>
  </w:endnote>
  <w:endnote w:type="continuationSeparator" w:id="0">
    <w:p w14:paraId="4567E711" w14:textId="77777777" w:rsidR="006B1482" w:rsidRDefault="006B1482" w:rsidP="00A25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New Roman Bold">
    <w:altName w:val="Times New Roman"/>
    <w:panose1 w:val="02020803070505020304"/>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NI-Helve">
    <w:altName w:val="Times New Roman"/>
    <w:charset w:val="00"/>
    <w:family w:val="auto"/>
    <w:pitch w:val="variable"/>
    <w:sig w:usb0="00000003" w:usb1="00000000" w:usb2="00000000" w:usb3="00000000" w:csb0="00000001" w:csb1="00000000"/>
  </w:font>
  <w:font w:name="VNI-Avo">
    <w:altName w:val="Times New Roman"/>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I-Times">
    <w:altName w:val="Times New Roman"/>
    <w:charset w:val="00"/>
    <w:family w:val="auto"/>
    <w:pitch w:val="variable"/>
    <w:sig w:usb0="00000001" w:usb1="00000000" w:usb2="00000000" w:usb3="00000000" w:csb0="00000013"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99C2B3" w14:textId="77777777" w:rsidR="006B1482" w:rsidRDefault="006B1482" w:rsidP="00A25134">
      <w:r>
        <w:separator/>
      </w:r>
    </w:p>
  </w:footnote>
  <w:footnote w:type="continuationSeparator" w:id="0">
    <w:p w14:paraId="7B096B28" w14:textId="77777777" w:rsidR="006B1482" w:rsidRDefault="006B1482" w:rsidP="00A251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8788"/>
    </w:tblGrid>
    <w:tr w:rsidR="00C20869" w14:paraId="0F0AD2E6" w14:textId="77777777" w:rsidTr="00B50CE3">
      <w:tc>
        <w:tcPr>
          <w:tcW w:w="9337" w:type="dxa"/>
          <w:vAlign w:val="center"/>
        </w:tcPr>
        <w:p w14:paraId="5755BB99" w14:textId="69AAD42E" w:rsidR="00C20869" w:rsidRPr="007B28CD" w:rsidRDefault="00C20869" w:rsidP="007B28CD">
          <w:pPr>
            <w:pStyle w:val="Header"/>
            <w:spacing w:after="120"/>
            <w:jc w:val="center"/>
            <w:rPr>
              <w:sz w:val="24"/>
              <w:szCs w:val="24"/>
            </w:rPr>
          </w:pPr>
          <w:r w:rsidRPr="00641C5B">
            <w:rPr>
              <w:sz w:val="24"/>
              <w:szCs w:val="24"/>
            </w:rPr>
            <w:fldChar w:fldCharType="begin"/>
          </w:r>
          <w:r w:rsidRPr="00641C5B">
            <w:rPr>
              <w:sz w:val="24"/>
              <w:szCs w:val="24"/>
            </w:rPr>
            <w:instrText xml:space="preserve"> PAGE   \* MERGEFORMAT </w:instrText>
          </w:r>
          <w:r w:rsidRPr="00641C5B">
            <w:rPr>
              <w:sz w:val="24"/>
              <w:szCs w:val="24"/>
            </w:rPr>
            <w:fldChar w:fldCharType="separate"/>
          </w:r>
          <w:r w:rsidR="00EC06CA">
            <w:rPr>
              <w:noProof/>
              <w:sz w:val="24"/>
              <w:szCs w:val="24"/>
            </w:rPr>
            <w:t>40</w:t>
          </w:r>
          <w:r w:rsidRPr="00641C5B">
            <w:rPr>
              <w:sz w:val="24"/>
              <w:szCs w:val="24"/>
            </w:rPr>
            <w:fldChar w:fldCharType="end"/>
          </w:r>
        </w:p>
      </w:tc>
    </w:tr>
  </w:tbl>
  <w:p w14:paraId="2D496DC4" w14:textId="77777777" w:rsidR="00C20869" w:rsidRPr="00B50CE3" w:rsidRDefault="00C20869" w:rsidP="00B50C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B2B4240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5C90EDB"/>
    <w:multiLevelType w:val="hybridMultilevel"/>
    <w:tmpl w:val="81120008"/>
    <w:lvl w:ilvl="0" w:tplc="0CA69F30">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
    <w:nsid w:val="0CE862F5"/>
    <w:multiLevelType w:val="multilevel"/>
    <w:tmpl w:val="B81C7FF0"/>
    <w:lvl w:ilvl="0">
      <w:start w:val="1"/>
      <w:numFmt w:val="upperRoman"/>
      <w:pStyle w:val="cap1"/>
      <w:lvlText w:val="Phần %1."/>
      <w:lvlJc w:val="left"/>
      <w:pPr>
        <w:ind w:left="360" w:hanging="360"/>
      </w:pPr>
      <w:rPr>
        <w:rFonts w:hint="default"/>
      </w:rPr>
    </w:lvl>
    <w:lvl w:ilvl="1">
      <w:start w:val="1"/>
      <w:numFmt w:val="upperRoman"/>
      <w:pStyle w:val="cap2"/>
      <w:lvlText w:val="%2."/>
      <w:lvlJc w:val="left"/>
      <w:pPr>
        <w:ind w:left="720" w:hanging="360"/>
      </w:pPr>
      <w:rPr>
        <w:rFonts w:hint="default"/>
      </w:rPr>
    </w:lvl>
    <w:lvl w:ilvl="2">
      <w:start w:val="1"/>
      <w:numFmt w:val="decimal"/>
      <w:pStyle w:val="cap1"/>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8A74C46"/>
    <w:multiLevelType w:val="hybridMultilevel"/>
    <w:tmpl w:val="38E06EEA"/>
    <w:lvl w:ilvl="0" w:tplc="A686D7C4">
      <w:start w:val="1"/>
      <w:numFmt w:val="decimal"/>
      <w:pStyle w:val="Refrence"/>
      <w:lvlText w:val="[%1]."/>
      <w:lvlJc w:val="left"/>
      <w:pPr>
        <w:ind w:left="720" w:hanging="360"/>
      </w:pPr>
      <w:rPr>
        <w:rFonts w:hint="default"/>
        <w:b w:val="0"/>
        <w:i w:val="0"/>
        <w:color w:val="auto"/>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F267193"/>
    <w:multiLevelType w:val="multilevel"/>
    <w:tmpl w:val="1E84F0E4"/>
    <w:lvl w:ilvl="0">
      <w:start w:val="1"/>
      <w:numFmt w:val="decimal"/>
      <w:pStyle w:val="Heading1"/>
      <w:suff w:val="nothing"/>
      <w:lvlText w:val="Chương %1."/>
      <w:lvlJc w:val="left"/>
      <w:pPr>
        <w:ind w:left="0" w:firstLine="0"/>
      </w:pPr>
      <w:rPr>
        <w:rFonts w:ascii="Times New Roman Bold" w:hAnsi="Times New Roman Bold" w:hint="default"/>
        <w:b/>
        <w:i w:val="0"/>
        <w:sz w:val="30"/>
      </w:rPr>
    </w:lvl>
    <w:lvl w:ilvl="1">
      <w:start w:val="1"/>
      <w:numFmt w:val="decimal"/>
      <w:pStyle w:val="Heading2"/>
      <w:lvlText w:val="%1.%2."/>
      <w:lvlJc w:val="left"/>
      <w:pPr>
        <w:ind w:left="0" w:firstLine="0"/>
      </w:pPr>
      <w:rPr>
        <w:rFonts w:ascii="Times New Roman" w:hAnsi="Times New Roman" w:cs="Times New Roman" w:hint="default"/>
        <w:b/>
        <w:sz w:val="26"/>
        <w:szCs w:val="28"/>
      </w:rPr>
    </w:lvl>
    <w:lvl w:ilvl="2">
      <w:start w:val="1"/>
      <w:numFmt w:val="decimal"/>
      <w:pStyle w:val="Heading3"/>
      <w:lvlText w:val="%1.%2.%3."/>
      <w:lvlJc w:val="left"/>
      <w:pPr>
        <w:ind w:left="0" w:firstLine="0"/>
      </w:pPr>
      <w:rPr>
        <w:rFonts w:ascii="Times New Roman" w:hAnsi="Times New Roman" w:cs="Times New Roman" w:hint="default"/>
        <w:b/>
        <w:sz w:val="26"/>
      </w:rPr>
    </w:lvl>
    <w:lvl w:ilvl="3">
      <w:start w:val="1"/>
      <w:numFmt w:val="decimal"/>
      <w:pStyle w:val="Heading4"/>
      <w:lvlText w:val="%1.%2.%3.%4."/>
      <w:lvlJc w:val="left"/>
      <w:pPr>
        <w:ind w:left="0" w:firstLine="0"/>
      </w:pPr>
      <w:rPr>
        <w:rFonts w:hint="default"/>
        <w:b/>
        <w:i w:val="0"/>
      </w:rPr>
    </w:lvl>
    <w:lvl w:ilvl="4">
      <w:start w:val="1"/>
      <w:numFmt w:val="lowerLetter"/>
      <w:lvlText w:val="%5."/>
      <w:lvlJc w:val="left"/>
      <w:pPr>
        <w:ind w:left="0" w:firstLine="284"/>
      </w:pPr>
      <w:rPr>
        <w:rFonts w:ascii="Times New Roman" w:hAnsi="Times New Roman"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E6E3A63"/>
    <w:multiLevelType w:val="hybridMultilevel"/>
    <w:tmpl w:val="2D0EF4E8"/>
    <w:lvl w:ilvl="0" w:tplc="502281EC">
      <w:start w:val="1"/>
      <w:numFmt w:val="bullet"/>
      <w:lvlText w:val="-"/>
      <w:lvlJc w:val="left"/>
      <w:pPr>
        <w:ind w:left="1647" w:hanging="360"/>
      </w:pPr>
      <w:rPr>
        <w:rFonts w:ascii="Times New Roman" w:hAnsi="Times New Roman" w:cs="Times New Roman" w:hint="default"/>
      </w:rPr>
    </w:lvl>
    <w:lvl w:ilvl="1" w:tplc="04090003">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6">
    <w:nsid w:val="6BA9784F"/>
    <w:multiLevelType w:val="hybridMultilevel"/>
    <w:tmpl w:val="827063C0"/>
    <w:lvl w:ilvl="0" w:tplc="502281EC">
      <w:start w:val="1"/>
      <w:numFmt w:val="bullet"/>
      <w:lvlText w:val="-"/>
      <w:lvlJc w:val="left"/>
      <w:pPr>
        <w:ind w:left="720" w:hanging="360"/>
      </w:pPr>
      <w:rPr>
        <w:rFonts w:ascii="Times New Roman" w:hAnsi="Times New Roman" w:cs="Times New Roman" w:hint="default"/>
      </w:rPr>
    </w:lvl>
    <w:lvl w:ilvl="1" w:tplc="8D7A18A2">
      <w:start w:val="1"/>
      <w:numFmt w:val="bullet"/>
      <w:lvlText w:val="o"/>
      <w:lvlJc w:val="left"/>
      <w:pPr>
        <w:ind w:left="1440" w:hanging="419"/>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790239"/>
    <w:multiLevelType w:val="hybridMultilevel"/>
    <w:tmpl w:val="436279A4"/>
    <w:lvl w:ilvl="0" w:tplc="EC02B550">
      <w:start w:val="1"/>
      <w:numFmt w:val="bullet"/>
      <w:pStyle w:val="13UI"/>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3"/>
  </w:num>
  <w:num w:numId="5">
    <w:abstractNumId w:val="4"/>
  </w:num>
  <w:num w:numId="6">
    <w:abstractNumId w:val="6"/>
  </w:num>
  <w:num w:numId="7">
    <w:abstractNumId w:val="1"/>
  </w:num>
  <w:num w:numId="8">
    <w:abstractNumId w:val="5"/>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
    <w15:presenceInfo w15:providerId="None" w15:userId="Th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trackRevisions/>
  <w:defaultTabStop w:val="567"/>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007"/>
    <w:rsid w:val="000017AB"/>
    <w:rsid w:val="00002BEB"/>
    <w:rsid w:val="00003AF2"/>
    <w:rsid w:val="00003F29"/>
    <w:rsid w:val="00004178"/>
    <w:rsid w:val="0000501A"/>
    <w:rsid w:val="0000677F"/>
    <w:rsid w:val="00006BBC"/>
    <w:rsid w:val="00007381"/>
    <w:rsid w:val="0000775D"/>
    <w:rsid w:val="000105FF"/>
    <w:rsid w:val="00010A2E"/>
    <w:rsid w:val="00012313"/>
    <w:rsid w:val="00014D60"/>
    <w:rsid w:val="000159DB"/>
    <w:rsid w:val="00016005"/>
    <w:rsid w:val="000175EE"/>
    <w:rsid w:val="00022985"/>
    <w:rsid w:val="00023E71"/>
    <w:rsid w:val="000241D6"/>
    <w:rsid w:val="000265E0"/>
    <w:rsid w:val="00026A5C"/>
    <w:rsid w:val="00026DD1"/>
    <w:rsid w:val="00030BC6"/>
    <w:rsid w:val="00030C29"/>
    <w:rsid w:val="00030D98"/>
    <w:rsid w:val="00030EF9"/>
    <w:rsid w:val="000315CA"/>
    <w:rsid w:val="00031D08"/>
    <w:rsid w:val="00031DC7"/>
    <w:rsid w:val="00032536"/>
    <w:rsid w:val="00033273"/>
    <w:rsid w:val="00034FA9"/>
    <w:rsid w:val="000350C1"/>
    <w:rsid w:val="0003574F"/>
    <w:rsid w:val="00037989"/>
    <w:rsid w:val="00040A46"/>
    <w:rsid w:val="00040CB9"/>
    <w:rsid w:val="000416F0"/>
    <w:rsid w:val="00043805"/>
    <w:rsid w:val="000466B4"/>
    <w:rsid w:val="00047AF4"/>
    <w:rsid w:val="0005137A"/>
    <w:rsid w:val="00051BD2"/>
    <w:rsid w:val="00051C78"/>
    <w:rsid w:val="000540F9"/>
    <w:rsid w:val="00054179"/>
    <w:rsid w:val="00054949"/>
    <w:rsid w:val="00054C10"/>
    <w:rsid w:val="00054EF4"/>
    <w:rsid w:val="0005535B"/>
    <w:rsid w:val="00055904"/>
    <w:rsid w:val="00056AB1"/>
    <w:rsid w:val="000609D4"/>
    <w:rsid w:val="00060F9F"/>
    <w:rsid w:val="00064D9E"/>
    <w:rsid w:val="000667F7"/>
    <w:rsid w:val="00070051"/>
    <w:rsid w:val="00071CFF"/>
    <w:rsid w:val="00073917"/>
    <w:rsid w:val="00074075"/>
    <w:rsid w:val="00074F9E"/>
    <w:rsid w:val="00077AC7"/>
    <w:rsid w:val="00081F0D"/>
    <w:rsid w:val="00082A51"/>
    <w:rsid w:val="000831D3"/>
    <w:rsid w:val="000835CC"/>
    <w:rsid w:val="00083628"/>
    <w:rsid w:val="00083EF6"/>
    <w:rsid w:val="00085A5D"/>
    <w:rsid w:val="00087AC7"/>
    <w:rsid w:val="00087D64"/>
    <w:rsid w:val="00091476"/>
    <w:rsid w:val="000921DA"/>
    <w:rsid w:val="00092F12"/>
    <w:rsid w:val="00096601"/>
    <w:rsid w:val="000967AA"/>
    <w:rsid w:val="00097B63"/>
    <w:rsid w:val="000A017A"/>
    <w:rsid w:val="000A0F16"/>
    <w:rsid w:val="000A1CDC"/>
    <w:rsid w:val="000A3F3E"/>
    <w:rsid w:val="000A55C8"/>
    <w:rsid w:val="000A6377"/>
    <w:rsid w:val="000A71FE"/>
    <w:rsid w:val="000B01F9"/>
    <w:rsid w:val="000B022D"/>
    <w:rsid w:val="000B215E"/>
    <w:rsid w:val="000B3208"/>
    <w:rsid w:val="000B3EF7"/>
    <w:rsid w:val="000B4B0C"/>
    <w:rsid w:val="000B53B9"/>
    <w:rsid w:val="000C0658"/>
    <w:rsid w:val="000C491B"/>
    <w:rsid w:val="000C534B"/>
    <w:rsid w:val="000C6ADA"/>
    <w:rsid w:val="000C7CE5"/>
    <w:rsid w:val="000D10B8"/>
    <w:rsid w:val="000D305C"/>
    <w:rsid w:val="000D46EF"/>
    <w:rsid w:val="000D62FA"/>
    <w:rsid w:val="000D6310"/>
    <w:rsid w:val="000E10B6"/>
    <w:rsid w:val="000E11CE"/>
    <w:rsid w:val="000E17BA"/>
    <w:rsid w:val="000E4C17"/>
    <w:rsid w:val="000E736C"/>
    <w:rsid w:val="000E7816"/>
    <w:rsid w:val="000F02E3"/>
    <w:rsid w:val="000F1A1A"/>
    <w:rsid w:val="000F3303"/>
    <w:rsid w:val="000F3D09"/>
    <w:rsid w:val="000F4C71"/>
    <w:rsid w:val="000F79D2"/>
    <w:rsid w:val="000F7B47"/>
    <w:rsid w:val="000F7D0F"/>
    <w:rsid w:val="001008D0"/>
    <w:rsid w:val="001044A6"/>
    <w:rsid w:val="00104E15"/>
    <w:rsid w:val="001062B9"/>
    <w:rsid w:val="001074C5"/>
    <w:rsid w:val="001124A6"/>
    <w:rsid w:val="0011262D"/>
    <w:rsid w:val="001129F7"/>
    <w:rsid w:val="00113BA3"/>
    <w:rsid w:val="00113E97"/>
    <w:rsid w:val="0011563E"/>
    <w:rsid w:val="00115F09"/>
    <w:rsid w:val="00115FC5"/>
    <w:rsid w:val="00116805"/>
    <w:rsid w:val="00116CE4"/>
    <w:rsid w:val="00117568"/>
    <w:rsid w:val="0012050D"/>
    <w:rsid w:val="00120B96"/>
    <w:rsid w:val="001210F5"/>
    <w:rsid w:val="0012167E"/>
    <w:rsid w:val="00125AD6"/>
    <w:rsid w:val="001268B2"/>
    <w:rsid w:val="00126D18"/>
    <w:rsid w:val="00127B4B"/>
    <w:rsid w:val="00130109"/>
    <w:rsid w:val="00130D4A"/>
    <w:rsid w:val="001314B3"/>
    <w:rsid w:val="001320E5"/>
    <w:rsid w:val="0013268C"/>
    <w:rsid w:val="00132A08"/>
    <w:rsid w:val="001330C0"/>
    <w:rsid w:val="00133626"/>
    <w:rsid w:val="00134E6D"/>
    <w:rsid w:val="00135121"/>
    <w:rsid w:val="00135C1C"/>
    <w:rsid w:val="00136BE4"/>
    <w:rsid w:val="00141EF3"/>
    <w:rsid w:val="00144992"/>
    <w:rsid w:val="00144C4D"/>
    <w:rsid w:val="00145BE7"/>
    <w:rsid w:val="00146D4B"/>
    <w:rsid w:val="001479F8"/>
    <w:rsid w:val="001512AB"/>
    <w:rsid w:val="00152300"/>
    <w:rsid w:val="001539D7"/>
    <w:rsid w:val="00153C11"/>
    <w:rsid w:val="001544CE"/>
    <w:rsid w:val="00154BD2"/>
    <w:rsid w:val="00155CED"/>
    <w:rsid w:val="0015677D"/>
    <w:rsid w:val="00161A5E"/>
    <w:rsid w:val="0016306C"/>
    <w:rsid w:val="001636DA"/>
    <w:rsid w:val="0016372A"/>
    <w:rsid w:val="00164B88"/>
    <w:rsid w:val="00164D70"/>
    <w:rsid w:val="00166507"/>
    <w:rsid w:val="00166D09"/>
    <w:rsid w:val="00166E22"/>
    <w:rsid w:val="00167337"/>
    <w:rsid w:val="00167BD9"/>
    <w:rsid w:val="00167E3F"/>
    <w:rsid w:val="0017103D"/>
    <w:rsid w:val="001712AF"/>
    <w:rsid w:val="00171C05"/>
    <w:rsid w:val="00171E1D"/>
    <w:rsid w:val="001722B1"/>
    <w:rsid w:val="00173B1E"/>
    <w:rsid w:val="00174822"/>
    <w:rsid w:val="00175C87"/>
    <w:rsid w:val="001762F0"/>
    <w:rsid w:val="00177793"/>
    <w:rsid w:val="00181020"/>
    <w:rsid w:val="001818A4"/>
    <w:rsid w:val="00182EB4"/>
    <w:rsid w:val="00183057"/>
    <w:rsid w:val="0018385B"/>
    <w:rsid w:val="00184E73"/>
    <w:rsid w:val="0018505E"/>
    <w:rsid w:val="001861D9"/>
    <w:rsid w:val="00186BD9"/>
    <w:rsid w:val="00186DA0"/>
    <w:rsid w:val="00190785"/>
    <w:rsid w:val="0019254A"/>
    <w:rsid w:val="00192C5C"/>
    <w:rsid w:val="001931C4"/>
    <w:rsid w:val="00193EDB"/>
    <w:rsid w:val="00194354"/>
    <w:rsid w:val="00194BD9"/>
    <w:rsid w:val="00194E6D"/>
    <w:rsid w:val="00194E8D"/>
    <w:rsid w:val="00194ECC"/>
    <w:rsid w:val="00195B10"/>
    <w:rsid w:val="00196007"/>
    <w:rsid w:val="001961F9"/>
    <w:rsid w:val="00197DE7"/>
    <w:rsid w:val="00197FB4"/>
    <w:rsid w:val="001A04B5"/>
    <w:rsid w:val="001A0FCC"/>
    <w:rsid w:val="001A1245"/>
    <w:rsid w:val="001A2048"/>
    <w:rsid w:val="001A2A94"/>
    <w:rsid w:val="001A4E77"/>
    <w:rsid w:val="001A4F1E"/>
    <w:rsid w:val="001A50EA"/>
    <w:rsid w:val="001A6C81"/>
    <w:rsid w:val="001A6DBD"/>
    <w:rsid w:val="001A716E"/>
    <w:rsid w:val="001B01FF"/>
    <w:rsid w:val="001B18E5"/>
    <w:rsid w:val="001B4A34"/>
    <w:rsid w:val="001B4AB1"/>
    <w:rsid w:val="001B595F"/>
    <w:rsid w:val="001B64B3"/>
    <w:rsid w:val="001B6A2C"/>
    <w:rsid w:val="001B7226"/>
    <w:rsid w:val="001C03F8"/>
    <w:rsid w:val="001C24D6"/>
    <w:rsid w:val="001C387C"/>
    <w:rsid w:val="001C4273"/>
    <w:rsid w:val="001C6D44"/>
    <w:rsid w:val="001C72B1"/>
    <w:rsid w:val="001C7876"/>
    <w:rsid w:val="001D1E1E"/>
    <w:rsid w:val="001E1355"/>
    <w:rsid w:val="001E2912"/>
    <w:rsid w:val="001E2D31"/>
    <w:rsid w:val="001E3415"/>
    <w:rsid w:val="001E3A62"/>
    <w:rsid w:val="001E4C39"/>
    <w:rsid w:val="001E56CF"/>
    <w:rsid w:val="001E5B0A"/>
    <w:rsid w:val="001E5EE0"/>
    <w:rsid w:val="001E7A2F"/>
    <w:rsid w:val="001F0573"/>
    <w:rsid w:val="001F13BA"/>
    <w:rsid w:val="001F4E55"/>
    <w:rsid w:val="001F535F"/>
    <w:rsid w:val="001F577A"/>
    <w:rsid w:val="001F57C8"/>
    <w:rsid w:val="001F683E"/>
    <w:rsid w:val="001F6D30"/>
    <w:rsid w:val="00203B21"/>
    <w:rsid w:val="00203F4C"/>
    <w:rsid w:val="00203F8F"/>
    <w:rsid w:val="002046B6"/>
    <w:rsid w:val="00205FD7"/>
    <w:rsid w:val="0020693A"/>
    <w:rsid w:val="00206BBD"/>
    <w:rsid w:val="00207EA5"/>
    <w:rsid w:val="002109B8"/>
    <w:rsid w:val="00210BEC"/>
    <w:rsid w:val="00211EDE"/>
    <w:rsid w:val="0021267C"/>
    <w:rsid w:val="00215995"/>
    <w:rsid w:val="002160AF"/>
    <w:rsid w:val="00217508"/>
    <w:rsid w:val="00220B26"/>
    <w:rsid w:val="00220B32"/>
    <w:rsid w:val="0022377E"/>
    <w:rsid w:val="00223B83"/>
    <w:rsid w:val="002249AE"/>
    <w:rsid w:val="00224E18"/>
    <w:rsid w:val="0022500A"/>
    <w:rsid w:val="002250D1"/>
    <w:rsid w:val="00225444"/>
    <w:rsid w:val="0022568F"/>
    <w:rsid w:val="0022618C"/>
    <w:rsid w:val="00227B2F"/>
    <w:rsid w:val="00230628"/>
    <w:rsid w:val="002313B7"/>
    <w:rsid w:val="00231DE0"/>
    <w:rsid w:val="002329FF"/>
    <w:rsid w:val="00232D90"/>
    <w:rsid w:val="00233627"/>
    <w:rsid w:val="002337E5"/>
    <w:rsid w:val="002337F9"/>
    <w:rsid w:val="00234626"/>
    <w:rsid w:val="00234B84"/>
    <w:rsid w:val="00235975"/>
    <w:rsid w:val="00240AB7"/>
    <w:rsid w:val="00240C1E"/>
    <w:rsid w:val="002411D0"/>
    <w:rsid w:val="00241688"/>
    <w:rsid w:val="0024245B"/>
    <w:rsid w:val="00242D95"/>
    <w:rsid w:val="00243D6A"/>
    <w:rsid w:val="00244428"/>
    <w:rsid w:val="002457A2"/>
    <w:rsid w:val="00245AC0"/>
    <w:rsid w:val="00245DE5"/>
    <w:rsid w:val="00246011"/>
    <w:rsid w:val="002473F4"/>
    <w:rsid w:val="00247C0A"/>
    <w:rsid w:val="002500AD"/>
    <w:rsid w:val="00250C71"/>
    <w:rsid w:val="00251F17"/>
    <w:rsid w:val="002523BD"/>
    <w:rsid w:val="002534F2"/>
    <w:rsid w:val="00253605"/>
    <w:rsid w:val="0025470A"/>
    <w:rsid w:val="00254813"/>
    <w:rsid w:val="00255C38"/>
    <w:rsid w:val="00255ED0"/>
    <w:rsid w:val="00260FC7"/>
    <w:rsid w:val="0026189E"/>
    <w:rsid w:val="0026296F"/>
    <w:rsid w:val="00262A91"/>
    <w:rsid w:val="0026372D"/>
    <w:rsid w:val="00263EBD"/>
    <w:rsid w:val="00263EF9"/>
    <w:rsid w:val="002654A9"/>
    <w:rsid w:val="00265710"/>
    <w:rsid w:val="00266215"/>
    <w:rsid w:val="00266285"/>
    <w:rsid w:val="00266B3E"/>
    <w:rsid w:val="00266E83"/>
    <w:rsid w:val="00267F6A"/>
    <w:rsid w:val="002703E5"/>
    <w:rsid w:val="0027042D"/>
    <w:rsid w:val="00270BED"/>
    <w:rsid w:val="00270E33"/>
    <w:rsid w:val="00270E9E"/>
    <w:rsid w:val="00271767"/>
    <w:rsid w:val="0027373E"/>
    <w:rsid w:val="00274249"/>
    <w:rsid w:val="00274756"/>
    <w:rsid w:val="0027692D"/>
    <w:rsid w:val="00276E2A"/>
    <w:rsid w:val="00282118"/>
    <w:rsid w:val="002824F4"/>
    <w:rsid w:val="00282A1F"/>
    <w:rsid w:val="00284242"/>
    <w:rsid w:val="00284A97"/>
    <w:rsid w:val="00284C7B"/>
    <w:rsid w:val="00285171"/>
    <w:rsid w:val="00286A02"/>
    <w:rsid w:val="00287A6C"/>
    <w:rsid w:val="00287DB1"/>
    <w:rsid w:val="00291831"/>
    <w:rsid w:val="0029294C"/>
    <w:rsid w:val="00293241"/>
    <w:rsid w:val="00293494"/>
    <w:rsid w:val="00295A72"/>
    <w:rsid w:val="002963EB"/>
    <w:rsid w:val="002975CB"/>
    <w:rsid w:val="0029773F"/>
    <w:rsid w:val="002A17B4"/>
    <w:rsid w:val="002A218C"/>
    <w:rsid w:val="002A242E"/>
    <w:rsid w:val="002A37E4"/>
    <w:rsid w:val="002A4EE8"/>
    <w:rsid w:val="002A54CA"/>
    <w:rsid w:val="002A5747"/>
    <w:rsid w:val="002A5C37"/>
    <w:rsid w:val="002A6E20"/>
    <w:rsid w:val="002B2E0D"/>
    <w:rsid w:val="002B2EBC"/>
    <w:rsid w:val="002B308E"/>
    <w:rsid w:val="002B31C7"/>
    <w:rsid w:val="002B449D"/>
    <w:rsid w:val="002B44AC"/>
    <w:rsid w:val="002B6613"/>
    <w:rsid w:val="002B722D"/>
    <w:rsid w:val="002C2142"/>
    <w:rsid w:val="002C3F6B"/>
    <w:rsid w:val="002C4C13"/>
    <w:rsid w:val="002C50DB"/>
    <w:rsid w:val="002C7160"/>
    <w:rsid w:val="002C7702"/>
    <w:rsid w:val="002C7C01"/>
    <w:rsid w:val="002D04FC"/>
    <w:rsid w:val="002D2085"/>
    <w:rsid w:val="002D2EB8"/>
    <w:rsid w:val="002D3F10"/>
    <w:rsid w:val="002D4FA8"/>
    <w:rsid w:val="002D570F"/>
    <w:rsid w:val="002D5E32"/>
    <w:rsid w:val="002D5EFB"/>
    <w:rsid w:val="002D70FB"/>
    <w:rsid w:val="002D716C"/>
    <w:rsid w:val="002D741F"/>
    <w:rsid w:val="002E05D9"/>
    <w:rsid w:val="002E17C9"/>
    <w:rsid w:val="002E194B"/>
    <w:rsid w:val="002E2489"/>
    <w:rsid w:val="002E3200"/>
    <w:rsid w:val="002E340B"/>
    <w:rsid w:val="002E3841"/>
    <w:rsid w:val="002E3A36"/>
    <w:rsid w:val="002E3F05"/>
    <w:rsid w:val="002E3F88"/>
    <w:rsid w:val="002E568A"/>
    <w:rsid w:val="002E5D30"/>
    <w:rsid w:val="002E60E1"/>
    <w:rsid w:val="002E6D50"/>
    <w:rsid w:val="002E779C"/>
    <w:rsid w:val="002E7B38"/>
    <w:rsid w:val="002F15EF"/>
    <w:rsid w:val="002F1989"/>
    <w:rsid w:val="002F1B05"/>
    <w:rsid w:val="002F218A"/>
    <w:rsid w:val="002F2812"/>
    <w:rsid w:val="002F54DB"/>
    <w:rsid w:val="002F76C2"/>
    <w:rsid w:val="002F7FD1"/>
    <w:rsid w:val="00300002"/>
    <w:rsid w:val="00300893"/>
    <w:rsid w:val="00300ACD"/>
    <w:rsid w:val="003027EA"/>
    <w:rsid w:val="0030280D"/>
    <w:rsid w:val="00304352"/>
    <w:rsid w:val="00304D4D"/>
    <w:rsid w:val="00307A46"/>
    <w:rsid w:val="00307E9D"/>
    <w:rsid w:val="00310191"/>
    <w:rsid w:val="003102EB"/>
    <w:rsid w:val="00310E36"/>
    <w:rsid w:val="003113E0"/>
    <w:rsid w:val="00311E87"/>
    <w:rsid w:val="00313785"/>
    <w:rsid w:val="0031415F"/>
    <w:rsid w:val="003151D9"/>
    <w:rsid w:val="00317541"/>
    <w:rsid w:val="0032181A"/>
    <w:rsid w:val="00321CE2"/>
    <w:rsid w:val="00322AF9"/>
    <w:rsid w:val="00322C64"/>
    <w:rsid w:val="00323E23"/>
    <w:rsid w:val="00324141"/>
    <w:rsid w:val="003248D3"/>
    <w:rsid w:val="003251CF"/>
    <w:rsid w:val="00325F19"/>
    <w:rsid w:val="003260C0"/>
    <w:rsid w:val="00326102"/>
    <w:rsid w:val="0032639D"/>
    <w:rsid w:val="003265D0"/>
    <w:rsid w:val="00326775"/>
    <w:rsid w:val="00326C8C"/>
    <w:rsid w:val="00327929"/>
    <w:rsid w:val="003302AF"/>
    <w:rsid w:val="0033177C"/>
    <w:rsid w:val="003317C1"/>
    <w:rsid w:val="003329E5"/>
    <w:rsid w:val="00332BE6"/>
    <w:rsid w:val="00332C1A"/>
    <w:rsid w:val="003339DE"/>
    <w:rsid w:val="00333E43"/>
    <w:rsid w:val="00334A01"/>
    <w:rsid w:val="00336644"/>
    <w:rsid w:val="00337A5E"/>
    <w:rsid w:val="00341078"/>
    <w:rsid w:val="00341A11"/>
    <w:rsid w:val="00341CE6"/>
    <w:rsid w:val="00343306"/>
    <w:rsid w:val="00343531"/>
    <w:rsid w:val="00343A1A"/>
    <w:rsid w:val="0034434F"/>
    <w:rsid w:val="00344711"/>
    <w:rsid w:val="003456FE"/>
    <w:rsid w:val="00346E33"/>
    <w:rsid w:val="00350F26"/>
    <w:rsid w:val="0035202B"/>
    <w:rsid w:val="00352759"/>
    <w:rsid w:val="0035777E"/>
    <w:rsid w:val="00357A6B"/>
    <w:rsid w:val="003624CC"/>
    <w:rsid w:val="00363B2B"/>
    <w:rsid w:val="00364BC0"/>
    <w:rsid w:val="00365DBA"/>
    <w:rsid w:val="0036684C"/>
    <w:rsid w:val="003672D6"/>
    <w:rsid w:val="00367340"/>
    <w:rsid w:val="003679C9"/>
    <w:rsid w:val="00370FED"/>
    <w:rsid w:val="00371621"/>
    <w:rsid w:val="00371E07"/>
    <w:rsid w:val="00373FA3"/>
    <w:rsid w:val="00374419"/>
    <w:rsid w:val="00374AC9"/>
    <w:rsid w:val="003759BE"/>
    <w:rsid w:val="00375A81"/>
    <w:rsid w:val="00380BF6"/>
    <w:rsid w:val="00380C69"/>
    <w:rsid w:val="00381B5A"/>
    <w:rsid w:val="00382392"/>
    <w:rsid w:val="003825FC"/>
    <w:rsid w:val="003829DE"/>
    <w:rsid w:val="00382E40"/>
    <w:rsid w:val="00385090"/>
    <w:rsid w:val="003858F0"/>
    <w:rsid w:val="00386110"/>
    <w:rsid w:val="00387D04"/>
    <w:rsid w:val="0039192C"/>
    <w:rsid w:val="00391DDA"/>
    <w:rsid w:val="003923B6"/>
    <w:rsid w:val="00392705"/>
    <w:rsid w:val="00394CA1"/>
    <w:rsid w:val="003975AD"/>
    <w:rsid w:val="00397903"/>
    <w:rsid w:val="003A089A"/>
    <w:rsid w:val="003A1762"/>
    <w:rsid w:val="003A18F5"/>
    <w:rsid w:val="003A1CDB"/>
    <w:rsid w:val="003A2263"/>
    <w:rsid w:val="003A2433"/>
    <w:rsid w:val="003A4A79"/>
    <w:rsid w:val="003B141E"/>
    <w:rsid w:val="003B2F7F"/>
    <w:rsid w:val="003B372A"/>
    <w:rsid w:val="003B3FF5"/>
    <w:rsid w:val="003B43C3"/>
    <w:rsid w:val="003B55E9"/>
    <w:rsid w:val="003B5EC0"/>
    <w:rsid w:val="003B6C91"/>
    <w:rsid w:val="003B712B"/>
    <w:rsid w:val="003B7642"/>
    <w:rsid w:val="003B7FCD"/>
    <w:rsid w:val="003C0813"/>
    <w:rsid w:val="003C1B81"/>
    <w:rsid w:val="003C1EC9"/>
    <w:rsid w:val="003C2109"/>
    <w:rsid w:val="003C2264"/>
    <w:rsid w:val="003C2606"/>
    <w:rsid w:val="003C2797"/>
    <w:rsid w:val="003C2892"/>
    <w:rsid w:val="003C28FA"/>
    <w:rsid w:val="003C2B7B"/>
    <w:rsid w:val="003C32BB"/>
    <w:rsid w:val="003D0208"/>
    <w:rsid w:val="003D1B77"/>
    <w:rsid w:val="003D2B87"/>
    <w:rsid w:val="003D2BA3"/>
    <w:rsid w:val="003D5254"/>
    <w:rsid w:val="003D57A3"/>
    <w:rsid w:val="003D58C4"/>
    <w:rsid w:val="003D5E3E"/>
    <w:rsid w:val="003D743A"/>
    <w:rsid w:val="003D7D64"/>
    <w:rsid w:val="003E0689"/>
    <w:rsid w:val="003E0EAD"/>
    <w:rsid w:val="003E12F3"/>
    <w:rsid w:val="003E2146"/>
    <w:rsid w:val="003E23DB"/>
    <w:rsid w:val="003E2447"/>
    <w:rsid w:val="003E40EE"/>
    <w:rsid w:val="003E48FB"/>
    <w:rsid w:val="003E55D0"/>
    <w:rsid w:val="003E6278"/>
    <w:rsid w:val="003E68A4"/>
    <w:rsid w:val="003F0159"/>
    <w:rsid w:val="003F15E1"/>
    <w:rsid w:val="003F457D"/>
    <w:rsid w:val="003F5F96"/>
    <w:rsid w:val="003F65F6"/>
    <w:rsid w:val="003F7148"/>
    <w:rsid w:val="00400400"/>
    <w:rsid w:val="00400B10"/>
    <w:rsid w:val="00401463"/>
    <w:rsid w:val="004015F7"/>
    <w:rsid w:val="00401F61"/>
    <w:rsid w:val="004021F9"/>
    <w:rsid w:val="0040242D"/>
    <w:rsid w:val="004024E8"/>
    <w:rsid w:val="00402EA2"/>
    <w:rsid w:val="00404E7E"/>
    <w:rsid w:val="00406400"/>
    <w:rsid w:val="004074FB"/>
    <w:rsid w:val="00407B8B"/>
    <w:rsid w:val="004100A6"/>
    <w:rsid w:val="00410496"/>
    <w:rsid w:val="00411327"/>
    <w:rsid w:val="00412186"/>
    <w:rsid w:val="00415142"/>
    <w:rsid w:val="004155A6"/>
    <w:rsid w:val="00417864"/>
    <w:rsid w:val="00421524"/>
    <w:rsid w:val="004220BF"/>
    <w:rsid w:val="00422274"/>
    <w:rsid w:val="00422E3B"/>
    <w:rsid w:val="004245D4"/>
    <w:rsid w:val="0042550A"/>
    <w:rsid w:val="004263F0"/>
    <w:rsid w:val="00430D2F"/>
    <w:rsid w:val="00433D26"/>
    <w:rsid w:val="00433D88"/>
    <w:rsid w:val="004348BC"/>
    <w:rsid w:val="004353EF"/>
    <w:rsid w:val="00436BD0"/>
    <w:rsid w:val="0043711F"/>
    <w:rsid w:val="0044115B"/>
    <w:rsid w:val="004417AC"/>
    <w:rsid w:val="00442882"/>
    <w:rsid w:val="00446FEA"/>
    <w:rsid w:val="00447145"/>
    <w:rsid w:val="004471E4"/>
    <w:rsid w:val="0044793C"/>
    <w:rsid w:val="00450A63"/>
    <w:rsid w:val="00450E0A"/>
    <w:rsid w:val="004510CF"/>
    <w:rsid w:val="00451AF0"/>
    <w:rsid w:val="0045203B"/>
    <w:rsid w:val="00452061"/>
    <w:rsid w:val="00452491"/>
    <w:rsid w:val="004525BB"/>
    <w:rsid w:val="004537A7"/>
    <w:rsid w:val="0045524A"/>
    <w:rsid w:val="00456016"/>
    <w:rsid w:val="004569AE"/>
    <w:rsid w:val="00457A0E"/>
    <w:rsid w:val="004602BE"/>
    <w:rsid w:val="00460859"/>
    <w:rsid w:val="00463281"/>
    <w:rsid w:val="00467203"/>
    <w:rsid w:val="00467B4D"/>
    <w:rsid w:val="004702AA"/>
    <w:rsid w:val="004706AE"/>
    <w:rsid w:val="00472981"/>
    <w:rsid w:val="00472A4F"/>
    <w:rsid w:val="00472BF5"/>
    <w:rsid w:val="00472C08"/>
    <w:rsid w:val="004733F4"/>
    <w:rsid w:val="00480112"/>
    <w:rsid w:val="00480D39"/>
    <w:rsid w:val="00481390"/>
    <w:rsid w:val="00481B21"/>
    <w:rsid w:val="004822BD"/>
    <w:rsid w:val="00483179"/>
    <w:rsid w:val="004838CF"/>
    <w:rsid w:val="0048439A"/>
    <w:rsid w:val="00484C9A"/>
    <w:rsid w:val="00485CD6"/>
    <w:rsid w:val="00486279"/>
    <w:rsid w:val="00486DC9"/>
    <w:rsid w:val="00487191"/>
    <w:rsid w:val="004871C7"/>
    <w:rsid w:val="004876D8"/>
    <w:rsid w:val="00487CA1"/>
    <w:rsid w:val="004901D8"/>
    <w:rsid w:val="00490365"/>
    <w:rsid w:val="004904BB"/>
    <w:rsid w:val="004916E8"/>
    <w:rsid w:val="00491BE1"/>
    <w:rsid w:val="004926B3"/>
    <w:rsid w:val="004935DA"/>
    <w:rsid w:val="00494595"/>
    <w:rsid w:val="004953BD"/>
    <w:rsid w:val="0049634A"/>
    <w:rsid w:val="00497049"/>
    <w:rsid w:val="00497348"/>
    <w:rsid w:val="00497E1B"/>
    <w:rsid w:val="004A0425"/>
    <w:rsid w:val="004A0CBE"/>
    <w:rsid w:val="004A2F07"/>
    <w:rsid w:val="004A3DA8"/>
    <w:rsid w:val="004A69D8"/>
    <w:rsid w:val="004B16DC"/>
    <w:rsid w:val="004B22C8"/>
    <w:rsid w:val="004B32B5"/>
    <w:rsid w:val="004B4C7D"/>
    <w:rsid w:val="004B58A6"/>
    <w:rsid w:val="004B67A9"/>
    <w:rsid w:val="004B745D"/>
    <w:rsid w:val="004B7499"/>
    <w:rsid w:val="004C0323"/>
    <w:rsid w:val="004C097E"/>
    <w:rsid w:val="004C2FE6"/>
    <w:rsid w:val="004C497D"/>
    <w:rsid w:val="004C4B68"/>
    <w:rsid w:val="004C50A2"/>
    <w:rsid w:val="004C71FD"/>
    <w:rsid w:val="004C7B79"/>
    <w:rsid w:val="004D04B0"/>
    <w:rsid w:val="004D0864"/>
    <w:rsid w:val="004D0F98"/>
    <w:rsid w:val="004D0FC6"/>
    <w:rsid w:val="004D31E4"/>
    <w:rsid w:val="004D5F45"/>
    <w:rsid w:val="004D6B81"/>
    <w:rsid w:val="004E0E74"/>
    <w:rsid w:val="004E188F"/>
    <w:rsid w:val="004E19CF"/>
    <w:rsid w:val="004E1BF2"/>
    <w:rsid w:val="004E201B"/>
    <w:rsid w:val="004E26EB"/>
    <w:rsid w:val="004E27A5"/>
    <w:rsid w:val="004E4C29"/>
    <w:rsid w:val="004E55A1"/>
    <w:rsid w:val="004E6CE5"/>
    <w:rsid w:val="004F26BC"/>
    <w:rsid w:val="004F368D"/>
    <w:rsid w:val="004F5A24"/>
    <w:rsid w:val="004F65E2"/>
    <w:rsid w:val="004F7471"/>
    <w:rsid w:val="004F7A4D"/>
    <w:rsid w:val="00500309"/>
    <w:rsid w:val="00501A85"/>
    <w:rsid w:val="00502547"/>
    <w:rsid w:val="00502BDC"/>
    <w:rsid w:val="00503EF5"/>
    <w:rsid w:val="005048F0"/>
    <w:rsid w:val="00504D63"/>
    <w:rsid w:val="00505F5F"/>
    <w:rsid w:val="005074D2"/>
    <w:rsid w:val="005077EE"/>
    <w:rsid w:val="00507B97"/>
    <w:rsid w:val="00510484"/>
    <w:rsid w:val="0051175C"/>
    <w:rsid w:val="00512758"/>
    <w:rsid w:val="00512B61"/>
    <w:rsid w:val="0051451D"/>
    <w:rsid w:val="00516CCB"/>
    <w:rsid w:val="00516F53"/>
    <w:rsid w:val="00520F69"/>
    <w:rsid w:val="00521675"/>
    <w:rsid w:val="00521EF0"/>
    <w:rsid w:val="00523849"/>
    <w:rsid w:val="0052576E"/>
    <w:rsid w:val="00527AA7"/>
    <w:rsid w:val="005302B3"/>
    <w:rsid w:val="00530D64"/>
    <w:rsid w:val="00530F6A"/>
    <w:rsid w:val="0053129B"/>
    <w:rsid w:val="00532237"/>
    <w:rsid w:val="00534BE7"/>
    <w:rsid w:val="00535926"/>
    <w:rsid w:val="00540C79"/>
    <w:rsid w:val="005410CE"/>
    <w:rsid w:val="005416AD"/>
    <w:rsid w:val="0054171C"/>
    <w:rsid w:val="005419BE"/>
    <w:rsid w:val="005420A2"/>
    <w:rsid w:val="00542D06"/>
    <w:rsid w:val="005459EC"/>
    <w:rsid w:val="005503A0"/>
    <w:rsid w:val="00551633"/>
    <w:rsid w:val="005520C3"/>
    <w:rsid w:val="00552207"/>
    <w:rsid w:val="00552F37"/>
    <w:rsid w:val="00553352"/>
    <w:rsid w:val="005537A2"/>
    <w:rsid w:val="00553CA6"/>
    <w:rsid w:val="005547B0"/>
    <w:rsid w:val="005554A9"/>
    <w:rsid w:val="00556A7F"/>
    <w:rsid w:val="0056082A"/>
    <w:rsid w:val="005634A9"/>
    <w:rsid w:val="005639C4"/>
    <w:rsid w:val="0056435E"/>
    <w:rsid w:val="00565FF6"/>
    <w:rsid w:val="00566E1D"/>
    <w:rsid w:val="00566F3E"/>
    <w:rsid w:val="0056702B"/>
    <w:rsid w:val="00567061"/>
    <w:rsid w:val="00567849"/>
    <w:rsid w:val="00567DC5"/>
    <w:rsid w:val="00567FC6"/>
    <w:rsid w:val="00571F35"/>
    <w:rsid w:val="00572E06"/>
    <w:rsid w:val="00574721"/>
    <w:rsid w:val="0057549A"/>
    <w:rsid w:val="00575BCB"/>
    <w:rsid w:val="00577E55"/>
    <w:rsid w:val="00580122"/>
    <w:rsid w:val="005820FB"/>
    <w:rsid w:val="005826CC"/>
    <w:rsid w:val="00582959"/>
    <w:rsid w:val="00583C49"/>
    <w:rsid w:val="00584945"/>
    <w:rsid w:val="005871DB"/>
    <w:rsid w:val="00587D88"/>
    <w:rsid w:val="00591923"/>
    <w:rsid w:val="005920C9"/>
    <w:rsid w:val="005920E2"/>
    <w:rsid w:val="005928FF"/>
    <w:rsid w:val="005940E9"/>
    <w:rsid w:val="005945D7"/>
    <w:rsid w:val="00594638"/>
    <w:rsid w:val="005957B9"/>
    <w:rsid w:val="00595E96"/>
    <w:rsid w:val="00596379"/>
    <w:rsid w:val="00596500"/>
    <w:rsid w:val="00596C07"/>
    <w:rsid w:val="005A08B7"/>
    <w:rsid w:val="005A1095"/>
    <w:rsid w:val="005A1194"/>
    <w:rsid w:val="005A2625"/>
    <w:rsid w:val="005A3282"/>
    <w:rsid w:val="005A3CB4"/>
    <w:rsid w:val="005A4ACA"/>
    <w:rsid w:val="005A4E6C"/>
    <w:rsid w:val="005A59F9"/>
    <w:rsid w:val="005A637A"/>
    <w:rsid w:val="005A7996"/>
    <w:rsid w:val="005A7A07"/>
    <w:rsid w:val="005A7B16"/>
    <w:rsid w:val="005B1576"/>
    <w:rsid w:val="005B19DC"/>
    <w:rsid w:val="005B1BC1"/>
    <w:rsid w:val="005B2E81"/>
    <w:rsid w:val="005B4AE2"/>
    <w:rsid w:val="005B5B96"/>
    <w:rsid w:val="005B6E56"/>
    <w:rsid w:val="005C0B45"/>
    <w:rsid w:val="005C0DBD"/>
    <w:rsid w:val="005C1E50"/>
    <w:rsid w:val="005C2F35"/>
    <w:rsid w:val="005C3016"/>
    <w:rsid w:val="005C31F6"/>
    <w:rsid w:val="005C3CBF"/>
    <w:rsid w:val="005C4CC8"/>
    <w:rsid w:val="005C50AA"/>
    <w:rsid w:val="005C576D"/>
    <w:rsid w:val="005C5C2E"/>
    <w:rsid w:val="005C64E3"/>
    <w:rsid w:val="005C664A"/>
    <w:rsid w:val="005C66AB"/>
    <w:rsid w:val="005C6842"/>
    <w:rsid w:val="005C7395"/>
    <w:rsid w:val="005D08E1"/>
    <w:rsid w:val="005D29E4"/>
    <w:rsid w:val="005D2AD5"/>
    <w:rsid w:val="005D2B5B"/>
    <w:rsid w:val="005D3BAF"/>
    <w:rsid w:val="005D465F"/>
    <w:rsid w:val="005D52EC"/>
    <w:rsid w:val="005D5D15"/>
    <w:rsid w:val="005D60B8"/>
    <w:rsid w:val="005D6D1F"/>
    <w:rsid w:val="005E064B"/>
    <w:rsid w:val="005E13BE"/>
    <w:rsid w:val="005E14D7"/>
    <w:rsid w:val="005E1C44"/>
    <w:rsid w:val="005E4477"/>
    <w:rsid w:val="005E47F7"/>
    <w:rsid w:val="005E6C35"/>
    <w:rsid w:val="005E76D9"/>
    <w:rsid w:val="005F15C3"/>
    <w:rsid w:val="005F1B7B"/>
    <w:rsid w:val="005F4315"/>
    <w:rsid w:val="005F4F12"/>
    <w:rsid w:val="005F54F2"/>
    <w:rsid w:val="005F66B2"/>
    <w:rsid w:val="005F6CC4"/>
    <w:rsid w:val="005F6FAC"/>
    <w:rsid w:val="00600862"/>
    <w:rsid w:val="006014EB"/>
    <w:rsid w:val="0060197F"/>
    <w:rsid w:val="006040A6"/>
    <w:rsid w:val="006051D5"/>
    <w:rsid w:val="00605E60"/>
    <w:rsid w:val="00606324"/>
    <w:rsid w:val="00607F49"/>
    <w:rsid w:val="006116DD"/>
    <w:rsid w:val="0061176B"/>
    <w:rsid w:val="006118D5"/>
    <w:rsid w:val="00611EF7"/>
    <w:rsid w:val="00614D45"/>
    <w:rsid w:val="00615EE6"/>
    <w:rsid w:val="00616270"/>
    <w:rsid w:val="00617F88"/>
    <w:rsid w:val="00620387"/>
    <w:rsid w:val="00620B67"/>
    <w:rsid w:val="006220EB"/>
    <w:rsid w:val="0062346F"/>
    <w:rsid w:val="00624C73"/>
    <w:rsid w:val="0062527F"/>
    <w:rsid w:val="006256EB"/>
    <w:rsid w:val="006275F6"/>
    <w:rsid w:val="00627F3D"/>
    <w:rsid w:val="006307EA"/>
    <w:rsid w:val="006318A2"/>
    <w:rsid w:val="00631ECF"/>
    <w:rsid w:val="006320BD"/>
    <w:rsid w:val="00632A07"/>
    <w:rsid w:val="00632B5C"/>
    <w:rsid w:val="006330A3"/>
    <w:rsid w:val="00633587"/>
    <w:rsid w:val="00634984"/>
    <w:rsid w:val="00635575"/>
    <w:rsid w:val="00636DF1"/>
    <w:rsid w:val="00636EC2"/>
    <w:rsid w:val="00636ED6"/>
    <w:rsid w:val="006409D0"/>
    <w:rsid w:val="00640E69"/>
    <w:rsid w:val="00641C5B"/>
    <w:rsid w:val="00644D48"/>
    <w:rsid w:val="006451C3"/>
    <w:rsid w:val="006459CA"/>
    <w:rsid w:val="00646396"/>
    <w:rsid w:val="006466CA"/>
    <w:rsid w:val="00646749"/>
    <w:rsid w:val="00646A4B"/>
    <w:rsid w:val="006476F5"/>
    <w:rsid w:val="00647BA9"/>
    <w:rsid w:val="006506CA"/>
    <w:rsid w:val="00650F66"/>
    <w:rsid w:val="0065173A"/>
    <w:rsid w:val="00651AC0"/>
    <w:rsid w:val="00652187"/>
    <w:rsid w:val="006532BA"/>
    <w:rsid w:val="00653FBB"/>
    <w:rsid w:val="00654F65"/>
    <w:rsid w:val="00655530"/>
    <w:rsid w:val="006567BB"/>
    <w:rsid w:val="00656AF1"/>
    <w:rsid w:val="00656C81"/>
    <w:rsid w:val="00656E7A"/>
    <w:rsid w:val="00657415"/>
    <w:rsid w:val="00660BA3"/>
    <w:rsid w:val="00662138"/>
    <w:rsid w:val="00662E2D"/>
    <w:rsid w:val="006632DD"/>
    <w:rsid w:val="0066332F"/>
    <w:rsid w:val="00663423"/>
    <w:rsid w:val="00663D3F"/>
    <w:rsid w:val="00665120"/>
    <w:rsid w:val="00665B21"/>
    <w:rsid w:val="00665F21"/>
    <w:rsid w:val="00666CC2"/>
    <w:rsid w:val="0067055D"/>
    <w:rsid w:val="00671A43"/>
    <w:rsid w:val="00672075"/>
    <w:rsid w:val="006730C4"/>
    <w:rsid w:val="00673455"/>
    <w:rsid w:val="006746D5"/>
    <w:rsid w:val="0067534B"/>
    <w:rsid w:val="00675584"/>
    <w:rsid w:val="006764B0"/>
    <w:rsid w:val="0067668B"/>
    <w:rsid w:val="00676B4F"/>
    <w:rsid w:val="00680B62"/>
    <w:rsid w:val="00682222"/>
    <w:rsid w:val="00682C3A"/>
    <w:rsid w:val="00682F90"/>
    <w:rsid w:val="00683446"/>
    <w:rsid w:val="0068392A"/>
    <w:rsid w:val="00684968"/>
    <w:rsid w:val="00686CED"/>
    <w:rsid w:val="00686FF7"/>
    <w:rsid w:val="00690A52"/>
    <w:rsid w:val="006916F4"/>
    <w:rsid w:val="00691CA3"/>
    <w:rsid w:val="00693DAC"/>
    <w:rsid w:val="00694330"/>
    <w:rsid w:val="006A1F5A"/>
    <w:rsid w:val="006A2801"/>
    <w:rsid w:val="006A3140"/>
    <w:rsid w:val="006A3737"/>
    <w:rsid w:val="006A3C07"/>
    <w:rsid w:val="006A4464"/>
    <w:rsid w:val="006A5928"/>
    <w:rsid w:val="006A5D83"/>
    <w:rsid w:val="006B1482"/>
    <w:rsid w:val="006B1783"/>
    <w:rsid w:val="006B1EC4"/>
    <w:rsid w:val="006B1F42"/>
    <w:rsid w:val="006B25A9"/>
    <w:rsid w:val="006B2908"/>
    <w:rsid w:val="006B2A86"/>
    <w:rsid w:val="006B2F52"/>
    <w:rsid w:val="006B3271"/>
    <w:rsid w:val="006B3FE6"/>
    <w:rsid w:val="006B4721"/>
    <w:rsid w:val="006B4B6F"/>
    <w:rsid w:val="006B4E9D"/>
    <w:rsid w:val="006B54B7"/>
    <w:rsid w:val="006B6EFC"/>
    <w:rsid w:val="006B7C6D"/>
    <w:rsid w:val="006C0933"/>
    <w:rsid w:val="006C5FA5"/>
    <w:rsid w:val="006C641B"/>
    <w:rsid w:val="006C6773"/>
    <w:rsid w:val="006C6AAE"/>
    <w:rsid w:val="006C7E4C"/>
    <w:rsid w:val="006D004A"/>
    <w:rsid w:val="006D02F7"/>
    <w:rsid w:val="006D06D5"/>
    <w:rsid w:val="006D0C38"/>
    <w:rsid w:val="006D140C"/>
    <w:rsid w:val="006D2120"/>
    <w:rsid w:val="006D40AC"/>
    <w:rsid w:val="006D4B59"/>
    <w:rsid w:val="006D5F63"/>
    <w:rsid w:val="006D6D26"/>
    <w:rsid w:val="006D7465"/>
    <w:rsid w:val="006D7FAC"/>
    <w:rsid w:val="006E133A"/>
    <w:rsid w:val="006E3B80"/>
    <w:rsid w:val="006E3CCB"/>
    <w:rsid w:val="006E4719"/>
    <w:rsid w:val="006E62CB"/>
    <w:rsid w:val="006F088E"/>
    <w:rsid w:val="006F129A"/>
    <w:rsid w:val="006F26E7"/>
    <w:rsid w:val="006F31D8"/>
    <w:rsid w:val="006F5648"/>
    <w:rsid w:val="00700607"/>
    <w:rsid w:val="00701BC6"/>
    <w:rsid w:val="00704CF1"/>
    <w:rsid w:val="00706315"/>
    <w:rsid w:val="00706810"/>
    <w:rsid w:val="0071479F"/>
    <w:rsid w:val="007160CF"/>
    <w:rsid w:val="00716BCB"/>
    <w:rsid w:val="007172DD"/>
    <w:rsid w:val="007174BE"/>
    <w:rsid w:val="00717BA2"/>
    <w:rsid w:val="00717D02"/>
    <w:rsid w:val="00720727"/>
    <w:rsid w:val="007211FC"/>
    <w:rsid w:val="00722090"/>
    <w:rsid w:val="00722B95"/>
    <w:rsid w:val="00722E8E"/>
    <w:rsid w:val="00722F13"/>
    <w:rsid w:val="007247BF"/>
    <w:rsid w:val="00725895"/>
    <w:rsid w:val="0072589D"/>
    <w:rsid w:val="00726F7A"/>
    <w:rsid w:val="00727AA3"/>
    <w:rsid w:val="00727E8C"/>
    <w:rsid w:val="00730CEE"/>
    <w:rsid w:val="00733A55"/>
    <w:rsid w:val="00734FCF"/>
    <w:rsid w:val="0073532B"/>
    <w:rsid w:val="0073590E"/>
    <w:rsid w:val="00737A18"/>
    <w:rsid w:val="007419B3"/>
    <w:rsid w:val="0074228C"/>
    <w:rsid w:val="00742DA0"/>
    <w:rsid w:val="007448F7"/>
    <w:rsid w:val="0074662E"/>
    <w:rsid w:val="00750BF7"/>
    <w:rsid w:val="007528FA"/>
    <w:rsid w:val="00753898"/>
    <w:rsid w:val="00753E0D"/>
    <w:rsid w:val="0075421F"/>
    <w:rsid w:val="00754CDD"/>
    <w:rsid w:val="007555AF"/>
    <w:rsid w:val="00755E7B"/>
    <w:rsid w:val="007578C7"/>
    <w:rsid w:val="00761281"/>
    <w:rsid w:val="00761B8D"/>
    <w:rsid w:val="00761F0B"/>
    <w:rsid w:val="00763F67"/>
    <w:rsid w:val="00765882"/>
    <w:rsid w:val="00765F40"/>
    <w:rsid w:val="00770824"/>
    <w:rsid w:val="00770A50"/>
    <w:rsid w:val="00771432"/>
    <w:rsid w:val="00772351"/>
    <w:rsid w:val="00775236"/>
    <w:rsid w:val="00776438"/>
    <w:rsid w:val="00782CC8"/>
    <w:rsid w:val="00782CFD"/>
    <w:rsid w:val="00782F06"/>
    <w:rsid w:val="007848BA"/>
    <w:rsid w:val="007858E1"/>
    <w:rsid w:val="00790447"/>
    <w:rsid w:val="00790D76"/>
    <w:rsid w:val="00792199"/>
    <w:rsid w:val="007959DB"/>
    <w:rsid w:val="007967DA"/>
    <w:rsid w:val="007978DE"/>
    <w:rsid w:val="00797C43"/>
    <w:rsid w:val="007A0044"/>
    <w:rsid w:val="007A0AEB"/>
    <w:rsid w:val="007A0E78"/>
    <w:rsid w:val="007A3B2F"/>
    <w:rsid w:val="007A5167"/>
    <w:rsid w:val="007A55D1"/>
    <w:rsid w:val="007A62AF"/>
    <w:rsid w:val="007A6A68"/>
    <w:rsid w:val="007B0766"/>
    <w:rsid w:val="007B097E"/>
    <w:rsid w:val="007B1445"/>
    <w:rsid w:val="007B144E"/>
    <w:rsid w:val="007B1F17"/>
    <w:rsid w:val="007B28CD"/>
    <w:rsid w:val="007B362C"/>
    <w:rsid w:val="007B47B3"/>
    <w:rsid w:val="007B5660"/>
    <w:rsid w:val="007B5BA7"/>
    <w:rsid w:val="007B5FC9"/>
    <w:rsid w:val="007B6C88"/>
    <w:rsid w:val="007B76E4"/>
    <w:rsid w:val="007C01BF"/>
    <w:rsid w:val="007C1250"/>
    <w:rsid w:val="007C2166"/>
    <w:rsid w:val="007C4130"/>
    <w:rsid w:val="007C45B8"/>
    <w:rsid w:val="007C6973"/>
    <w:rsid w:val="007D29FA"/>
    <w:rsid w:val="007D2C6E"/>
    <w:rsid w:val="007D30E5"/>
    <w:rsid w:val="007D330B"/>
    <w:rsid w:val="007D427E"/>
    <w:rsid w:val="007D4515"/>
    <w:rsid w:val="007D6616"/>
    <w:rsid w:val="007D6ADD"/>
    <w:rsid w:val="007E0A46"/>
    <w:rsid w:val="007E13CA"/>
    <w:rsid w:val="007E319A"/>
    <w:rsid w:val="007E462B"/>
    <w:rsid w:val="007E4DF9"/>
    <w:rsid w:val="007E5442"/>
    <w:rsid w:val="007E5A8E"/>
    <w:rsid w:val="007F0115"/>
    <w:rsid w:val="007F0181"/>
    <w:rsid w:val="007F0718"/>
    <w:rsid w:val="007F2CE2"/>
    <w:rsid w:val="007F2DA3"/>
    <w:rsid w:val="007F3C45"/>
    <w:rsid w:val="007F4823"/>
    <w:rsid w:val="008008AC"/>
    <w:rsid w:val="0080293C"/>
    <w:rsid w:val="00803D9A"/>
    <w:rsid w:val="008050A0"/>
    <w:rsid w:val="00806A01"/>
    <w:rsid w:val="00810A40"/>
    <w:rsid w:val="00810B63"/>
    <w:rsid w:val="00811320"/>
    <w:rsid w:val="008113D0"/>
    <w:rsid w:val="00811A52"/>
    <w:rsid w:val="00813041"/>
    <w:rsid w:val="00814646"/>
    <w:rsid w:val="008147B0"/>
    <w:rsid w:val="00814D15"/>
    <w:rsid w:val="00816D07"/>
    <w:rsid w:val="00820030"/>
    <w:rsid w:val="008218C5"/>
    <w:rsid w:val="00823EA8"/>
    <w:rsid w:val="00824479"/>
    <w:rsid w:val="00827CF6"/>
    <w:rsid w:val="00827EBE"/>
    <w:rsid w:val="00834A62"/>
    <w:rsid w:val="00835792"/>
    <w:rsid w:val="008363B0"/>
    <w:rsid w:val="00836B7B"/>
    <w:rsid w:val="00836E49"/>
    <w:rsid w:val="0083747D"/>
    <w:rsid w:val="0084253B"/>
    <w:rsid w:val="00842B98"/>
    <w:rsid w:val="008462CD"/>
    <w:rsid w:val="008475D2"/>
    <w:rsid w:val="00851025"/>
    <w:rsid w:val="00851AD9"/>
    <w:rsid w:val="00851B2C"/>
    <w:rsid w:val="0085225D"/>
    <w:rsid w:val="00852310"/>
    <w:rsid w:val="0085325E"/>
    <w:rsid w:val="008532D2"/>
    <w:rsid w:val="00854230"/>
    <w:rsid w:val="008566BC"/>
    <w:rsid w:val="008567C2"/>
    <w:rsid w:val="00856ADA"/>
    <w:rsid w:val="008572FB"/>
    <w:rsid w:val="00857690"/>
    <w:rsid w:val="0086063E"/>
    <w:rsid w:val="00860A5F"/>
    <w:rsid w:val="00861263"/>
    <w:rsid w:val="008617D4"/>
    <w:rsid w:val="00863331"/>
    <w:rsid w:val="00863668"/>
    <w:rsid w:val="00864070"/>
    <w:rsid w:val="00865E3E"/>
    <w:rsid w:val="00866240"/>
    <w:rsid w:val="008662DB"/>
    <w:rsid w:val="00866B2C"/>
    <w:rsid w:val="00870366"/>
    <w:rsid w:val="00872E1F"/>
    <w:rsid w:val="00873F77"/>
    <w:rsid w:val="008740A6"/>
    <w:rsid w:val="00874623"/>
    <w:rsid w:val="00875829"/>
    <w:rsid w:val="00876A40"/>
    <w:rsid w:val="00877BA4"/>
    <w:rsid w:val="00877EBA"/>
    <w:rsid w:val="008808EF"/>
    <w:rsid w:val="00881D9A"/>
    <w:rsid w:val="00881F42"/>
    <w:rsid w:val="008824CF"/>
    <w:rsid w:val="00882580"/>
    <w:rsid w:val="00882627"/>
    <w:rsid w:val="00882838"/>
    <w:rsid w:val="008828FB"/>
    <w:rsid w:val="00883D23"/>
    <w:rsid w:val="00884C84"/>
    <w:rsid w:val="00885093"/>
    <w:rsid w:val="00890481"/>
    <w:rsid w:val="00890C1C"/>
    <w:rsid w:val="0089271F"/>
    <w:rsid w:val="00893561"/>
    <w:rsid w:val="00893E52"/>
    <w:rsid w:val="00894D01"/>
    <w:rsid w:val="00895EB5"/>
    <w:rsid w:val="0089743A"/>
    <w:rsid w:val="008A1BE9"/>
    <w:rsid w:val="008A3083"/>
    <w:rsid w:val="008A6272"/>
    <w:rsid w:val="008A6369"/>
    <w:rsid w:val="008A7ACD"/>
    <w:rsid w:val="008B03FD"/>
    <w:rsid w:val="008B0692"/>
    <w:rsid w:val="008B0F9A"/>
    <w:rsid w:val="008B11C3"/>
    <w:rsid w:val="008B1916"/>
    <w:rsid w:val="008B1CD7"/>
    <w:rsid w:val="008B552F"/>
    <w:rsid w:val="008B5E1F"/>
    <w:rsid w:val="008B66A5"/>
    <w:rsid w:val="008B6A60"/>
    <w:rsid w:val="008B718E"/>
    <w:rsid w:val="008B79EB"/>
    <w:rsid w:val="008B7AD1"/>
    <w:rsid w:val="008B7B52"/>
    <w:rsid w:val="008C1253"/>
    <w:rsid w:val="008C16AD"/>
    <w:rsid w:val="008C1B2F"/>
    <w:rsid w:val="008C1DD3"/>
    <w:rsid w:val="008C5C38"/>
    <w:rsid w:val="008C62D3"/>
    <w:rsid w:val="008D0BE4"/>
    <w:rsid w:val="008D2451"/>
    <w:rsid w:val="008D50D6"/>
    <w:rsid w:val="008D50D9"/>
    <w:rsid w:val="008D5EFE"/>
    <w:rsid w:val="008D601D"/>
    <w:rsid w:val="008E19B9"/>
    <w:rsid w:val="008E1FFF"/>
    <w:rsid w:val="008E285B"/>
    <w:rsid w:val="008E5933"/>
    <w:rsid w:val="008E6BFA"/>
    <w:rsid w:val="008E7706"/>
    <w:rsid w:val="008F0ED0"/>
    <w:rsid w:val="008F3CBC"/>
    <w:rsid w:val="008F4C79"/>
    <w:rsid w:val="008F5841"/>
    <w:rsid w:val="008F678C"/>
    <w:rsid w:val="008F6972"/>
    <w:rsid w:val="0090076E"/>
    <w:rsid w:val="00901012"/>
    <w:rsid w:val="00902B41"/>
    <w:rsid w:val="00902FC3"/>
    <w:rsid w:val="00903C61"/>
    <w:rsid w:val="00904CAF"/>
    <w:rsid w:val="00907E17"/>
    <w:rsid w:val="009101F2"/>
    <w:rsid w:val="0091048F"/>
    <w:rsid w:val="0091186C"/>
    <w:rsid w:val="00911B6B"/>
    <w:rsid w:val="00912E5E"/>
    <w:rsid w:val="009133FC"/>
    <w:rsid w:val="00913CB4"/>
    <w:rsid w:val="00913E5B"/>
    <w:rsid w:val="009152BC"/>
    <w:rsid w:val="009158C8"/>
    <w:rsid w:val="0091634A"/>
    <w:rsid w:val="00920D4F"/>
    <w:rsid w:val="00921A59"/>
    <w:rsid w:val="009221E4"/>
    <w:rsid w:val="0092251D"/>
    <w:rsid w:val="00923D3D"/>
    <w:rsid w:val="00924196"/>
    <w:rsid w:val="00924D43"/>
    <w:rsid w:val="00924E10"/>
    <w:rsid w:val="00925BCC"/>
    <w:rsid w:val="0092616F"/>
    <w:rsid w:val="0092640C"/>
    <w:rsid w:val="00926457"/>
    <w:rsid w:val="0092742C"/>
    <w:rsid w:val="00927D34"/>
    <w:rsid w:val="009308B4"/>
    <w:rsid w:val="00930F95"/>
    <w:rsid w:val="00931D64"/>
    <w:rsid w:val="009325C3"/>
    <w:rsid w:val="00933277"/>
    <w:rsid w:val="0093519A"/>
    <w:rsid w:val="00935579"/>
    <w:rsid w:val="00935895"/>
    <w:rsid w:val="00936939"/>
    <w:rsid w:val="00937AD1"/>
    <w:rsid w:val="009410D7"/>
    <w:rsid w:val="00943532"/>
    <w:rsid w:val="00943C19"/>
    <w:rsid w:val="00944EEB"/>
    <w:rsid w:val="009468D1"/>
    <w:rsid w:val="00946C27"/>
    <w:rsid w:val="00950D4C"/>
    <w:rsid w:val="0095346A"/>
    <w:rsid w:val="00953CB4"/>
    <w:rsid w:val="00954847"/>
    <w:rsid w:val="00954981"/>
    <w:rsid w:val="00954B4E"/>
    <w:rsid w:val="00954D3B"/>
    <w:rsid w:val="00954DB8"/>
    <w:rsid w:val="0095608D"/>
    <w:rsid w:val="009566C8"/>
    <w:rsid w:val="009566D2"/>
    <w:rsid w:val="0095695A"/>
    <w:rsid w:val="00957A08"/>
    <w:rsid w:val="00957B33"/>
    <w:rsid w:val="00960061"/>
    <w:rsid w:val="00961DE6"/>
    <w:rsid w:val="00962BC7"/>
    <w:rsid w:val="00963B1C"/>
    <w:rsid w:val="00963F6F"/>
    <w:rsid w:val="009641CF"/>
    <w:rsid w:val="00964C0A"/>
    <w:rsid w:val="00964C9A"/>
    <w:rsid w:val="009661C9"/>
    <w:rsid w:val="009666C5"/>
    <w:rsid w:val="00966CD5"/>
    <w:rsid w:val="00966CF5"/>
    <w:rsid w:val="009708D0"/>
    <w:rsid w:val="0097256A"/>
    <w:rsid w:val="00975CAE"/>
    <w:rsid w:val="00975DCB"/>
    <w:rsid w:val="0098021E"/>
    <w:rsid w:val="00982A30"/>
    <w:rsid w:val="009830ED"/>
    <w:rsid w:val="00983F8D"/>
    <w:rsid w:val="00984877"/>
    <w:rsid w:val="00984A51"/>
    <w:rsid w:val="009855B2"/>
    <w:rsid w:val="00985A83"/>
    <w:rsid w:val="009863B9"/>
    <w:rsid w:val="00986BDC"/>
    <w:rsid w:val="00986F42"/>
    <w:rsid w:val="00990B81"/>
    <w:rsid w:val="00990FC2"/>
    <w:rsid w:val="009923C2"/>
    <w:rsid w:val="00992BAA"/>
    <w:rsid w:val="00992DC0"/>
    <w:rsid w:val="00992EEC"/>
    <w:rsid w:val="00993364"/>
    <w:rsid w:val="009938A0"/>
    <w:rsid w:val="00994101"/>
    <w:rsid w:val="009949B6"/>
    <w:rsid w:val="009955F1"/>
    <w:rsid w:val="00996132"/>
    <w:rsid w:val="00997331"/>
    <w:rsid w:val="009A28F5"/>
    <w:rsid w:val="009A350C"/>
    <w:rsid w:val="009A365C"/>
    <w:rsid w:val="009A49F7"/>
    <w:rsid w:val="009A5290"/>
    <w:rsid w:val="009A5816"/>
    <w:rsid w:val="009A5F12"/>
    <w:rsid w:val="009B022F"/>
    <w:rsid w:val="009B0248"/>
    <w:rsid w:val="009B1D91"/>
    <w:rsid w:val="009B22E4"/>
    <w:rsid w:val="009B3397"/>
    <w:rsid w:val="009B3987"/>
    <w:rsid w:val="009B3D08"/>
    <w:rsid w:val="009B464C"/>
    <w:rsid w:val="009B5920"/>
    <w:rsid w:val="009B79B4"/>
    <w:rsid w:val="009B7A5C"/>
    <w:rsid w:val="009C0093"/>
    <w:rsid w:val="009C085F"/>
    <w:rsid w:val="009C1047"/>
    <w:rsid w:val="009C12FF"/>
    <w:rsid w:val="009C27E0"/>
    <w:rsid w:val="009C5805"/>
    <w:rsid w:val="009C588F"/>
    <w:rsid w:val="009C6B00"/>
    <w:rsid w:val="009C79A3"/>
    <w:rsid w:val="009C7CC1"/>
    <w:rsid w:val="009D0B91"/>
    <w:rsid w:val="009D25A4"/>
    <w:rsid w:val="009D3D43"/>
    <w:rsid w:val="009E261D"/>
    <w:rsid w:val="009E294A"/>
    <w:rsid w:val="009E3799"/>
    <w:rsid w:val="009E3B62"/>
    <w:rsid w:val="009E3BF4"/>
    <w:rsid w:val="009E5F9D"/>
    <w:rsid w:val="009E615E"/>
    <w:rsid w:val="009E6830"/>
    <w:rsid w:val="009E7BCC"/>
    <w:rsid w:val="009E7D4D"/>
    <w:rsid w:val="009F0A3C"/>
    <w:rsid w:val="009F0B9C"/>
    <w:rsid w:val="009F2531"/>
    <w:rsid w:val="009F258A"/>
    <w:rsid w:val="009F2F47"/>
    <w:rsid w:val="009F35E8"/>
    <w:rsid w:val="009F5B78"/>
    <w:rsid w:val="009F7474"/>
    <w:rsid w:val="009F7482"/>
    <w:rsid w:val="009F7B36"/>
    <w:rsid w:val="00A03C70"/>
    <w:rsid w:val="00A04089"/>
    <w:rsid w:val="00A04B36"/>
    <w:rsid w:val="00A06A1F"/>
    <w:rsid w:val="00A110E7"/>
    <w:rsid w:val="00A11C90"/>
    <w:rsid w:val="00A131EA"/>
    <w:rsid w:val="00A137D8"/>
    <w:rsid w:val="00A138BE"/>
    <w:rsid w:val="00A1412A"/>
    <w:rsid w:val="00A14F9B"/>
    <w:rsid w:val="00A1595D"/>
    <w:rsid w:val="00A1719F"/>
    <w:rsid w:val="00A20647"/>
    <w:rsid w:val="00A210A8"/>
    <w:rsid w:val="00A22227"/>
    <w:rsid w:val="00A223E0"/>
    <w:rsid w:val="00A22958"/>
    <w:rsid w:val="00A234A6"/>
    <w:rsid w:val="00A240D1"/>
    <w:rsid w:val="00A25134"/>
    <w:rsid w:val="00A254E1"/>
    <w:rsid w:val="00A25936"/>
    <w:rsid w:val="00A30501"/>
    <w:rsid w:val="00A30B51"/>
    <w:rsid w:val="00A311B1"/>
    <w:rsid w:val="00A31709"/>
    <w:rsid w:val="00A31E98"/>
    <w:rsid w:val="00A33C52"/>
    <w:rsid w:val="00A33FD1"/>
    <w:rsid w:val="00A3479B"/>
    <w:rsid w:val="00A353B8"/>
    <w:rsid w:val="00A35B5E"/>
    <w:rsid w:val="00A364BC"/>
    <w:rsid w:val="00A36E4E"/>
    <w:rsid w:val="00A402DD"/>
    <w:rsid w:val="00A402E3"/>
    <w:rsid w:val="00A41A9A"/>
    <w:rsid w:val="00A42FE1"/>
    <w:rsid w:val="00A432EB"/>
    <w:rsid w:val="00A44BE1"/>
    <w:rsid w:val="00A45973"/>
    <w:rsid w:val="00A45B13"/>
    <w:rsid w:val="00A46410"/>
    <w:rsid w:val="00A4739C"/>
    <w:rsid w:val="00A47DA2"/>
    <w:rsid w:val="00A50436"/>
    <w:rsid w:val="00A51077"/>
    <w:rsid w:val="00A51CCF"/>
    <w:rsid w:val="00A52711"/>
    <w:rsid w:val="00A53919"/>
    <w:rsid w:val="00A53A3A"/>
    <w:rsid w:val="00A544EC"/>
    <w:rsid w:val="00A56273"/>
    <w:rsid w:val="00A56AFB"/>
    <w:rsid w:val="00A56C28"/>
    <w:rsid w:val="00A57B3F"/>
    <w:rsid w:val="00A619AA"/>
    <w:rsid w:val="00A63409"/>
    <w:rsid w:val="00A6718C"/>
    <w:rsid w:val="00A67E13"/>
    <w:rsid w:val="00A7065F"/>
    <w:rsid w:val="00A71AAD"/>
    <w:rsid w:val="00A71D7F"/>
    <w:rsid w:val="00A71EA4"/>
    <w:rsid w:val="00A72FB1"/>
    <w:rsid w:val="00A7320B"/>
    <w:rsid w:val="00A7387E"/>
    <w:rsid w:val="00A73A75"/>
    <w:rsid w:val="00A740C4"/>
    <w:rsid w:val="00A74B02"/>
    <w:rsid w:val="00A74EB1"/>
    <w:rsid w:val="00A752FD"/>
    <w:rsid w:val="00A7556C"/>
    <w:rsid w:val="00A778CC"/>
    <w:rsid w:val="00A813C6"/>
    <w:rsid w:val="00A82AB0"/>
    <w:rsid w:val="00A82F38"/>
    <w:rsid w:val="00A837A7"/>
    <w:rsid w:val="00A8447E"/>
    <w:rsid w:val="00A84E8C"/>
    <w:rsid w:val="00A85481"/>
    <w:rsid w:val="00A85533"/>
    <w:rsid w:val="00A85560"/>
    <w:rsid w:val="00A870F3"/>
    <w:rsid w:val="00A915CD"/>
    <w:rsid w:val="00A91A6C"/>
    <w:rsid w:val="00A92414"/>
    <w:rsid w:val="00A92ACE"/>
    <w:rsid w:val="00A92CAE"/>
    <w:rsid w:val="00A957A2"/>
    <w:rsid w:val="00A95CF7"/>
    <w:rsid w:val="00A9630E"/>
    <w:rsid w:val="00AA004C"/>
    <w:rsid w:val="00AA159A"/>
    <w:rsid w:val="00AA1FF0"/>
    <w:rsid w:val="00AA2514"/>
    <w:rsid w:val="00AA281A"/>
    <w:rsid w:val="00AA2C89"/>
    <w:rsid w:val="00AA4D45"/>
    <w:rsid w:val="00AA61BE"/>
    <w:rsid w:val="00AA6DEF"/>
    <w:rsid w:val="00AA7706"/>
    <w:rsid w:val="00AA786D"/>
    <w:rsid w:val="00AB06C7"/>
    <w:rsid w:val="00AB37C1"/>
    <w:rsid w:val="00AB39B8"/>
    <w:rsid w:val="00AB4066"/>
    <w:rsid w:val="00AB4F82"/>
    <w:rsid w:val="00AB5489"/>
    <w:rsid w:val="00AB6E04"/>
    <w:rsid w:val="00AB736C"/>
    <w:rsid w:val="00AB7FC4"/>
    <w:rsid w:val="00AC00C4"/>
    <w:rsid w:val="00AC0DDB"/>
    <w:rsid w:val="00AC103A"/>
    <w:rsid w:val="00AC1475"/>
    <w:rsid w:val="00AC1965"/>
    <w:rsid w:val="00AC2A67"/>
    <w:rsid w:val="00AC50D9"/>
    <w:rsid w:val="00AC5562"/>
    <w:rsid w:val="00AC5633"/>
    <w:rsid w:val="00AC684B"/>
    <w:rsid w:val="00AC6E62"/>
    <w:rsid w:val="00AD0F85"/>
    <w:rsid w:val="00AD0FF9"/>
    <w:rsid w:val="00AD498B"/>
    <w:rsid w:val="00AD4C2A"/>
    <w:rsid w:val="00AD5503"/>
    <w:rsid w:val="00AD57EE"/>
    <w:rsid w:val="00AD65B0"/>
    <w:rsid w:val="00AD799B"/>
    <w:rsid w:val="00AD7F7F"/>
    <w:rsid w:val="00AE0365"/>
    <w:rsid w:val="00AE1234"/>
    <w:rsid w:val="00AE25EB"/>
    <w:rsid w:val="00AE4164"/>
    <w:rsid w:val="00AE43A3"/>
    <w:rsid w:val="00AE46BA"/>
    <w:rsid w:val="00AE4A13"/>
    <w:rsid w:val="00AE5D96"/>
    <w:rsid w:val="00AE6FD2"/>
    <w:rsid w:val="00AE765B"/>
    <w:rsid w:val="00AE7853"/>
    <w:rsid w:val="00AF0A85"/>
    <w:rsid w:val="00AF1686"/>
    <w:rsid w:val="00AF1CC5"/>
    <w:rsid w:val="00AF1E00"/>
    <w:rsid w:val="00AF27D7"/>
    <w:rsid w:val="00AF35EF"/>
    <w:rsid w:val="00AF3F84"/>
    <w:rsid w:val="00AF44DB"/>
    <w:rsid w:val="00AF5AA9"/>
    <w:rsid w:val="00AF6595"/>
    <w:rsid w:val="00AF6A50"/>
    <w:rsid w:val="00B0038B"/>
    <w:rsid w:val="00B00BCF"/>
    <w:rsid w:val="00B0141C"/>
    <w:rsid w:val="00B0160B"/>
    <w:rsid w:val="00B02E5D"/>
    <w:rsid w:val="00B02F97"/>
    <w:rsid w:val="00B03403"/>
    <w:rsid w:val="00B040D9"/>
    <w:rsid w:val="00B055F6"/>
    <w:rsid w:val="00B05AB8"/>
    <w:rsid w:val="00B05FDF"/>
    <w:rsid w:val="00B06DB9"/>
    <w:rsid w:val="00B12044"/>
    <w:rsid w:val="00B12C13"/>
    <w:rsid w:val="00B12E17"/>
    <w:rsid w:val="00B1309A"/>
    <w:rsid w:val="00B131EF"/>
    <w:rsid w:val="00B162EE"/>
    <w:rsid w:val="00B1630D"/>
    <w:rsid w:val="00B16E8A"/>
    <w:rsid w:val="00B20443"/>
    <w:rsid w:val="00B2047D"/>
    <w:rsid w:val="00B217ED"/>
    <w:rsid w:val="00B2263A"/>
    <w:rsid w:val="00B22A16"/>
    <w:rsid w:val="00B2513B"/>
    <w:rsid w:val="00B266FE"/>
    <w:rsid w:val="00B26C08"/>
    <w:rsid w:val="00B30951"/>
    <w:rsid w:val="00B30E14"/>
    <w:rsid w:val="00B320FF"/>
    <w:rsid w:val="00B325F2"/>
    <w:rsid w:val="00B32716"/>
    <w:rsid w:val="00B32D6D"/>
    <w:rsid w:val="00B3403B"/>
    <w:rsid w:val="00B34B05"/>
    <w:rsid w:val="00B34D42"/>
    <w:rsid w:val="00B355E1"/>
    <w:rsid w:val="00B401CE"/>
    <w:rsid w:val="00B404CE"/>
    <w:rsid w:val="00B41EAF"/>
    <w:rsid w:val="00B42177"/>
    <w:rsid w:val="00B4265F"/>
    <w:rsid w:val="00B438E3"/>
    <w:rsid w:val="00B43916"/>
    <w:rsid w:val="00B44DDF"/>
    <w:rsid w:val="00B44EF6"/>
    <w:rsid w:val="00B45D5F"/>
    <w:rsid w:val="00B471F9"/>
    <w:rsid w:val="00B4792C"/>
    <w:rsid w:val="00B50C0C"/>
    <w:rsid w:val="00B50CE3"/>
    <w:rsid w:val="00B570A8"/>
    <w:rsid w:val="00B57F1B"/>
    <w:rsid w:val="00B6048A"/>
    <w:rsid w:val="00B61F82"/>
    <w:rsid w:val="00B62F7F"/>
    <w:rsid w:val="00B6345C"/>
    <w:rsid w:val="00B6476C"/>
    <w:rsid w:val="00B66030"/>
    <w:rsid w:val="00B665F0"/>
    <w:rsid w:val="00B73051"/>
    <w:rsid w:val="00B750BF"/>
    <w:rsid w:val="00B75F8B"/>
    <w:rsid w:val="00B76F2A"/>
    <w:rsid w:val="00B771B8"/>
    <w:rsid w:val="00B772B9"/>
    <w:rsid w:val="00B80B04"/>
    <w:rsid w:val="00B80C74"/>
    <w:rsid w:val="00B81606"/>
    <w:rsid w:val="00B81BA6"/>
    <w:rsid w:val="00B83616"/>
    <w:rsid w:val="00B84521"/>
    <w:rsid w:val="00B85266"/>
    <w:rsid w:val="00B87363"/>
    <w:rsid w:val="00B90628"/>
    <w:rsid w:val="00B90EEC"/>
    <w:rsid w:val="00B91474"/>
    <w:rsid w:val="00B92C3B"/>
    <w:rsid w:val="00B92C44"/>
    <w:rsid w:val="00B940C9"/>
    <w:rsid w:val="00B95D85"/>
    <w:rsid w:val="00B95DBC"/>
    <w:rsid w:val="00B9637A"/>
    <w:rsid w:val="00B96565"/>
    <w:rsid w:val="00B9788D"/>
    <w:rsid w:val="00BA2CB0"/>
    <w:rsid w:val="00BA4C77"/>
    <w:rsid w:val="00BA5577"/>
    <w:rsid w:val="00BA590A"/>
    <w:rsid w:val="00BB004A"/>
    <w:rsid w:val="00BB0307"/>
    <w:rsid w:val="00BB042E"/>
    <w:rsid w:val="00BB04BC"/>
    <w:rsid w:val="00BB0D59"/>
    <w:rsid w:val="00BB0E5E"/>
    <w:rsid w:val="00BB15CE"/>
    <w:rsid w:val="00BB1B08"/>
    <w:rsid w:val="00BB3ED2"/>
    <w:rsid w:val="00BB53C2"/>
    <w:rsid w:val="00BB5BA5"/>
    <w:rsid w:val="00BB5D1D"/>
    <w:rsid w:val="00BC050D"/>
    <w:rsid w:val="00BC161C"/>
    <w:rsid w:val="00BC1A30"/>
    <w:rsid w:val="00BC1FAC"/>
    <w:rsid w:val="00BC2504"/>
    <w:rsid w:val="00BC2724"/>
    <w:rsid w:val="00BC2DF8"/>
    <w:rsid w:val="00BC3E4A"/>
    <w:rsid w:val="00BC4094"/>
    <w:rsid w:val="00BC4DD5"/>
    <w:rsid w:val="00BC4EC3"/>
    <w:rsid w:val="00BC5CD2"/>
    <w:rsid w:val="00BC64EE"/>
    <w:rsid w:val="00BD1117"/>
    <w:rsid w:val="00BD1202"/>
    <w:rsid w:val="00BD3BAB"/>
    <w:rsid w:val="00BD4CC5"/>
    <w:rsid w:val="00BD531F"/>
    <w:rsid w:val="00BD53CA"/>
    <w:rsid w:val="00BD5772"/>
    <w:rsid w:val="00BD5C40"/>
    <w:rsid w:val="00BD6797"/>
    <w:rsid w:val="00BD6CB9"/>
    <w:rsid w:val="00BD7882"/>
    <w:rsid w:val="00BE1583"/>
    <w:rsid w:val="00BE23B2"/>
    <w:rsid w:val="00BE25D8"/>
    <w:rsid w:val="00BE5962"/>
    <w:rsid w:val="00BE7FC2"/>
    <w:rsid w:val="00BF2B16"/>
    <w:rsid w:val="00BF63A6"/>
    <w:rsid w:val="00BF7B2A"/>
    <w:rsid w:val="00C008B6"/>
    <w:rsid w:val="00C00ED1"/>
    <w:rsid w:val="00C0126D"/>
    <w:rsid w:val="00C02493"/>
    <w:rsid w:val="00C0281B"/>
    <w:rsid w:val="00C054A3"/>
    <w:rsid w:val="00C074E2"/>
    <w:rsid w:val="00C11CD6"/>
    <w:rsid w:val="00C1271D"/>
    <w:rsid w:val="00C12763"/>
    <w:rsid w:val="00C127EB"/>
    <w:rsid w:val="00C14253"/>
    <w:rsid w:val="00C1531F"/>
    <w:rsid w:val="00C16099"/>
    <w:rsid w:val="00C1615C"/>
    <w:rsid w:val="00C16173"/>
    <w:rsid w:val="00C170B5"/>
    <w:rsid w:val="00C17D2E"/>
    <w:rsid w:val="00C20869"/>
    <w:rsid w:val="00C23111"/>
    <w:rsid w:val="00C261AB"/>
    <w:rsid w:val="00C26D11"/>
    <w:rsid w:val="00C26F09"/>
    <w:rsid w:val="00C2781A"/>
    <w:rsid w:val="00C27AFA"/>
    <w:rsid w:val="00C30040"/>
    <w:rsid w:val="00C30FF7"/>
    <w:rsid w:val="00C32206"/>
    <w:rsid w:val="00C34704"/>
    <w:rsid w:val="00C3595C"/>
    <w:rsid w:val="00C35A6E"/>
    <w:rsid w:val="00C36117"/>
    <w:rsid w:val="00C3717E"/>
    <w:rsid w:val="00C37E6F"/>
    <w:rsid w:val="00C42BED"/>
    <w:rsid w:val="00C42D51"/>
    <w:rsid w:val="00C42DDA"/>
    <w:rsid w:val="00C43C54"/>
    <w:rsid w:val="00C44B18"/>
    <w:rsid w:val="00C45A28"/>
    <w:rsid w:val="00C46873"/>
    <w:rsid w:val="00C46C22"/>
    <w:rsid w:val="00C47FBB"/>
    <w:rsid w:val="00C500FB"/>
    <w:rsid w:val="00C50613"/>
    <w:rsid w:val="00C55ECA"/>
    <w:rsid w:val="00C56781"/>
    <w:rsid w:val="00C57007"/>
    <w:rsid w:val="00C57412"/>
    <w:rsid w:val="00C57BFF"/>
    <w:rsid w:val="00C61B3C"/>
    <w:rsid w:val="00C623D5"/>
    <w:rsid w:val="00C625A7"/>
    <w:rsid w:val="00C626FC"/>
    <w:rsid w:val="00C63336"/>
    <w:rsid w:val="00C66D8F"/>
    <w:rsid w:val="00C71424"/>
    <w:rsid w:val="00C717BE"/>
    <w:rsid w:val="00C725AA"/>
    <w:rsid w:val="00C727A9"/>
    <w:rsid w:val="00C72CF7"/>
    <w:rsid w:val="00C73BCD"/>
    <w:rsid w:val="00C7409A"/>
    <w:rsid w:val="00C744E9"/>
    <w:rsid w:val="00C74C41"/>
    <w:rsid w:val="00C74D23"/>
    <w:rsid w:val="00C766DE"/>
    <w:rsid w:val="00C80A90"/>
    <w:rsid w:val="00C80AB3"/>
    <w:rsid w:val="00C8114C"/>
    <w:rsid w:val="00C81590"/>
    <w:rsid w:val="00C817AD"/>
    <w:rsid w:val="00C84F5D"/>
    <w:rsid w:val="00C854AE"/>
    <w:rsid w:val="00C86457"/>
    <w:rsid w:val="00C86CC6"/>
    <w:rsid w:val="00C872CD"/>
    <w:rsid w:val="00C874B9"/>
    <w:rsid w:val="00C87F51"/>
    <w:rsid w:val="00C9006F"/>
    <w:rsid w:val="00C903E1"/>
    <w:rsid w:val="00C91700"/>
    <w:rsid w:val="00C91D0C"/>
    <w:rsid w:val="00C93681"/>
    <w:rsid w:val="00C94211"/>
    <w:rsid w:val="00C95ADE"/>
    <w:rsid w:val="00C95DA8"/>
    <w:rsid w:val="00C96798"/>
    <w:rsid w:val="00C96829"/>
    <w:rsid w:val="00C96EB1"/>
    <w:rsid w:val="00CA0CE4"/>
    <w:rsid w:val="00CA135F"/>
    <w:rsid w:val="00CA1B63"/>
    <w:rsid w:val="00CA2190"/>
    <w:rsid w:val="00CA3622"/>
    <w:rsid w:val="00CA37AB"/>
    <w:rsid w:val="00CA4115"/>
    <w:rsid w:val="00CA4840"/>
    <w:rsid w:val="00CA4DC8"/>
    <w:rsid w:val="00CA64E5"/>
    <w:rsid w:val="00CA67B5"/>
    <w:rsid w:val="00CA797A"/>
    <w:rsid w:val="00CB026F"/>
    <w:rsid w:val="00CB072A"/>
    <w:rsid w:val="00CB189D"/>
    <w:rsid w:val="00CB2EA7"/>
    <w:rsid w:val="00CB3826"/>
    <w:rsid w:val="00CB541E"/>
    <w:rsid w:val="00CB619C"/>
    <w:rsid w:val="00CC00F8"/>
    <w:rsid w:val="00CC0DC8"/>
    <w:rsid w:val="00CC19F2"/>
    <w:rsid w:val="00CC1F90"/>
    <w:rsid w:val="00CC32EF"/>
    <w:rsid w:val="00CC39D8"/>
    <w:rsid w:val="00CC3FEC"/>
    <w:rsid w:val="00CC7304"/>
    <w:rsid w:val="00CC7945"/>
    <w:rsid w:val="00CD0048"/>
    <w:rsid w:val="00CD1275"/>
    <w:rsid w:val="00CD1A17"/>
    <w:rsid w:val="00CD1A81"/>
    <w:rsid w:val="00CD326C"/>
    <w:rsid w:val="00CD36D3"/>
    <w:rsid w:val="00CD3E61"/>
    <w:rsid w:val="00CD4546"/>
    <w:rsid w:val="00CD482A"/>
    <w:rsid w:val="00CD4904"/>
    <w:rsid w:val="00CD4C18"/>
    <w:rsid w:val="00CD4CAA"/>
    <w:rsid w:val="00CD576C"/>
    <w:rsid w:val="00CD5D9A"/>
    <w:rsid w:val="00CD6A39"/>
    <w:rsid w:val="00CD6E7B"/>
    <w:rsid w:val="00CE0E40"/>
    <w:rsid w:val="00CE1E09"/>
    <w:rsid w:val="00CE3ACC"/>
    <w:rsid w:val="00CE3D52"/>
    <w:rsid w:val="00CE5886"/>
    <w:rsid w:val="00CE74AB"/>
    <w:rsid w:val="00CE7911"/>
    <w:rsid w:val="00CE7D3B"/>
    <w:rsid w:val="00CE7DD2"/>
    <w:rsid w:val="00CF02E6"/>
    <w:rsid w:val="00CF06B4"/>
    <w:rsid w:val="00CF095B"/>
    <w:rsid w:val="00CF0A4F"/>
    <w:rsid w:val="00CF1B5A"/>
    <w:rsid w:val="00CF2C5A"/>
    <w:rsid w:val="00CF2D6C"/>
    <w:rsid w:val="00CF2F05"/>
    <w:rsid w:val="00CF5210"/>
    <w:rsid w:val="00CF728B"/>
    <w:rsid w:val="00D00247"/>
    <w:rsid w:val="00D01230"/>
    <w:rsid w:val="00D01914"/>
    <w:rsid w:val="00D060CA"/>
    <w:rsid w:val="00D07F7F"/>
    <w:rsid w:val="00D10225"/>
    <w:rsid w:val="00D10F2E"/>
    <w:rsid w:val="00D12E08"/>
    <w:rsid w:val="00D1364B"/>
    <w:rsid w:val="00D13C2F"/>
    <w:rsid w:val="00D13E19"/>
    <w:rsid w:val="00D149BB"/>
    <w:rsid w:val="00D14AE5"/>
    <w:rsid w:val="00D1538E"/>
    <w:rsid w:val="00D15B68"/>
    <w:rsid w:val="00D16410"/>
    <w:rsid w:val="00D17625"/>
    <w:rsid w:val="00D17E7B"/>
    <w:rsid w:val="00D20732"/>
    <w:rsid w:val="00D208C3"/>
    <w:rsid w:val="00D215CD"/>
    <w:rsid w:val="00D224AB"/>
    <w:rsid w:val="00D24009"/>
    <w:rsid w:val="00D24DCD"/>
    <w:rsid w:val="00D25639"/>
    <w:rsid w:val="00D27698"/>
    <w:rsid w:val="00D3070E"/>
    <w:rsid w:val="00D326DC"/>
    <w:rsid w:val="00D36A56"/>
    <w:rsid w:val="00D37652"/>
    <w:rsid w:val="00D41BCB"/>
    <w:rsid w:val="00D41C1F"/>
    <w:rsid w:val="00D43C79"/>
    <w:rsid w:val="00D446A7"/>
    <w:rsid w:val="00D45362"/>
    <w:rsid w:val="00D4691D"/>
    <w:rsid w:val="00D46D33"/>
    <w:rsid w:val="00D50D70"/>
    <w:rsid w:val="00D51583"/>
    <w:rsid w:val="00D51B58"/>
    <w:rsid w:val="00D520A5"/>
    <w:rsid w:val="00D52E83"/>
    <w:rsid w:val="00D537C0"/>
    <w:rsid w:val="00D550B3"/>
    <w:rsid w:val="00D5546D"/>
    <w:rsid w:val="00D56181"/>
    <w:rsid w:val="00D60103"/>
    <w:rsid w:val="00D61C76"/>
    <w:rsid w:val="00D62722"/>
    <w:rsid w:val="00D6317B"/>
    <w:rsid w:val="00D6466E"/>
    <w:rsid w:val="00D6591D"/>
    <w:rsid w:val="00D65BFA"/>
    <w:rsid w:val="00D703B9"/>
    <w:rsid w:val="00D71914"/>
    <w:rsid w:val="00D7300A"/>
    <w:rsid w:val="00D735DE"/>
    <w:rsid w:val="00D73920"/>
    <w:rsid w:val="00D774CA"/>
    <w:rsid w:val="00D776C3"/>
    <w:rsid w:val="00D77FA2"/>
    <w:rsid w:val="00D80B27"/>
    <w:rsid w:val="00D80BDE"/>
    <w:rsid w:val="00D80E49"/>
    <w:rsid w:val="00D828F3"/>
    <w:rsid w:val="00D83C86"/>
    <w:rsid w:val="00D8504F"/>
    <w:rsid w:val="00D868FD"/>
    <w:rsid w:val="00D87509"/>
    <w:rsid w:val="00D877B5"/>
    <w:rsid w:val="00D87907"/>
    <w:rsid w:val="00D879AF"/>
    <w:rsid w:val="00D909C7"/>
    <w:rsid w:val="00D90DD7"/>
    <w:rsid w:val="00D9302D"/>
    <w:rsid w:val="00D93601"/>
    <w:rsid w:val="00D947D1"/>
    <w:rsid w:val="00D947F9"/>
    <w:rsid w:val="00D948E2"/>
    <w:rsid w:val="00D94BCB"/>
    <w:rsid w:val="00D95564"/>
    <w:rsid w:val="00D9593B"/>
    <w:rsid w:val="00D959C9"/>
    <w:rsid w:val="00D9626A"/>
    <w:rsid w:val="00DA11B7"/>
    <w:rsid w:val="00DA2169"/>
    <w:rsid w:val="00DA37F4"/>
    <w:rsid w:val="00DA4BD1"/>
    <w:rsid w:val="00DA606C"/>
    <w:rsid w:val="00DA60A8"/>
    <w:rsid w:val="00DA6602"/>
    <w:rsid w:val="00DA6DFF"/>
    <w:rsid w:val="00DA791E"/>
    <w:rsid w:val="00DA7DFA"/>
    <w:rsid w:val="00DB1935"/>
    <w:rsid w:val="00DB1D11"/>
    <w:rsid w:val="00DB421C"/>
    <w:rsid w:val="00DB4AAB"/>
    <w:rsid w:val="00DB5536"/>
    <w:rsid w:val="00DB59AB"/>
    <w:rsid w:val="00DB7F5B"/>
    <w:rsid w:val="00DC0900"/>
    <w:rsid w:val="00DC0F0D"/>
    <w:rsid w:val="00DC193B"/>
    <w:rsid w:val="00DC24BD"/>
    <w:rsid w:val="00DC2795"/>
    <w:rsid w:val="00DC44FD"/>
    <w:rsid w:val="00DC465D"/>
    <w:rsid w:val="00DC5BF4"/>
    <w:rsid w:val="00DC5CD3"/>
    <w:rsid w:val="00DC62B2"/>
    <w:rsid w:val="00DD09A1"/>
    <w:rsid w:val="00DD0C20"/>
    <w:rsid w:val="00DD2F4D"/>
    <w:rsid w:val="00DD302D"/>
    <w:rsid w:val="00DD61E0"/>
    <w:rsid w:val="00DE055B"/>
    <w:rsid w:val="00DE1FDF"/>
    <w:rsid w:val="00DE2984"/>
    <w:rsid w:val="00DE323F"/>
    <w:rsid w:val="00DE44E0"/>
    <w:rsid w:val="00DE4809"/>
    <w:rsid w:val="00DE50D8"/>
    <w:rsid w:val="00DE6485"/>
    <w:rsid w:val="00DE794A"/>
    <w:rsid w:val="00DF1598"/>
    <w:rsid w:val="00DF1C62"/>
    <w:rsid w:val="00DF1EEF"/>
    <w:rsid w:val="00DF247C"/>
    <w:rsid w:val="00DF43BC"/>
    <w:rsid w:val="00DF735F"/>
    <w:rsid w:val="00E01DF5"/>
    <w:rsid w:val="00E02FA2"/>
    <w:rsid w:val="00E0348E"/>
    <w:rsid w:val="00E03527"/>
    <w:rsid w:val="00E03813"/>
    <w:rsid w:val="00E046E9"/>
    <w:rsid w:val="00E05A4B"/>
    <w:rsid w:val="00E06815"/>
    <w:rsid w:val="00E1005B"/>
    <w:rsid w:val="00E1173E"/>
    <w:rsid w:val="00E147E0"/>
    <w:rsid w:val="00E1574E"/>
    <w:rsid w:val="00E1634C"/>
    <w:rsid w:val="00E16C01"/>
    <w:rsid w:val="00E17DB7"/>
    <w:rsid w:val="00E202B1"/>
    <w:rsid w:val="00E20F1C"/>
    <w:rsid w:val="00E20F3A"/>
    <w:rsid w:val="00E21420"/>
    <w:rsid w:val="00E221EB"/>
    <w:rsid w:val="00E231C2"/>
    <w:rsid w:val="00E2337F"/>
    <w:rsid w:val="00E25257"/>
    <w:rsid w:val="00E25934"/>
    <w:rsid w:val="00E2598B"/>
    <w:rsid w:val="00E262A9"/>
    <w:rsid w:val="00E30249"/>
    <w:rsid w:val="00E31EA6"/>
    <w:rsid w:val="00E327EE"/>
    <w:rsid w:val="00E32EFF"/>
    <w:rsid w:val="00E331DC"/>
    <w:rsid w:val="00E33DCF"/>
    <w:rsid w:val="00E365B6"/>
    <w:rsid w:val="00E423A9"/>
    <w:rsid w:val="00E44FC6"/>
    <w:rsid w:val="00E47C04"/>
    <w:rsid w:val="00E504F0"/>
    <w:rsid w:val="00E50C76"/>
    <w:rsid w:val="00E527CA"/>
    <w:rsid w:val="00E530E3"/>
    <w:rsid w:val="00E53546"/>
    <w:rsid w:val="00E54D70"/>
    <w:rsid w:val="00E575E5"/>
    <w:rsid w:val="00E577DD"/>
    <w:rsid w:val="00E61F85"/>
    <w:rsid w:val="00E650B5"/>
    <w:rsid w:val="00E66034"/>
    <w:rsid w:val="00E71517"/>
    <w:rsid w:val="00E71A50"/>
    <w:rsid w:val="00E7290F"/>
    <w:rsid w:val="00E72999"/>
    <w:rsid w:val="00E72BF2"/>
    <w:rsid w:val="00E72C98"/>
    <w:rsid w:val="00E74929"/>
    <w:rsid w:val="00E754E7"/>
    <w:rsid w:val="00E75588"/>
    <w:rsid w:val="00E76326"/>
    <w:rsid w:val="00E76E00"/>
    <w:rsid w:val="00E81167"/>
    <w:rsid w:val="00E8122E"/>
    <w:rsid w:val="00E8281C"/>
    <w:rsid w:val="00E837E8"/>
    <w:rsid w:val="00E84283"/>
    <w:rsid w:val="00E84B00"/>
    <w:rsid w:val="00E861F7"/>
    <w:rsid w:val="00E87A2E"/>
    <w:rsid w:val="00E90493"/>
    <w:rsid w:val="00E90D85"/>
    <w:rsid w:val="00E916FB"/>
    <w:rsid w:val="00E92784"/>
    <w:rsid w:val="00E9381B"/>
    <w:rsid w:val="00E94C9D"/>
    <w:rsid w:val="00E954E5"/>
    <w:rsid w:val="00E96ADD"/>
    <w:rsid w:val="00E975A1"/>
    <w:rsid w:val="00EA073D"/>
    <w:rsid w:val="00EA1965"/>
    <w:rsid w:val="00EA19DD"/>
    <w:rsid w:val="00EA1E8A"/>
    <w:rsid w:val="00EA3A16"/>
    <w:rsid w:val="00EA4135"/>
    <w:rsid w:val="00EA4351"/>
    <w:rsid w:val="00EA5843"/>
    <w:rsid w:val="00EA59A1"/>
    <w:rsid w:val="00EA60CF"/>
    <w:rsid w:val="00EA651C"/>
    <w:rsid w:val="00EB088C"/>
    <w:rsid w:val="00EB0EC0"/>
    <w:rsid w:val="00EB2D50"/>
    <w:rsid w:val="00EB44F5"/>
    <w:rsid w:val="00EB45BE"/>
    <w:rsid w:val="00EB4716"/>
    <w:rsid w:val="00EB50C6"/>
    <w:rsid w:val="00EB5A0D"/>
    <w:rsid w:val="00EC0525"/>
    <w:rsid w:val="00EC06CA"/>
    <w:rsid w:val="00EC1A48"/>
    <w:rsid w:val="00EC25EC"/>
    <w:rsid w:val="00EC2C0F"/>
    <w:rsid w:val="00EC3672"/>
    <w:rsid w:val="00EC4624"/>
    <w:rsid w:val="00EC513C"/>
    <w:rsid w:val="00EC58E2"/>
    <w:rsid w:val="00EC58ED"/>
    <w:rsid w:val="00EC60E6"/>
    <w:rsid w:val="00EC673C"/>
    <w:rsid w:val="00EC74FB"/>
    <w:rsid w:val="00EC7B07"/>
    <w:rsid w:val="00ED0B8A"/>
    <w:rsid w:val="00ED1BCF"/>
    <w:rsid w:val="00ED2A92"/>
    <w:rsid w:val="00ED2ABB"/>
    <w:rsid w:val="00ED2B22"/>
    <w:rsid w:val="00ED4D5C"/>
    <w:rsid w:val="00ED6071"/>
    <w:rsid w:val="00ED7183"/>
    <w:rsid w:val="00EE0DC1"/>
    <w:rsid w:val="00EE0E28"/>
    <w:rsid w:val="00EE1B1F"/>
    <w:rsid w:val="00EE3B8B"/>
    <w:rsid w:val="00EE4E84"/>
    <w:rsid w:val="00EE554D"/>
    <w:rsid w:val="00EE61A7"/>
    <w:rsid w:val="00EE6CC4"/>
    <w:rsid w:val="00EF0B60"/>
    <w:rsid w:val="00EF10C7"/>
    <w:rsid w:val="00EF2869"/>
    <w:rsid w:val="00EF297A"/>
    <w:rsid w:val="00EF2A3B"/>
    <w:rsid w:val="00EF366B"/>
    <w:rsid w:val="00EF3F5D"/>
    <w:rsid w:val="00F00AE2"/>
    <w:rsid w:val="00F028E2"/>
    <w:rsid w:val="00F04A6E"/>
    <w:rsid w:val="00F05955"/>
    <w:rsid w:val="00F06819"/>
    <w:rsid w:val="00F10B13"/>
    <w:rsid w:val="00F10C9C"/>
    <w:rsid w:val="00F11A81"/>
    <w:rsid w:val="00F12741"/>
    <w:rsid w:val="00F14631"/>
    <w:rsid w:val="00F148B4"/>
    <w:rsid w:val="00F1543D"/>
    <w:rsid w:val="00F1549B"/>
    <w:rsid w:val="00F1699C"/>
    <w:rsid w:val="00F17A15"/>
    <w:rsid w:val="00F20F49"/>
    <w:rsid w:val="00F20F67"/>
    <w:rsid w:val="00F2212C"/>
    <w:rsid w:val="00F233F8"/>
    <w:rsid w:val="00F23889"/>
    <w:rsid w:val="00F2457C"/>
    <w:rsid w:val="00F2556F"/>
    <w:rsid w:val="00F25D58"/>
    <w:rsid w:val="00F30524"/>
    <w:rsid w:val="00F30535"/>
    <w:rsid w:val="00F311DC"/>
    <w:rsid w:val="00F33193"/>
    <w:rsid w:val="00F3656E"/>
    <w:rsid w:val="00F41102"/>
    <w:rsid w:val="00F428F0"/>
    <w:rsid w:val="00F4312E"/>
    <w:rsid w:val="00F462C7"/>
    <w:rsid w:val="00F478E1"/>
    <w:rsid w:val="00F52130"/>
    <w:rsid w:val="00F52BE8"/>
    <w:rsid w:val="00F52FBB"/>
    <w:rsid w:val="00F53B07"/>
    <w:rsid w:val="00F543E3"/>
    <w:rsid w:val="00F55915"/>
    <w:rsid w:val="00F55BCE"/>
    <w:rsid w:val="00F5794F"/>
    <w:rsid w:val="00F60A79"/>
    <w:rsid w:val="00F617FC"/>
    <w:rsid w:val="00F63D60"/>
    <w:rsid w:val="00F64C40"/>
    <w:rsid w:val="00F6563B"/>
    <w:rsid w:val="00F659B7"/>
    <w:rsid w:val="00F66603"/>
    <w:rsid w:val="00F66A50"/>
    <w:rsid w:val="00F66DE4"/>
    <w:rsid w:val="00F67088"/>
    <w:rsid w:val="00F70984"/>
    <w:rsid w:val="00F7183F"/>
    <w:rsid w:val="00F71F15"/>
    <w:rsid w:val="00F72163"/>
    <w:rsid w:val="00F722F9"/>
    <w:rsid w:val="00F72439"/>
    <w:rsid w:val="00F737EA"/>
    <w:rsid w:val="00F74E8C"/>
    <w:rsid w:val="00F75E8D"/>
    <w:rsid w:val="00F76D62"/>
    <w:rsid w:val="00F77131"/>
    <w:rsid w:val="00F80507"/>
    <w:rsid w:val="00F80B84"/>
    <w:rsid w:val="00F83791"/>
    <w:rsid w:val="00F83A02"/>
    <w:rsid w:val="00F842D0"/>
    <w:rsid w:val="00F842E8"/>
    <w:rsid w:val="00F84739"/>
    <w:rsid w:val="00F84AB8"/>
    <w:rsid w:val="00F84CF6"/>
    <w:rsid w:val="00F84D44"/>
    <w:rsid w:val="00F8549B"/>
    <w:rsid w:val="00F864BA"/>
    <w:rsid w:val="00F9054F"/>
    <w:rsid w:val="00F91347"/>
    <w:rsid w:val="00F92B47"/>
    <w:rsid w:val="00F93DED"/>
    <w:rsid w:val="00F94AE7"/>
    <w:rsid w:val="00F96A4E"/>
    <w:rsid w:val="00FA1788"/>
    <w:rsid w:val="00FA2FA2"/>
    <w:rsid w:val="00FA64AE"/>
    <w:rsid w:val="00FA66B4"/>
    <w:rsid w:val="00FA6C62"/>
    <w:rsid w:val="00FB0C73"/>
    <w:rsid w:val="00FB2D00"/>
    <w:rsid w:val="00FB3192"/>
    <w:rsid w:val="00FB53B0"/>
    <w:rsid w:val="00FB6A6C"/>
    <w:rsid w:val="00FB6C91"/>
    <w:rsid w:val="00FB6F13"/>
    <w:rsid w:val="00FC06FF"/>
    <w:rsid w:val="00FC1515"/>
    <w:rsid w:val="00FC15B1"/>
    <w:rsid w:val="00FC17CE"/>
    <w:rsid w:val="00FC25FB"/>
    <w:rsid w:val="00FC2CD1"/>
    <w:rsid w:val="00FC2ED8"/>
    <w:rsid w:val="00FC40A8"/>
    <w:rsid w:val="00FC4885"/>
    <w:rsid w:val="00FC562D"/>
    <w:rsid w:val="00FC671A"/>
    <w:rsid w:val="00FC69EC"/>
    <w:rsid w:val="00FD01B3"/>
    <w:rsid w:val="00FD0628"/>
    <w:rsid w:val="00FD0A3F"/>
    <w:rsid w:val="00FD1443"/>
    <w:rsid w:val="00FD1B6A"/>
    <w:rsid w:val="00FD2D0D"/>
    <w:rsid w:val="00FD3307"/>
    <w:rsid w:val="00FD4EA4"/>
    <w:rsid w:val="00FD5271"/>
    <w:rsid w:val="00FD65EE"/>
    <w:rsid w:val="00FD749B"/>
    <w:rsid w:val="00FE16EB"/>
    <w:rsid w:val="00FE22C5"/>
    <w:rsid w:val="00FE26C3"/>
    <w:rsid w:val="00FE3402"/>
    <w:rsid w:val="00FE4B9A"/>
    <w:rsid w:val="00FE4FB5"/>
    <w:rsid w:val="00FE6C6F"/>
    <w:rsid w:val="00FE70E9"/>
    <w:rsid w:val="00FE799A"/>
    <w:rsid w:val="00FF0AA9"/>
    <w:rsid w:val="00FF225E"/>
    <w:rsid w:val="00FF2572"/>
    <w:rsid w:val="00FF3F8F"/>
    <w:rsid w:val="00FF3FF5"/>
    <w:rsid w:val="00FF59B4"/>
    <w:rsid w:val="00FF5E77"/>
    <w:rsid w:val="00FF7A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44179"/>
  <w15:docId w15:val="{81DE81DD-2778-4544-8BEF-170E06D04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4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7B07"/>
    <w:pPr>
      <w:spacing w:after="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584945"/>
    <w:pPr>
      <w:keepNext/>
      <w:keepLines/>
      <w:numPr>
        <w:numId w:val="5"/>
      </w:numPr>
      <w:spacing w:after="240"/>
      <w:jc w:val="left"/>
      <w:outlineLvl w:val="0"/>
    </w:pPr>
    <w:rPr>
      <w:rFonts w:ascii="Times New Roman Bold" w:eastAsiaTheme="majorEastAsia" w:hAnsi="Times New Roman Bold" w:cstheme="majorBidi"/>
      <w:b/>
      <w:bCs/>
      <w:caps/>
      <w:sz w:val="32"/>
      <w:szCs w:val="28"/>
    </w:rPr>
  </w:style>
  <w:style w:type="paragraph" w:styleId="Heading2">
    <w:name w:val="heading 2"/>
    <w:basedOn w:val="Normal"/>
    <w:next w:val="Normal"/>
    <w:link w:val="Heading2Char"/>
    <w:uiPriority w:val="9"/>
    <w:unhideWhenUsed/>
    <w:qFormat/>
    <w:rsid w:val="00F52FBB"/>
    <w:pPr>
      <w:keepNext/>
      <w:keepLines/>
      <w:numPr>
        <w:ilvl w:val="1"/>
        <w:numId w:val="5"/>
      </w:numPr>
      <w:spacing w:before="120"/>
      <w:outlineLvl w:val="1"/>
    </w:pPr>
    <w:rPr>
      <w:rFonts w:eastAsiaTheme="majorEastAsia" w:cstheme="majorBidi"/>
      <w:b/>
      <w:bCs/>
      <w:szCs w:val="26"/>
    </w:rPr>
  </w:style>
  <w:style w:type="paragraph" w:styleId="Heading3">
    <w:name w:val="heading 3"/>
    <w:basedOn w:val="Normal"/>
    <w:next w:val="Normal"/>
    <w:link w:val="Heading3Char"/>
    <w:unhideWhenUsed/>
    <w:qFormat/>
    <w:rsid w:val="00990FC2"/>
    <w:pPr>
      <w:keepNext/>
      <w:keepLines/>
      <w:numPr>
        <w:ilvl w:val="2"/>
        <w:numId w:val="5"/>
      </w:numPr>
      <w:spacing w:before="120"/>
      <w:outlineLvl w:val="2"/>
    </w:pPr>
    <w:rPr>
      <w:rFonts w:eastAsiaTheme="majorEastAsia" w:cstheme="majorBidi"/>
      <w:b/>
      <w:bCs/>
    </w:rPr>
  </w:style>
  <w:style w:type="paragraph" w:styleId="Heading4">
    <w:name w:val="heading 4"/>
    <w:basedOn w:val="Normal"/>
    <w:next w:val="Normal"/>
    <w:link w:val="Heading4Char"/>
    <w:uiPriority w:val="9"/>
    <w:qFormat/>
    <w:rsid w:val="00567061"/>
    <w:pPr>
      <w:keepNext/>
      <w:numPr>
        <w:ilvl w:val="3"/>
        <w:numId w:val="5"/>
      </w:numPr>
      <w:spacing w:before="120"/>
      <w:jc w:val="left"/>
      <w:outlineLvl w:val="3"/>
    </w:pPr>
    <w:rPr>
      <w:rFonts w:eastAsia="Times New Roman" w:cs="Times New Roman"/>
      <w:b/>
      <w:bCs/>
      <w:szCs w:val="28"/>
    </w:rPr>
  </w:style>
  <w:style w:type="paragraph" w:styleId="Heading5">
    <w:name w:val="heading 5"/>
    <w:basedOn w:val="Normal"/>
    <w:next w:val="Normal"/>
    <w:link w:val="Heading5Char"/>
    <w:unhideWhenUsed/>
    <w:qFormat/>
    <w:rsid w:val="001044A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C30FF7"/>
    <w:pPr>
      <w:spacing w:before="240" w:after="60"/>
      <w:outlineLvl w:val="5"/>
    </w:pPr>
    <w:rPr>
      <w:rFonts w:ascii="VNI-Helve" w:eastAsia="Times New Roman" w:hAnsi="VNI-Helve" w:cs="Times New Roman"/>
      <w:b/>
      <w:bCs/>
      <w:sz w:val="22"/>
    </w:rPr>
  </w:style>
  <w:style w:type="paragraph" w:styleId="Heading7">
    <w:name w:val="heading 7"/>
    <w:basedOn w:val="Normal"/>
    <w:next w:val="Normal"/>
    <w:link w:val="Heading7Char"/>
    <w:qFormat/>
    <w:rsid w:val="00C30FF7"/>
    <w:pPr>
      <w:spacing w:before="240" w:after="60"/>
      <w:outlineLvl w:val="6"/>
    </w:pPr>
    <w:rPr>
      <w:rFonts w:ascii="VNI-Helve" w:eastAsia="Times New Roman" w:hAnsi="VNI-Helve" w:cs="Times New Roman"/>
      <w:sz w:val="24"/>
      <w:szCs w:val="24"/>
    </w:rPr>
  </w:style>
  <w:style w:type="paragraph" w:styleId="Heading8">
    <w:name w:val="heading 8"/>
    <w:basedOn w:val="Normal"/>
    <w:next w:val="Normal"/>
    <w:link w:val="Heading8Char"/>
    <w:qFormat/>
    <w:rsid w:val="00C30FF7"/>
    <w:pPr>
      <w:spacing w:before="240" w:after="60"/>
      <w:outlineLvl w:val="7"/>
    </w:pPr>
    <w:rPr>
      <w:rFonts w:ascii="VNI-Helve" w:eastAsia="Times New Roman" w:hAnsi="VNI-Helve" w:cs="Times New Roman"/>
      <w:i/>
      <w:iCs/>
      <w:sz w:val="24"/>
      <w:szCs w:val="24"/>
    </w:rPr>
  </w:style>
  <w:style w:type="paragraph" w:styleId="Heading9">
    <w:name w:val="heading 9"/>
    <w:basedOn w:val="Normal"/>
    <w:next w:val="Normal"/>
    <w:link w:val="Heading9Char"/>
    <w:qFormat/>
    <w:rsid w:val="00C30FF7"/>
    <w:pPr>
      <w:spacing w:before="240" w:after="60"/>
      <w:ind w:left="576" w:hanging="576"/>
      <w:outlineLvl w:val="8"/>
    </w:pPr>
    <w:rPr>
      <w:rFonts w:ascii="VNI-Avo" w:eastAsia="Times New Roman" w:hAnsi="VNI-Avo"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945"/>
    <w:rPr>
      <w:rFonts w:ascii="Times New Roman Bold" w:eastAsiaTheme="majorEastAsia" w:hAnsi="Times New Roman Bold" w:cstheme="majorBidi"/>
      <w:b/>
      <w:bCs/>
      <w:caps/>
      <w:sz w:val="32"/>
      <w:szCs w:val="28"/>
    </w:rPr>
  </w:style>
  <w:style w:type="character" w:customStyle="1" w:styleId="Heading2Char">
    <w:name w:val="Heading 2 Char"/>
    <w:basedOn w:val="DefaultParagraphFont"/>
    <w:link w:val="Heading2"/>
    <w:uiPriority w:val="9"/>
    <w:rsid w:val="00F52FBB"/>
    <w:rPr>
      <w:rFonts w:ascii="Times New Roman" w:eastAsiaTheme="majorEastAsia" w:hAnsi="Times New Roman" w:cstheme="majorBidi"/>
      <w:b/>
      <w:bCs/>
      <w:sz w:val="26"/>
      <w:szCs w:val="26"/>
    </w:rPr>
  </w:style>
  <w:style w:type="character" w:customStyle="1" w:styleId="Heading4Char">
    <w:name w:val="Heading 4 Char"/>
    <w:basedOn w:val="DefaultParagraphFont"/>
    <w:link w:val="Heading4"/>
    <w:uiPriority w:val="9"/>
    <w:rsid w:val="00567061"/>
    <w:rPr>
      <w:rFonts w:ascii="Times New Roman" w:eastAsia="Times New Roman" w:hAnsi="Times New Roman" w:cs="Times New Roman"/>
      <w:b/>
      <w:bCs/>
      <w:sz w:val="26"/>
      <w:szCs w:val="28"/>
    </w:rPr>
  </w:style>
  <w:style w:type="paragraph" w:styleId="ListParagraph">
    <w:name w:val="List Paragraph"/>
    <w:basedOn w:val="Normal"/>
    <w:link w:val="ListParagraphChar"/>
    <w:uiPriority w:val="34"/>
    <w:qFormat/>
    <w:rsid w:val="007B47B3"/>
    <w:pPr>
      <w:ind w:left="567"/>
      <w:contextualSpacing/>
    </w:pPr>
  </w:style>
  <w:style w:type="character" w:customStyle="1" w:styleId="ListParagraphChar">
    <w:name w:val="List Paragraph Char"/>
    <w:basedOn w:val="DefaultParagraphFont"/>
    <w:link w:val="ListParagraph"/>
    <w:uiPriority w:val="34"/>
    <w:rsid w:val="007B47B3"/>
    <w:rPr>
      <w:rFonts w:ascii="Times New Roman" w:hAnsi="Times New Roman"/>
      <w:sz w:val="26"/>
    </w:rPr>
  </w:style>
  <w:style w:type="paragraph" w:styleId="Title">
    <w:name w:val="Title"/>
    <w:basedOn w:val="Normal"/>
    <w:next w:val="Normal"/>
    <w:link w:val="TitleChar"/>
    <w:uiPriority w:val="10"/>
    <w:qFormat/>
    <w:rsid w:val="00666CC2"/>
    <w:pPr>
      <w:spacing w:after="300"/>
      <w:contextualSpacing/>
      <w:jc w:val="center"/>
    </w:pPr>
    <w:rPr>
      <w:rFonts w:eastAsiaTheme="majorEastAsia" w:cstheme="majorBidi"/>
      <w:b/>
      <w:spacing w:val="5"/>
      <w:kern w:val="28"/>
      <w:sz w:val="32"/>
      <w:szCs w:val="52"/>
    </w:rPr>
  </w:style>
  <w:style w:type="character" w:customStyle="1" w:styleId="TitleChar">
    <w:name w:val="Title Char"/>
    <w:basedOn w:val="DefaultParagraphFont"/>
    <w:link w:val="Title"/>
    <w:uiPriority w:val="10"/>
    <w:rsid w:val="00666CC2"/>
    <w:rPr>
      <w:rFonts w:ascii="Times New Roman" w:eastAsiaTheme="majorEastAsia" w:hAnsi="Times New Roman" w:cstheme="majorBidi"/>
      <w:b/>
      <w:spacing w:val="5"/>
      <w:kern w:val="28"/>
      <w:sz w:val="32"/>
      <w:szCs w:val="52"/>
    </w:rPr>
  </w:style>
  <w:style w:type="character" w:customStyle="1" w:styleId="apple-converted-space">
    <w:name w:val="apple-converted-space"/>
    <w:basedOn w:val="DefaultParagraphFont"/>
    <w:rsid w:val="006116DD"/>
  </w:style>
  <w:style w:type="paragraph" w:customStyle="1" w:styleId="13BI">
    <w:name w:val="13 B I"/>
    <w:basedOn w:val="Normal"/>
    <w:link w:val="13BIChar"/>
    <w:qFormat/>
    <w:rsid w:val="004E188F"/>
    <w:rPr>
      <w:b/>
      <w:i/>
    </w:rPr>
  </w:style>
  <w:style w:type="character" w:customStyle="1" w:styleId="13BIChar">
    <w:name w:val="13 B I Char"/>
    <w:basedOn w:val="DefaultParagraphFont"/>
    <w:link w:val="13BI"/>
    <w:rsid w:val="004E188F"/>
    <w:rPr>
      <w:rFonts w:ascii="Times New Roman" w:hAnsi="Times New Roman"/>
      <w:b/>
      <w:i/>
      <w:sz w:val="26"/>
    </w:rPr>
  </w:style>
  <w:style w:type="paragraph" w:customStyle="1" w:styleId="cap1">
    <w:name w:val="cap1"/>
    <w:basedOn w:val="Normal"/>
    <w:autoRedefine/>
    <w:qFormat/>
    <w:rsid w:val="00DB1D11"/>
    <w:pPr>
      <w:numPr>
        <w:numId w:val="1"/>
      </w:numPr>
    </w:pPr>
    <w:rPr>
      <w:rFonts w:cs="Times New Roman"/>
    </w:rPr>
  </w:style>
  <w:style w:type="paragraph" w:customStyle="1" w:styleId="cap2">
    <w:name w:val="cap2"/>
    <w:basedOn w:val="cap1"/>
    <w:autoRedefine/>
    <w:qFormat/>
    <w:rsid w:val="00DB1D11"/>
    <w:pPr>
      <w:numPr>
        <w:ilvl w:val="1"/>
      </w:numPr>
    </w:pPr>
    <w:rPr>
      <w:b/>
    </w:rPr>
  </w:style>
  <w:style w:type="paragraph" w:customStyle="1" w:styleId="cap3">
    <w:name w:val="cap3"/>
    <w:basedOn w:val="cap2"/>
    <w:autoRedefine/>
    <w:qFormat/>
    <w:rsid w:val="00DB1D11"/>
    <w:pPr>
      <w:numPr>
        <w:ilvl w:val="2"/>
      </w:numPr>
    </w:pPr>
  </w:style>
  <w:style w:type="paragraph" w:styleId="BalloonText">
    <w:name w:val="Balloon Text"/>
    <w:basedOn w:val="Normal"/>
    <w:link w:val="BalloonTextChar"/>
    <w:uiPriority w:val="99"/>
    <w:semiHidden/>
    <w:unhideWhenUsed/>
    <w:rsid w:val="006220EB"/>
    <w:rPr>
      <w:rFonts w:ascii="Tahoma" w:hAnsi="Tahoma" w:cs="Tahoma"/>
      <w:sz w:val="16"/>
      <w:szCs w:val="16"/>
    </w:rPr>
  </w:style>
  <w:style w:type="character" w:customStyle="1" w:styleId="BalloonTextChar">
    <w:name w:val="Balloon Text Char"/>
    <w:basedOn w:val="DefaultParagraphFont"/>
    <w:link w:val="BalloonText"/>
    <w:uiPriority w:val="99"/>
    <w:semiHidden/>
    <w:rsid w:val="006220EB"/>
    <w:rPr>
      <w:rFonts w:ascii="Tahoma" w:hAnsi="Tahoma" w:cs="Tahoma"/>
      <w:sz w:val="16"/>
      <w:szCs w:val="16"/>
    </w:rPr>
  </w:style>
  <w:style w:type="paragraph" w:styleId="Header">
    <w:name w:val="header"/>
    <w:basedOn w:val="Normal"/>
    <w:link w:val="HeaderChar"/>
    <w:uiPriority w:val="99"/>
    <w:unhideWhenUsed/>
    <w:rsid w:val="00A25134"/>
    <w:pPr>
      <w:tabs>
        <w:tab w:val="center" w:pos="4680"/>
        <w:tab w:val="right" w:pos="9360"/>
      </w:tabs>
    </w:pPr>
  </w:style>
  <w:style w:type="character" w:customStyle="1" w:styleId="HeaderChar">
    <w:name w:val="Header Char"/>
    <w:basedOn w:val="DefaultParagraphFont"/>
    <w:link w:val="Header"/>
    <w:uiPriority w:val="99"/>
    <w:rsid w:val="00A25134"/>
    <w:rPr>
      <w:rFonts w:ascii="Times New Roman" w:hAnsi="Times New Roman"/>
      <w:sz w:val="26"/>
    </w:rPr>
  </w:style>
  <w:style w:type="paragraph" w:styleId="Footer">
    <w:name w:val="footer"/>
    <w:basedOn w:val="Normal"/>
    <w:link w:val="FooterChar"/>
    <w:uiPriority w:val="99"/>
    <w:unhideWhenUsed/>
    <w:rsid w:val="00A25134"/>
    <w:pPr>
      <w:tabs>
        <w:tab w:val="center" w:pos="4680"/>
        <w:tab w:val="right" w:pos="9360"/>
      </w:tabs>
    </w:pPr>
  </w:style>
  <w:style w:type="character" w:customStyle="1" w:styleId="FooterChar">
    <w:name w:val="Footer Char"/>
    <w:basedOn w:val="DefaultParagraphFont"/>
    <w:link w:val="Footer"/>
    <w:uiPriority w:val="99"/>
    <w:rsid w:val="00A25134"/>
    <w:rPr>
      <w:rFonts w:ascii="Times New Roman" w:hAnsi="Times New Roman"/>
      <w:sz w:val="26"/>
    </w:rPr>
  </w:style>
  <w:style w:type="character" w:styleId="Hyperlink">
    <w:name w:val="Hyperlink"/>
    <w:basedOn w:val="DefaultParagraphFont"/>
    <w:uiPriority w:val="99"/>
    <w:unhideWhenUsed/>
    <w:rsid w:val="00553CA6"/>
    <w:rPr>
      <w:color w:val="0000FF"/>
      <w:u w:val="single"/>
    </w:rPr>
  </w:style>
  <w:style w:type="paragraph" w:styleId="NormalWeb">
    <w:name w:val="Normal (Web)"/>
    <w:basedOn w:val="Normal"/>
    <w:uiPriority w:val="99"/>
    <w:unhideWhenUsed/>
    <w:rsid w:val="00A210A8"/>
    <w:pPr>
      <w:spacing w:before="100" w:beforeAutospacing="1" w:after="100" w:afterAutospacing="1"/>
    </w:pPr>
    <w:rPr>
      <w:rFonts w:eastAsia="Times New Roman" w:cs="Times New Roman"/>
      <w:sz w:val="24"/>
      <w:szCs w:val="24"/>
    </w:rPr>
  </w:style>
  <w:style w:type="character" w:customStyle="1" w:styleId="stepnumber">
    <w:name w:val="stepnumber"/>
    <w:basedOn w:val="DefaultParagraphFont"/>
    <w:rsid w:val="002D3F10"/>
  </w:style>
  <w:style w:type="paragraph" w:customStyle="1" w:styleId="copy">
    <w:name w:val="copy"/>
    <w:basedOn w:val="Normal"/>
    <w:rsid w:val="002D3F10"/>
    <w:pPr>
      <w:spacing w:before="100" w:beforeAutospacing="1" w:after="100" w:afterAutospacing="1"/>
    </w:pPr>
    <w:rPr>
      <w:rFonts w:eastAsia="Times New Roman" w:cs="Times New Roman"/>
      <w:sz w:val="24"/>
      <w:szCs w:val="24"/>
    </w:rPr>
  </w:style>
  <w:style w:type="paragraph" w:styleId="TOCHeading">
    <w:name w:val="TOC Heading"/>
    <w:basedOn w:val="Heading1"/>
    <w:next w:val="Normal"/>
    <w:uiPriority w:val="39"/>
    <w:unhideWhenUsed/>
    <w:qFormat/>
    <w:rsid w:val="009A5F12"/>
    <w:pPr>
      <w:numPr>
        <w:numId w:val="0"/>
      </w:numPr>
      <w:spacing w:before="480" w:after="0" w:line="276" w:lineRule="auto"/>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9A5F12"/>
    <w:pPr>
      <w:spacing w:after="100"/>
    </w:pPr>
  </w:style>
  <w:style w:type="paragraph" w:styleId="TOC2">
    <w:name w:val="toc 2"/>
    <w:basedOn w:val="Normal"/>
    <w:next w:val="Normal"/>
    <w:autoRedefine/>
    <w:uiPriority w:val="39"/>
    <w:unhideWhenUsed/>
    <w:rsid w:val="009A5F12"/>
    <w:pPr>
      <w:spacing w:after="100"/>
      <w:ind w:left="260"/>
    </w:pPr>
  </w:style>
  <w:style w:type="character" w:styleId="Emphasis">
    <w:name w:val="Emphasis"/>
    <w:basedOn w:val="DefaultParagraphFont"/>
    <w:uiPriority w:val="20"/>
    <w:qFormat/>
    <w:rsid w:val="00C71424"/>
    <w:rPr>
      <w:i/>
      <w:iCs/>
    </w:rPr>
  </w:style>
  <w:style w:type="character" w:styleId="Strong">
    <w:name w:val="Strong"/>
    <w:basedOn w:val="DefaultParagraphFont"/>
    <w:uiPriority w:val="22"/>
    <w:qFormat/>
    <w:rsid w:val="00C71424"/>
    <w:rPr>
      <w:b/>
      <w:bCs/>
    </w:rPr>
  </w:style>
  <w:style w:type="paragraph" w:styleId="Caption">
    <w:name w:val="caption"/>
    <w:basedOn w:val="Normal"/>
    <w:next w:val="Normal"/>
    <w:link w:val="CaptionChar"/>
    <w:uiPriority w:val="35"/>
    <w:unhideWhenUsed/>
    <w:qFormat/>
    <w:rsid w:val="007D30E5"/>
    <w:pPr>
      <w:jc w:val="center"/>
    </w:pPr>
    <w:rPr>
      <w:b/>
      <w:bCs/>
      <w:sz w:val="22"/>
      <w:szCs w:val="18"/>
    </w:rPr>
  </w:style>
  <w:style w:type="character" w:customStyle="1" w:styleId="CaptionChar">
    <w:name w:val="Caption Char"/>
    <w:basedOn w:val="DefaultParagraphFont"/>
    <w:link w:val="Caption"/>
    <w:uiPriority w:val="35"/>
    <w:rsid w:val="007D30E5"/>
    <w:rPr>
      <w:rFonts w:ascii="Times New Roman" w:hAnsi="Times New Roman"/>
      <w:b/>
      <w:bCs/>
      <w:szCs w:val="18"/>
    </w:rPr>
  </w:style>
  <w:style w:type="paragraph" w:customStyle="1" w:styleId="dt-pts">
    <w:name w:val="dt-pts"/>
    <w:basedOn w:val="Normal"/>
    <w:rsid w:val="00F1543D"/>
    <w:pPr>
      <w:spacing w:before="100" w:beforeAutospacing="1" w:after="100" w:afterAutospacing="1"/>
    </w:pPr>
    <w:rPr>
      <w:rFonts w:eastAsia="Times New Roman" w:cs="Times New Roman"/>
      <w:sz w:val="24"/>
      <w:szCs w:val="24"/>
    </w:rPr>
  </w:style>
  <w:style w:type="paragraph" w:customStyle="1" w:styleId="Normal1">
    <w:name w:val="Normal1"/>
    <w:basedOn w:val="Normal"/>
    <w:rsid w:val="00F1543D"/>
    <w:pPr>
      <w:spacing w:before="100" w:beforeAutospacing="1" w:after="100" w:afterAutospacing="1"/>
    </w:pPr>
    <w:rPr>
      <w:rFonts w:eastAsia="Times New Roman" w:cs="Times New Roman"/>
      <w:sz w:val="24"/>
      <w:szCs w:val="24"/>
    </w:rPr>
  </w:style>
  <w:style w:type="paragraph" w:customStyle="1" w:styleId="13">
    <w:name w:val="13"/>
    <w:basedOn w:val="Normal"/>
    <w:link w:val="13Char"/>
    <w:qFormat/>
    <w:rsid w:val="00F1543D"/>
  </w:style>
  <w:style w:type="character" w:customStyle="1" w:styleId="13Char">
    <w:name w:val="13 Char"/>
    <w:basedOn w:val="DefaultParagraphFont"/>
    <w:link w:val="13"/>
    <w:rsid w:val="00F1543D"/>
    <w:rPr>
      <w:rFonts w:ascii="Times New Roman" w:hAnsi="Times New Roman"/>
      <w:sz w:val="26"/>
    </w:rPr>
  </w:style>
  <w:style w:type="character" w:customStyle="1" w:styleId="source">
    <w:name w:val="source"/>
    <w:basedOn w:val="DefaultParagraphFont"/>
    <w:rsid w:val="00924196"/>
  </w:style>
  <w:style w:type="character" w:customStyle="1" w:styleId="time">
    <w:name w:val="time"/>
    <w:basedOn w:val="DefaultParagraphFont"/>
    <w:rsid w:val="00924196"/>
  </w:style>
  <w:style w:type="paragraph" w:customStyle="1" w:styleId="summary">
    <w:name w:val="summary"/>
    <w:basedOn w:val="Normal"/>
    <w:rsid w:val="00924196"/>
    <w:pPr>
      <w:spacing w:before="100" w:beforeAutospacing="1" w:after="100" w:afterAutospacing="1"/>
    </w:pPr>
    <w:rPr>
      <w:rFonts w:eastAsia="Times New Roman" w:cs="Times New Roman"/>
      <w:sz w:val="24"/>
      <w:szCs w:val="24"/>
    </w:rPr>
  </w:style>
  <w:style w:type="table" w:styleId="TableGrid">
    <w:name w:val="Table Grid"/>
    <w:basedOn w:val="TableNormal"/>
    <w:uiPriority w:val="59"/>
    <w:rsid w:val="008824CF"/>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ezCaption">
    <w:name w:val="ezCaption"/>
    <w:basedOn w:val="Caption"/>
    <w:link w:val="ezCaptionChar"/>
    <w:qFormat/>
    <w:rsid w:val="001B6A2C"/>
    <w:rPr>
      <w:szCs w:val="22"/>
    </w:rPr>
  </w:style>
  <w:style w:type="character" w:customStyle="1" w:styleId="ezCaptionChar">
    <w:name w:val="ezCaption Char"/>
    <w:basedOn w:val="CaptionChar"/>
    <w:link w:val="ezCaption"/>
    <w:rsid w:val="001B6A2C"/>
    <w:rPr>
      <w:rFonts w:ascii="Times New Roman" w:hAnsi="Times New Roman"/>
      <w:b/>
      <w:bCs/>
      <w:szCs w:val="18"/>
    </w:rPr>
  </w:style>
  <w:style w:type="paragraph" w:customStyle="1" w:styleId="13UI">
    <w:name w:val="13 U I"/>
    <w:basedOn w:val="ListParagraph"/>
    <w:link w:val="13UIChar"/>
    <w:qFormat/>
    <w:rsid w:val="002160AF"/>
    <w:pPr>
      <w:numPr>
        <w:numId w:val="2"/>
      </w:numPr>
    </w:pPr>
    <w:rPr>
      <w:i/>
      <w:u w:val="single"/>
    </w:rPr>
  </w:style>
  <w:style w:type="character" w:customStyle="1" w:styleId="13UIChar">
    <w:name w:val="13 U I Char"/>
    <w:basedOn w:val="ListParagraphChar"/>
    <w:link w:val="13UI"/>
    <w:rsid w:val="002160AF"/>
    <w:rPr>
      <w:rFonts w:ascii="Times New Roman" w:hAnsi="Times New Roman"/>
      <w:i/>
      <w:sz w:val="26"/>
      <w:u w:val="single"/>
    </w:rPr>
  </w:style>
  <w:style w:type="character" w:customStyle="1" w:styleId="nowrap">
    <w:name w:val="nowrap"/>
    <w:basedOn w:val="DefaultParagraphFont"/>
    <w:rsid w:val="00BF7B2A"/>
  </w:style>
  <w:style w:type="paragraph" w:styleId="TableofFigures">
    <w:name w:val="table of figures"/>
    <w:basedOn w:val="Normal"/>
    <w:next w:val="Normal"/>
    <w:uiPriority w:val="99"/>
    <w:unhideWhenUsed/>
    <w:rsid w:val="00632B5C"/>
  </w:style>
  <w:style w:type="character" w:styleId="FollowedHyperlink">
    <w:name w:val="FollowedHyperlink"/>
    <w:basedOn w:val="DefaultParagraphFont"/>
    <w:uiPriority w:val="99"/>
    <w:semiHidden/>
    <w:unhideWhenUsed/>
    <w:rsid w:val="00EC60E6"/>
    <w:rPr>
      <w:color w:val="800080" w:themeColor="followedHyperlink"/>
      <w:u w:val="single"/>
    </w:rPr>
  </w:style>
  <w:style w:type="paragraph" w:styleId="HTMLPreformatted">
    <w:name w:val="HTML Preformatted"/>
    <w:basedOn w:val="Normal"/>
    <w:link w:val="HTMLPreformattedChar"/>
    <w:uiPriority w:val="99"/>
    <w:unhideWhenUsed/>
    <w:rsid w:val="00332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2BE6"/>
    <w:rPr>
      <w:rFonts w:ascii="Courier New" w:eastAsia="Times New Roman" w:hAnsi="Courier New" w:cs="Courier New"/>
      <w:sz w:val="20"/>
      <w:szCs w:val="20"/>
    </w:rPr>
  </w:style>
  <w:style w:type="character" w:customStyle="1" w:styleId="typ">
    <w:name w:val="typ"/>
    <w:basedOn w:val="DefaultParagraphFont"/>
    <w:rsid w:val="0020693A"/>
  </w:style>
  <w:style w:type="character" w:customStyle="1" w:styleId="pun">
    <w:name w:val="pun"/>
    <w:basedOn w:val="DefaultParagraphFont"/>
    <w:rsid w:val="0020693A"/>
  </w:style>
  <w:style w:type="character" w:customStyle="1" w:styleId="pln">
    <w:name w:val="pln"/>
    <w:basedOn w:val="DefaultParagraphFont"/>
    <w:rsid w:val="0020693A"/>
  </w:style>
  <w:style w:type="character" w:customStyle="1" w:styleId="kwd">
    <w:name w:val="kwd"/>
    <w:basedOn w:val="DefaultParagraphFont"/>
    <w:rsid w:val="0020693A"/>
  </w:style>
  <w:style w:type="character" w:customStyle="1" w:styleId="lit">
    <w:name w:val="lit"/>
    <w:basedOn w:val="DefaultParagraphFont"/>
    <w:rsid w:val="0020693A"/>
  </w:style>
  <w:style w:type="character" w:customStyle="1" w:styleId="com">
    <w:name w:val="com"/>
    <w:basedOn w:val="DefaultParagraphFont"/>
    <w:rsid w:val="001512AB"/>
  </w:style>
  <w:style w:type="character" w:customStyle="1" w:styleId="str">
    <w:name w:val="str"/>
    <w:basedOn w:val="DefaultParagraphFont"/>
    <w:rsid w:val="001512AB"/>
  </w:style>
  <w:style w:type="character" w:styleId="HTMLCode">
    <w:name w:val="HTML Code"/>
    <w:basedOn w:val="DefaultParagraphFont"/>
    <w:uiPriority w:val="99"/>
    <w:semiHidden/>
    <w:unhideWhenUsed/>
    <w:rsid w:val="00E25257"/>
    <w:rPr>
      <w:rFonts w:ascii="Courier New" w:eastAsia="Times New Roman" w:hAnsi="Courier New" w:cs="Courier New"/>
      <w:sz w:val="20"/>
      <w:szCs w:val="20"/>
    </w:rPr>
  </w:style>
  <w:style w:type="character" w:customStyle="1" w:styleId="mw-headline">
    <w:name w:val="mw-headline"/>
    <w:basedOn w:val="DefaultParagraphFont"/>
    <w:rsid w:val="009F7474"/>
  </w:style>
  <w:style w:type="paragraph" w:styleId="DocumentMap">
    <w:name w:val="Document Map"/>
    <w:basedOn w:val="Normal"/>
    <w:link w:val="DocumentMapChar"/>
    <w:uiPriority w:val="99"/>
    <w:semiHidden/>
    <w:unhideWhenUsed/>
    <w:rsid w:val="00753898"/>
    <w:rPr>
      <w:rFonts w:ascii="Tahoma" w:hAnsi="Tahoma" w:cs="Tahoma"/>
      <w:sz w:val="16"/>
      <w:szCs w:val="16"/>
    </w:rPr>
  </w:style>
  <w:style w:type="character" w:customStyle="1" w:styleId="DocumentMapChar">
    <w:name w:val="Document Map Char"/>
    <w:basedOn w:val="DefaultParagraphFont"/>
    <w:link w:val="DocumentMap"/>
    <w:uiPriority w:val="99"/>
    <w:semiHidden/>
    <w:rsid w:val="00753898"/>
    <w:rPr>
      <w:rFonts w:ascii="Tahoma" w:hAnsi="Tahoma" w:cs="Tahoma"/>
      <w:sz w:val="16"/>
      <w:szCs w:val="16"/>
    </w:rPr>
  </w:style>
  <w:style w:type="paragraph" w:styleId="TOC3">
    <w:name w:val="toc 3"/>
    <w:basedOn w:val="Normal"/>
    <w:next w:val="Normal"/>
    <w:autoRedefine/>
    <w:uiPriority w:val="39"/>
    <w:unhideWhenUsed/>
    <w:rsid w:val="00211EDE"/>
    <w:pPr>
      <w:tabs>
        <w:tab w:val="left" w:pos="1320"/>
        <w:tab w:val="right" w:leader="dot" w:pos="8778"/>
      </w:tabs>
      <w:spacing w:after="100"/>
      <w:ind w:left="440"/>
      <w:jc w:val="left"/>
    </w:pPr>
    <w:rPr>
      <w:rFonts w:eastAsiaTheme="minorEastAsia"/>
      <w:sz w:val="22"/>
    </w:rPr>
  </w:style>
  <w:style w:type="paragraph" w:styleId="TOC4">
    <w:name w:val="toc 4"/>
    <w:basedOn w:val="Normal"/>
    <w:next w:val="Normal"/>
    <w:autoRedefine/>
    <w:uiPriority w:val="39"/>
    <w:unhideWhenUsed/>
    <w:rsid w:val="006451C3"/>
    <w:pPr>
      <w:spacing w:after="100" w:line="276"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6451C3"/>
    <w:pPr>
      <w:spacing w:after="100" w:line="276"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6451C3"/>
    <w:pPr>
      <w:spacing w:after="100" w:line="276"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6451C3"/>
    <w:pPr>
      <w:spacing w:after="100" w:line="276"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6451C3"/>
    <w:pPr>
      <w:spacing w:after="100" w:line="276"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6451C3"/>
    <w:pPr>
      <w:spacing w:after="100" w:line="276" w:lineRule="auto"/>
      <w:ind w:left="1760"/>
      <w:jc w:val="left"/>
    </w:pPr>
    <w:rPr>
      <w:rFonts w:asciiTheme="minorHAnsi" w:eastAsiaTheme="minorEastAsia" w:hAnsiTheme="minorHAnsi"/>
      <w:sz w:val="22"/>
    </w:rPr>
  </w:style>
  <w:style w:type="character" w:customStyle="1" w:styleId="Heading3Char">
    <w:name w:val="Heading 3 Char"/>
    <w:basedOn w:val="DefaultParagraphFont"/>
    <w:link w:val="Heading3"/>
    <w:rsid w:val="00990FC2"/>
    <w:rPr>
      <w:rFonts w:ascii="Times New Roman" w:eastAsiaTheme="majorEastAsia" w:hAnsi="Times New Roman" w:cstheme="majorBidi"/>
      <w:b/>
      <w:bCs/>
      <w:sz w:val="26"/>
    </w:rPr>
  </w:style>
  <w:style w:type="paragraph" w:styleId="Bibliography">
    <w:name w:val="Bibliography"/>
    <w:basedOn w:val="Normal"/>
    <w:next w:val="Normal"/>
    <w:uiPriority w:val="37"/>
    <w:unhideWhenUsed/>
    <w:rsid w:val="00F737EA"/>
  </w:style>
  <w:style w:type="paragraph" w:styleId="ListBullet2">
    <w:name w:val="List Bullet 2"/>
    <w:basedOn w:val="Normal"/>
    <w:rsid w:val="00682F90"/>
    <w:pPr>
      <w:numPr>
        <w:numId w:val="3"/>
      </w:numPr>
      <w:jc w:val="left"/>
    </w:pPr>
    <w:rPr>
      <w:rFonts w:ascii="VNI-Times" w:eastAsia="Times New Roman" w:hAnsi="VNI-Times" w:cs="Times New Roman"/>
      <w:sz w:val="24"/>
      <w:szCs w:val="24"/>
    </w:rPr>
  </w:style>
  <w:style w:type="paragraph" w:styleId="BodyText">
    <w:name w:val="Body Text"/>
    <w:basedOn w:val="Normal"/>
    <w:link w:val="BodyTextChar"/>
    <w:semiHidden/>
    <w:rsid w:val="002329FF"/>
    <w:pPr>
      <w:jc w:val="center"/>
    </w:pPr>
    <w:rPr>
      <w:rFonts w:eastAsia="Times New Roman" w:cs="Times New Roman"/>
      <w:sz w:val="24"/>
      <w:szCs w:val="24"/>
    </w:rPr>
  </w:style>
  <w:style w:type="character" w:customStyle="1" w:styleId="BodyTextChar">
    <w:name w:val="Body Text Char"/>
    <w:basedOn w:val="DefaultParagraphFont"/>
    <w:link w:val="BodyText"/>
    <w:semiHidden/>
    <w:rsid w:val="002329FF"/>
    <w:rPr>
      <w:rFonts w:ascii="Times New Roman" w:eastAsia="Times New Roman" w:hAnsi="Times New Roman" w:cs="Times New Roman"/>
      <w:sz w:val="24"/>
      <w:szCs w:val="24"/>
    </w:rPr>
  </w:style>
  <w:style w:type="paragraph" w:customStyle="1" w:styleId="Code">
    <w:name w:val="Code"/>
    <w:basedOn w:val="Normal"/>
    <w:autoRedefine/>
    <w:rsid w:val="001044A6"/>
    <w:pPr>
      <w:ind w:firstLine="288"/>
    </w:pPr>
    <w:rPr>
      <w:rFonts w:ascii="Courier New" w:eastAsia="Times New Roman" w:hAnsi="Courier New" w:cs="Times New Roman"/>
      <w:sz w:val="20"/>
      <w:szCs w:val="24"/>
    </w:rPr>
  </w:style>
  <w:style w:type="character" w:customStyle="1" w:styleId="Heading5Char">
    <w:name w:val="Heading 5 Char"/>
    <w:basedOn w:val="DefaultParagraphFont"/>
    <w:link w:val="Heading5"/>
    <w:uiPriority w:val="9"/>
    <w:rsid w:val="001044A6"/>
    <w:rPr>
      <w:rFonts w:asciiTheme="majorHAnsi" w:eastAsiaTheme="majorEastAsia" w:hAnsiTheme="majorHAnsi" w:cstheme="majorBidi"/>
      <w:color w:val="243F60" w:themeColor="accent1" w:themeShade="7F"/>
      <w:sz w:val="26"/>
    </w:rPr>
  </w:style>
  <w:style w:type="character" w:customStyle="1" w:styleId="Heading6Char">
    <w:name w:val="Heading 6 Char"/>
    <w:basedOn w:val="DefaultParagraphFont"/>
    <w:link w:val="Heading6"/>
    <w:rsid w:val="00C30FF7"/>
    <w:rPr>
      <w:rFonts w:ascii="VNI-Helve" w:eastAsia="Times New Roman" w:hAnsi="VNI-Helve" w:cs="Times New Roman"/>
      <w:b/>
      <w:bCs/>
    </w:rPr>
  </w:style>
  <w:style w:type="character" w:customStyle="1" w:styleId="Heading7Char">
    <w:name w:val="Heading 7 Char"/>
    <w:basedOn w:val="DefaultParagraphFont"/>
    <w:link w:val="Heading7"/>
    <w:rsid w:val="00C30FF7"/>
    <w:rPr>
      <w:rFonts w:ascii="VNI-Helve" w:eastAsia="Times New Roman" w:hAnsi="VNI-Helve" w:cs="Times New Roman"/>
      <w:sz w:val="24"/>
      <w:szCs w:val="24"/>
    </w:rPr>
  </w:style>
  <w:style w:type="character" w:customStyle="1" w:styleId="Heading8Char">
    <w:name w:val="Heading 8 Char"/>
    <w:basedOn w:val="DefaultParagraphFont"/>
    <w:link w:val="Heading8"/>
    <w:rsid w:val="00C30FF7"/>
    <w:rPr>
      <w:rFonts w:ascii="VNI-Helve" w:eastAsia="Times New Roman" w:hAnsi="VNI-Helve" w:cs="Times New Roman"/>
      <w:i/>
      <w:iCs/>
      <w:sz w:val="24"/>
      <w:szCs w:val="24"/>
    </w:rPr>
  </w:style>
  <w:style w:type="character" w:customStyle="1" w:styleId="Heading9Char">
    <w:name w:val="Heading 9 Char"/>
    <w:basedOn w:val="DefaultParagraphFont"/>
    <w:link w:val="Heading9"/>
    <w:rsid w:val="00C30FF7"/>
    <w:rPr>
      <w:rFonts w:ascii="VNI-Avo" w:eastAsia="Times New Roman" w:hAnsi="VNI-Avo" w:cs="Arial"/>
    </w:rPr>
  </w:style>
  <w:style w:type="paragraph" w:customStyle="1" w:styleId="Refrence">
    <w:name w:val="Refrence"/>
    <w:basedOn w:val="Heading9"/>
    <w:autoRedefine/>
    <w:rsid w:val="00734FCF"/>
    <w:pPr>
      <w:numPr>
        <w:numId w:val="4"/>
      </w:numPr>
      <w:spacing w:before="0" w:after="0"/>
    </w:pPr>
    <w:rPr>
      <w:rFonts w:ascii="Arial" w:hAnsi="Arial"/>
    </w:rPr>
  </w:style>
  <w:style w:type="paragraph" w:styleId="NoSpacing">
    <w:name w:val="No Spacing"/>
    <w:aliases w:val="cham,No Spacing1"/>
    <w:uiPriority w:val="1"/>
    <w:qFormat/>
    <w:rsid w:val="00BC2504"/>
    <w:pPr>
      <w:spacing w:after="0"/>
    </w:pPr>
    <w:rPr>
      <w:rFonts w:ascii="Times New Roman" w:eastAsia="Times New Roman" w:hAnsi="Times New Roman" w:cs="Times New Roman"/>
      <w:sz w:val="24"/>
      <w:szCs w:val="24"/>
    </w:rPr>
  </w:style>
  <w:style w:type="character" w:customStyle="1" w:styleId="author-info">
    <w:name w:val="author-info"/>
    <w:basedOn w:val="DefaultParagraphFont"/>
    <w:rsid w:val="00641C5B"/>
  </w:style>
  <w:style w:type="paragraph" w:customStyle="1" w:styleId="Chuongtitle">
    <w:name w:val="Chuong_title"/>
    <w:basedOn w:val="Heading1"/>
    <w:link w:val="ChuongtitleChar"/>
    <w:qFormat/>
    <w:rsid w:val="008532D2"/>
    <w:pPr>
      <w:numPr>
        <w:numId w:val="0"/>
      </w:numPr>
      <w:ind w:left="284"/>
    </w:pPr>
  </w:style>
  <w:style w:type="character" w:customStyle="1" w:styleId="ChuongtitleChar">
    <w:name w:val="Chuong_title Char"/>
    <w:basedOn w:val="Heading1Char"/>
    <w:link w:val="Chuongtitle"/>
    <w:rsid w:val="008532D2"/>
    <w:rPr>
      <w:rFonts w:ascii="Times New Roman Bold" w:eastAsiaTheme="majorEastAsia" w:hAnsi="Times New Roman Bold" w:cstheme="majorBidi"/>
      <w:b/>
      <w:bCs/>
      <w:caps/>
      <w:sz w:val="32"/>
      <w:szCs w:val="28"/>
    </w:rPr>
  </w:style>
  <w:style w:type="character" w:styleId="PlaceholderText">
    <w:name w:val="Placeholder Text"/>
    <w:basedOn w:val="DefaultParagraphFont"/>
    <w:uiPriority w:val="99"/>
    <w:semiHidden/>
    <w:rsid w:val="005C3CBF"/>
    <w:rPr>
      <w:color w:val="808080"/>
    </w:rPr>
  </w:style>
  <w:style w:type="table" w:customStyle="1" w:styleId="TableGrid1">
    <w:name w:val="Table Grid1"/>
    <w:basedOn w:val="TableNormal"/>
    <w:next w:val="TableGrid"/>
    <w:uiPriority w:val="59"/>
    <w:rsid w:val="006C7E4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662DB"/>
    <w:rPr>
      <w:sz w:val="16"/>
      <w:szCs w:val="16"/>
    </w:rPr>
  </w:style>
  <w:style w:type="paragraph" w:styleId="CommentText">
    <w:name w:val="annotation text"/>
    <w:basedOn w:val="Normal"/>
    <w:link w:val="CommentTextChar"/>
    <w:uiPriority w:val="99"/>
    <w:semiHidden/>
    <w:unhideWhenUsed/>
    <w:rsid w:val="008662DB"/>
    <w:pPr>
      <w:spacing w:line="240" w:lineRule="auto"/>
    </w:pPr>
    <w:rPr>
      <w:sz w:val="20"/>
      <w:szCs w:val="20"/>
    </w:rPr>
  </w:style>
  <w:style w:type="character" w:customStyle="1" w:styleId="CommentTextChar">
    <w:name w:val="Comment Text Char"/>
    <w:basedOn w:val="DefaultParagraphFont"/>
    <w:link w:val="CommentText"/>
    <w:uiPriority w:val="99"/>
    <w:semiHidden/>
    <w:rsid w:val="008662D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662DB"/>
    <w:rPr>
      <w:b/>
      <w:bCs/>
    </w:rPr>
  </w:style>
  <w:style w:type="character" w:customStyle="1" w:styleId="CommentSubjectChar">
    <w:name w:val="Comment Subject Char"/>
    <w:basedOn w:val="CommentTextChar"/>
    <w:link w:val="CommentSubject"/>
    <w:uiPriority w:val="99"/>
    <w:semiHidden/>
    <w:rsid w:val="008662DB"/>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915">
      <w:bodyDiv w:val="1"/>
      <w:marLeft w:val="0"/>
      <w:marRight w:val="0"/>
      <w:marTop w:val="0"/>
      <w:marBottom w:val="0"/>
      <w:divBdr>
        <w:top w:val="none" w:sz="0" w:space="0" w:color="auto"/>
        <w:left w:val="none" w:sz="0" w:space="0" w:color="auto"/>
        <w:bottom w:val="none" w:sz="0" w:space="0" w:color="auto"/>
        <w:right w:val="none" w:sz="0" w:space="0" w:color="auto"/>
      </w:divBdr>
    </w:div>
    <w:div w:id="745951">
      <w:bodyDiv w:val="1"/>
      <w:marLeft w:val="0"/>
      <w:marRight w:val="0"/>
      <w:marTop w:val="0"/>
      <w:marBottom w:val="0"/>
      <w:divBdr>
        <w:top w:val="none" w:sz="0" w:space="0" w:color="auto"/>
        <w:left w:val="none" w:sz="0" w:space="0" w:color="auto"/>
        <w:bottom w:val="none" w:sz="0" w:space="0" w:color="auto"/>
        <w:right w:val="none" w:sz="0" w:space="0" w:color="auto"/>
      </w:divBdr>
    </w:div>
    <w:div w:id="1787054">
      <w:bodyDiv w:val="1"/>
      <w:marLeft w:val="0"/>
      <w:marRight w:val="0"/>
      <w:marTop w:val="0"/>
      <w:marBottom w:val="0"/>
      <w:divBdr>
        <w:top w:val="none" w:sz="0" w:space="0" w:color="auto"/>
        <w:left w:val="none" w:sz="0" w:space="0" w:color="auto"/>
        <w:bottom w:val="none" w:sz="0" w:space="0" w:color="auto"/>
        <w:right w:val="none" w:sz="0" w:space="0" w:color="auto"/>
      </w:divBdr>
    </w:div>
    <w:div w:id="4746426">
      <w:bodyDiv w:val="1"/>
      <w:marLeft w:val="0"/>
      <w:marRight w:val="0"/>
      <w:marTop w:val="0"/>
      <w:marBottom w:val="0"/>
      <w:divBdr>
        <w:top w:val="none" w:sz="0" w:space="0" w:color="auto"/>
        <w:left w:val="none" w:sz="0" w:space="0" w:color="auto"/>
        <w:bottom w:val="none" w:sz="0" w:space="0" w:color="auto"/>
        <w:right w:val="none" w:sz="0" w:space="0" w:color="auto"/>
      </w:divBdr>
    </w:div>
    <w:div w:id="5182170">
      <w:bodyDiv w:val="1"/>
      <w:marLeft w:val="0"/>
      <w:marRight w:val="0"/>
      <w:marTop w:val="0"/>
      <w:marBottom w:val="0"/>
      <w:divBdr>
        <w:top w:val="none" w:sz="0" w:space="0" w:color="auto"/>
        <w:left w:val="none" w:sz="0" w:space="0" w:color="auto"/>
        <w:bottom w:val="none" w:sz="0" w:space="0" w:color="auto"/>
        <w:right w:val="none" w:sz="0" w:space="0" w:color="auto"/>
      </w:divBdr>
    </w:div>
    <w:div w:id="5912559">
      <w:bodyDiv w:val="1"/>
      <w:marLeft w:val="0"/>
      <w:marRight w:val="0"/>
      <w:marTop w:val="0"/>
      <w:marBottom w:val="0"/>
      <w:divBdr>
        <w:top w:val="none" w:sz="0" w:space="0" w:color="auto"/>
        <w:left w:val="none" w:sz="0" w:space="0" w:color="auto"/>
        <w:bottom w:val="none" w:sz="0" w:space="0" w:color="auto"/>
        <w:right w:val="none" w:sz="0" w:space="0" w:color="auto"/>
      </w:divBdr>
    </w:div>
    <w:div w:id="7101471">
      <w:bodyDiv w:val="1"/>
      <w:marLeft w:val="0"/>
      <w:marRight w:val="0"/>
      <w:marTop w:val="0"/>
      <w:marBottom w:val="0"/>
      <w:divBdr>
        <w:top w:val="none" w:sz="0" w:space="0" w:color="auto"/>
        <w:left w:val="none" w:sz="0" w:space="0" w:color="auto"/>
        <w:bottom w:val="none" w:sz="0" w:space="0" w:color="auto"/>
        <w:right w:val="none" w:sz="0" w:space="0" w:color="auto"/>
      </w:divBdr>
    </w:div>
    <w:div w:id="7948326">
      <w:bodyDiv w:val="1"/>
      <w:marLeft w:val="0"/>
      <w:marRight w:val="0"/>
      <w:marTop w:val="0"/>
      <w:marBottom w:val="0"/>
      <w:divBdr>
        <w:top w:val="none" w:sz="0" w:space="0" w:color="auto"/>
        <w:left w:val="none" w:sz="0" w:space="0" w:color="auto"/>
        <w:bottom w:val="none" w:sz="0" w:space="0" w:color="auto"/>
        <w:right w:val="none" w:sz="0" w:space="0" w:color="auto"/>
      </w:divBdr>
    </w:div>
    <w:div w:id="8602001">
      <w:bodyDiv w:val="1"/>
      <w:marLeft w:val="0"/>
      <w:marRight w:val="0"/>
      <w:marTop w:val="0"/>
      <w:marBottom w:val="0"/>
      <w:divBdr>
        <w:top w:val="none" w:sz="0" w:space="0" w:color="auto"/>
        <w:left w:val="none" w:sz="0" w:space="0" w:color="auto"/>
        <w:bottom w:val="none" w:sz="0" w:space="0" w:color="auto"/>
        <w:right w:val="none" w:sz="0" w:space="0" w:color="auto"/>
      </w:divBdr>
    </w:div>
    <w:div w:id="9113417">
      <w:bodyDiv w:val="1"/>
      <w:marLeft w:val="0"/>
      <w:marRight w:val="0"/>
      <w:marTop w:val="0"/>
      <w:marBottom w:val="0"/>
      <w:divBdr>
        <w:top w:val="none" w:sz="0" w:space="0" w:color="auto"/>
        <w:left w:val="none" w:sz="0" w:space="0" w:color="auto"/>
        <w:bottom w:val="none" w:sz="0" w:space="0" w:color="auto"/>
        <w:right w:val="none" w:sz="0" w:space="0" w:color="auto"/>
      </w:divBdr>
    </w:div>
    <w:div w:id="10299272">
      <w:bodyDiv w:val="1"/>
      <w:marLeft w:val="0"/>
      <w:marRight w:val="0"/>
      <w:marTop w:val="0"/>
      <w:marBottom w:val="0"/>
      <w:divBdr>
        <w:top w:val="none" w:sz="0" w:space="0" w:color="auto"/>
        <w:left w:val="none" w:sz="0" w:space="0" w:color="auto"/>
        <w:bottom w:val="none" w:sz="0" w:space="0" w:color="auto"/>
        <w:right w:val="none" w:sz="0" w:space="0" w:color="auto"/>
      </w:divBdr>
    </w:div>
    <w:div w:id="11803234">
      <w:bodyDiv w:val="1"/>
      <w:marLeft w:val="0"/>
      <w:marRight w:val="0"/>
      <w:marTop w:val="0"/>
      <w:marBottom w:val="0"/>
      <w:divBdr>
        <w:top w:val="none" w:sz="0" w:space="0" w:color="auto"/>
        <w:left w:val="none" w:sz="0" w:space="0" w:color="auto"/>
        <w:bottom w:val="none" w:sz="0" w:space="0" w:color="auto"/>
        <w:right w:val="none" w:sz="0" w:space="0" w:color="auto"/>
      </w:divBdr>
    </w:div>
    <w:div w:id="12003531">
      <w:bodyDiv w:val="1"/>
      <w:marLeft w:val="0"/>
      <w:marRight w:val="0"/>
      <w:marTop w:val="0"/>
      <w:marBottom w:val="0"/>
      <w:divBdr>
        <w:top w:val="none" w:sz="0" w:space="0" w:color="auto"/>
        <w:left w:val="none" w:sz="0" w:space="0" w:color="auto"/>
        <w:bottom w:val="none" w:sz="0" w:space="0" w:color="auto"/>
        <w:right w:val="none" w:sz="0" w:space="0" w:color="auto"/>
      </w:divBdr>
    </w:div>
    <w:div w:id="16859155">
      <w:bodyDiv w:val="1"/>
      <w:marLeft w:val="0"/>
      <w:marRight w:val="0"/>
      <w:marTop w:val="0"/>
      <w:marBottom w:val="0"/>
      <w:divBdr>
        <w:top w:val="none" w:sz="0" w:space="0" w:color="auto"/>
        <w:left w:val="none" w:sz="0" w:space="0" w:color="auto"/>
        <w:bottom w:val="none" w:sz="0" w:space="0" w:color="auto"/>
        <w:right w:val="none" w:sz="0" w:space="0" w:color="auto"/>
      </w:divBdr>
    </w:div>
    <w:div w:id="17320190">
      <w:bodyDiv w:val="1"/>
      <w:marLeft w:val="0"/>
      <w:marRight w:val="0"/>
      <w:marTop w:val="0"/>
      <w:marBottom w:val="0"/>
      <w:divBdr>
        <w:top w:val="none" w:sz="0" w:space="0" w:color="auto"/>
        <w:left w:val="none" w:sz="0" w:space="0" w:color="auto"/>
        <w:bottom w:val="none" w:sz="0" w:space="0" w:color="auto"/>
        <w:right w:val="none" w:sz="0" w:space="0" w:color="auto"/>
      </w:divBdr>
    </w:div>
    <w:div w:id="18358345">
      <w:bodyDiv w:val="1"/>
      <w:marLeft w:val="0"/>
      <w:marRight w:val="0"/>
      <w:marTop w:val="0"/>
      <w:marBottom w:val="0"/>
      <w:divBdr>
        <w:top w:val="none" w:sz="0" w:space="0" w:color="auto"/>
        <w:left w:val="none" w:sz="0" w:space="0" w:color="auto"/>
        <w:bottom w:val="none" w:sz="0" w:space="0" w:color="auto"/>
        <w:right w:val="none" w:sz="0" w:space="0" w:color="auto"/>
      </w:divBdr>
    </w:div>
    <w:div w:id="21250195">
      <w:bodyDiv w:val="1"/>
      <w:marLeft w:val="0"/>
      <w:marRight w:val="0"/>
      <w:marTop w:val="0"/>
      <w:marBottom w:val="0"/>
      <w:divBdr>
        <w:top w:val="none" w:sz="0" w:space="0" w:color="auto"/>
        <w:left w:val="none" w:sz="0" w:space="0" w:color="auto"/>
        <w:bottom w:val="none" w:sz="0" w:space="0" w:color="auto"/>
        <w:right w:val="none" w:sz="0" w:space="0" w:color="auto"/>
      </w:divBdr>
    </w:div>
    <w:div w:id="23409615">
      <w:bodyDiv w:val="1"/>
      <w:marLeft w:val="0"/>
      <w:marRight w:val="0"/>
      <w:marTop w:val="0"/>
      <w:marBottom w:val="0"/>
      <w:divBdr>
        <w:top w:val="none" w:sz="0" w:space="0" w:color="auto"/>
        <w:left w:val="none" w:sz="0" w:space="0" w:color="auto"/>
        <w:bottom w:val="none" w:sz="0" w:space="0" w:color="auto"/>
        <w:right w:val="none" w:sz="0" w:space="0" w:color="auto"/>
      </w:divBdr>
    </w:div>
    <w:div w:id="25640578">
      <w:bodyDiv w:val="1"/>
      <w:marLeft w:val="0"/>
      <w:marRight w:val="0"/>
      <w:marTop w:val="0"/>
      <w:marBottom w:val="0"/>
      <w:divBdr>
        <w:top w:val="none" w:sz="0" w:space="0" w:color="auto"/>
        <w:left w:val="none" w:sz="0" w:space="0" w:color="auto"/>
        <w:bottom w:val="none" w:sz="0" w:space="0" w:color="auto"/>
        <w:right w:val="none" w:sz="0" w:space="0" w:color="auto"/>
      </w:divBdr>
    </w:div>
    <w:div w:id="29887136">
      <w:bodyDiv w:val="1"/>
      <w:marLeft w:val="0"/>
      <w:marRight w:val="0"/>
      <w:marTop w:val="0"/>
      <w:marBottom w:val="0"/>
      <w:divBdr>
        <w:top w:val="none" w:sz="0" w:space="0" w:color="auto"/>
        <w:left w:val="none" w:sz="0" w:space="0" w:color="auto"/>
        <w:bottom w:val="none" w:sz="0" w:space="0" w:color="auto"/>
        <w:right w:val="none" w:sz="0" w:space="0" w:color="auto"/>
      </w:divBdr>
    </w:div>
    <w:div w:id="32728881">
      <w:bodyDiv w:val="1"/>
      <w:marLeft w:val="0"/>
      <w:marRight w:val="0"/>
      <w:marTop w:val="0"/>
      <w:marBottom w:val="0"/>
      <w:divBdr>
        <w:top w:val="none" w:sz="0" w:space="0" w:color="auto"/>
        <w:left w:val="none" w:sz="0" w:space="0" w:color="auto"/>
        <w:bottom w:val="none" w:sz="0" w:space="0" w:color="auto"/>
        <w:right w:val="none" w:sz="0" w:space="0" w:color="auto"/>
      </w:divBdr>
    </w:div>
    <w:div w:id="32778423">
      <w:bodyDiv w:val="1"/>
      <w:marLeft w:val="0"/>
      <w:marRight w:val="0"/>
      <w:marTop w:val="0"/>
      <w:marBottom w:val="0"/>
      <w:divBdr>
        <w:top w:val="none" w:sz="0" w:space="0" w:color="auto"/>
        <w:left w:val="none" w:sz="0" w:space="0" w:color="auto"/>
        <w:bottom w:val="none" w:sz="0" w:space="0" w:color="auto"/>
        <w:right w:val="none" w:sz="0" w:space="0" w:color="auto"/>
      </w:divBdr>
    </w:div>
    <w:div w:id="34233572">
      <w:bodyDiv w:val="1"/>
      <w:marLeft w:val="0"/>
      <w:marRight w:val="0"/>
      <w:marTop w:val="0"/>
      <w:marBottom w:val="0"/>
      <w:divBdr>
        <w:top w:val="none" w:sz="0" w:space="0" w:color="auto"/>
        <w:left w:val="none" w:sz="0" w:space="0" w:color="auto"/>
        <w:bottom w:val="none" w:sz="0" w:space="0" w:color="auto"/>
        <w:right w:val="none" w:sz="0" w:space="0" w:color="auto"/>
      </w:divBdr>
    </w:div>
    <w:div w:id="38287450">
      <w:bodyDiv w:val="1"/>
      <w:marLeft w:val="0"/>
      <w:marRight w:val="0"/>
      <w:marTop w:val="0"/>
      <w:marBottom w:val="0"/>
      <w:divBdr>
        <w:top w:val="none" w:sz="0" w:space="0" w:color="auto"/>
        <w:left w:val="none" w:sz="0" w:space="0" w:color="auto"/>
        <w:bottom w:val="none" w:sz="0" w:space="0" w:color="auto"/>
        <w:right w:val="none" w:sz="0" w:space="0" w:color="auto"/>
      </w:divBdr>
    </w:div>
    <w:div w:id="39785127">
      <w:bodyDiv w:val="1"/>
      <w:marLeft w:val="0"/>
      <w:marRight w:val="0"/>
      <w:marTop w:val="0"/>
      <w:marBottom w:val="0"/>
      <w:divBdr>
        <w:top w:val="none" w:sz="0" w:space="0" w:color="auto"/>
        <w:left w:val="none" w:sz="0" w:space="0" w:color="auto"/>
        <w:bottom w:val="none" w:sz="0" w:space="0" w:color="auto"/>
        <w:right w:val="none" w:sz="0" w:space="0" w:color="auto"/>
      </w:divBdr>
    </w:div>
    <w:div w:id="42752008">
      <w:bodyDiv w:val="1"/>
      <w:marLeft w:val="0"/>
      <w:marRight w:val="0"/>
      <w:marTop w:val="0"/>
      <w:marBottom w:val="0"/>
      <w:divBdr>
        <w:top w:val="none" w:sz="0" w:space="0" w:color="auto"/>
        <w:left w:val="none" w:sz="0" w:space="0" w:color="auto"/>
        <w:bottom w:val="none" w:sz="0" w:space="0" w:color="auto"/>
        <w:right w:val="none" w:sz="0" w:space="0" w:color="auto"/>
      </w:divBdr>
    </w:div>
    <w:div w:id="43600247">
      <w:bodyDiv w:val="1"/>
      <w:marLeft w:val="0"/>
      <w:marRight w:val="0"/>
      <w:marTop w:val="0"/>
      <w:marBottom w:val="0"/>
      <w:divBdr>
        <w:top w:val="none" w:sz="0" w:space="0" w:color="auto"/>
        <w:left w:val="none" w:sz="0" w:space="0" w:color="auto"/>
        <w:bottom w:val="none" w:sz="0" w:space="0" w:color="auto"/>
        <w:right w:val="none" w:sz="0" w:space="0" w:color="auto"/>
      </w:divBdr>
    </w:div>
    <w:div w:id="46270366">
      <w:bodyDiv w:val="1"/>
      <w:marLeft w:val="0"/>
      <w:marRight w:val="0"/>
      <w:marTop w:val="0"/>
      <w:marBottom w:val="0"/>
      <w:divBdr>
        <w:top w:val="none" w:sz="0" w:space="0" w:color="auto"/>
        <w:left w:val="none" w:sz="0" w:space="0" w:color="auto"/>
        <w:bottom w:val="none" w:sz="0" w:space="0" w:color="auto"/>
        <w:right w:val="none" w:sz="0" w:space="0" w:color="auto"/>
      </w:divBdr>
    </w:div>
    <w:div w:id="47649391">
      <w:bodyDiv w:val="1"/>
      <w:marLeft w:val="0"/>
      <w:marRight w:val="0"/>
      <w:marTop w:val="0"/>
      <w:marBottom w:val="0"/>
      <w:divBdr>
        <w:top w:val="none" w:sz="0" w:space="0" w:color="auto"/>
        <w:left w:val="none" w:sz="0" w:space="0" w:color="auto"/>
        <w:bottom w:val="none" w:sz="0" w:space="0" w:color="auto"/>
        <w:right w:val="none" w:sz="0" w:space="0" w:color="auto"/>
      </w:divBdr>
    </w:div>
    <w:div w:id="48656227">
      <w:bodyDiv w:val="1"/>
      <w:marLeft w:val="0"/>
      <w:marRight w:val="0"/>
      <w:marTop w:val="0"/>
      <w:marBottom w:val="0"/>
      <w:divBdr>
        <w:top w:val="none" w:sz="0" w:space="0" w:color="auto"/>
        <w:left w:val="none" w:sz="0" w:space="0" w:color="auto"/>
        <w:bottom w:val="none" w:sz="0" w:space="0" w:color="auto"/>
        <w:right w:val="none" w:sz="0" w:space="0" w:color="auto"/>
      </w:divBdr>
      <w:divsChild>
        <w:div w:id="398669578">
          <w:marLeft w:val="0"/>
          <w:marRight w:val="0"/>
          <w:marTop w:val="0"/>
          <w:marBottom w:val="0"/>
          <w:divBdr>
            <w:top w:val="none" w:sz="0" w:space="0" w:color="auto"/>
            <w:left w:val="none" w:sz="0" w:space="0" w:color="auto"/>
            <w:bottom w:val="none" w:sz="0" w:space="0" w:color="auto"/>
            <w:right w:val="none" w:sz="0" w:space="0" w:color="auto"/>
          </w:divBdr>
          <w:divsChild>
            <w:div w:id="946346797">
              <w:marLeft w:val="0"/>
              <w:marRight w:val="0"/>
              <w:marTop w:val="0"/>
              <w:marBottom w:val="0"/>
              <w:divBdr>
                <w:top w:val="none" w:sz="0" w:space="0" w:color="auto"/>
                <w:left w:val="none" w:sz="0" w:space="0" w:color="auto"/>
                <w:bottom w:val="none" w:sz="0" w:space="0" w:color="auto"/>
                <w:right w:val="none" w:sz="0" w:space="0" w:color="auto"/>
              </w:divBdr>
              <w:divsChild>
                <w:div w:id="1050224711">
                  <w:marLeft w:val="0"/>
                  <w:marRight w:val="0"/>
                  <w:marTop w:val="0"/>
                  <w:marBottom w:val="0"/>
                  <w:divBdr>
                    <w:top w:val="none" w:sz="0" w:space="0" w:color="auto"/>
                    <w:left w:val="none" w:sz="0" w:space="0" w:color="auto"/>
                    <w:bottom w:val="none" w:sz="0" w:space="0" w:color="auto"/>
                    <w:right w:val="none" w:sz="0" w:space="0" w:color="auto"/>
                  </w:divBdr>
                  <w:divsChild>
                    <w:div w:id="216283652">
                      <w:marLeft w:val="0"/>
                      <w:marRight w:val="0"/>
                      <w:marTop w:val="0"/>
                      <w:marBottom w:val="0"/>
                      <w:divBdr>
                        <w:top w:val="none" w:sz="0" w:space="0" w:color="auto"/>
                        <w:left w:val="none" w:sz="0" w:space="0" w:color="auto"/>
                        <w:bottom w:val="none" w:sz="0" w:space="0" w:color="auto"/>
                        <w:right w:val="none" w:sz="0" w:space="0" w:color="auto"/>
                      </w:divBdr>
                      <w:divsChild>
                        <w:div w:id="1795559525">
                          <w:marLeft w:val="0"/>
                          <w:marRight w:val="0"/>
                          <w:marTop w:val="71"/>
                          <w:marBottom w:val="71"/>
                          <w:divBdr>
                            <w:top w:val="none" w:sz="0" w:space="0" w:color="auto"/>
                            <w:left w:val="none" w:sz="0" w:space="0" w:color="auto"/>
                            <w:bottom w:val="none" w:sz="0" w:space="0" w:color="auto"/>
                            <w:right w:val="none" w:sz="0" w:space="0" w:color="auto"/>
                          </w:divBdr>
                          <w:divsChild>
                            <w:div w:id="634482188">
                              <w:marLeft w:val="0"/>
                              <w:marRight w:val="0"/>
                              <w:marTop w:val="0"/>
                              <w:marBottom w:val="0"/>
                              <w:divBdr>
                                <w:top w:val="none" w:sz="0" w:space="0" w:color="auto"/>
                                <w:left w:val="none" w:sz="0" w:space="0" w:color="auto"/>
                                <w:bottom w:val="none" w:sz="0" w:space="0" w:color="auto"/>
                                <w:right w:val="none" w:sz="0" w:space="0" w:color="auto"/>
                              </w:divBdr>
                              <w:divsChild>
                                <w:div w:id="86537529">
                                  <w:marLeft w:val="0"/>
                                  <w:marRight w:val="0"/>
                                  <w:marTop w:val="141"/>
                                  <w:marBottom w:val="71"/>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48917186">
      <w:bodyDiv w:val="1"/>
      <w:marLeft w:val="0"/>
      <w:marRight w:val="0"/>
      <w:marTop w:val="0"/>
      <w:marBottom w:val="0"/>
      <w:divBdr>
        <w:top w:val="none" w:sz="0" w:space="0" w:color="auto"/>
        <w:left w:val="none" w:sz="0" w:space="0" w:color="auto"/>
        <w:bottom w:val="none" w:sz="0" w:space="0" w:color="auto"/>
        <w:right w:val="none" w:sz="0" w:space="0" w:color="auto"/>
      </w:divBdr>
    </w:div>
    <w:div w:id="49161328">
      <w:bodyDiv w:val="1"/>
      <w:marLeft w:val="0"/>
      <w:marRight w:val="0"/>
      <w:marTop w:val="0"/>
      <w:marBottom w:val="0"/>
      <w:divBdr>
        <w:top w:val="none" w:sz="0" w:space="0" w:color="auto"/>
        <w:left w:val="none" w:sz="0" w:space="0" w:color="auto"/>
        <w:bottom w:val="none" w:sz="0" w:space="0" w:color="auto"/>
        <w:right w:val="none" w:sz="0" w:space="0" w:color="auto"/>
      </w:divBdr>
    </w:div>
    <w:div w:id="51201977">
      <w:bodyDiv w:val="1"/>
      <w:marLeft w:val="0"/>
      <w:marRight w:val="0"/>
      <w:marTop w:val="0"/>
      <w:marBottom w:val="0"/>
      <w:divBdr>
        <w:top w:val="none" w:sz="0" w:space="0" w:color="auto"/>
        <w:left w:val="none" w:sz="0" w:space="0" w:color="auto"/>
        <w:bottom w:val="none" w:sz="0" w:space="0" w:color="auto"/>
        <w:right w:val="none" w:sz="0" w:space="0" w:color="auto"/>
      </w:divBdr>
    </w:div>
    <w:div w:id="53894684">
      <w:bodyDiv w:val="1"/>
      <w:marLeft w:val="0"/>
      <w:marRight w:val="0"/>
      <w:marTop w:val="0"/>
      <w:marBottom w:val="0"/>
      <w:divBdr>
        <w:top w:val="none" w:sz="0" w:space="0" w:color="auto"/>
        <w:left w:val="none" w:sz="0" w:space="0" w:color="auto"/>
        <w:bottom w:val="none" w:sz="0" w:space="0" w:color="auto"/>
        <w:right w:val="none" w:sz="0" w:space="0" w:color="auto"/>
      </w:divBdr>
    </w:div>
    <w:div w:id="54742966">
      <w:bodyDiv w:val="1"/>
      <w:marLeft w:val="0"/>
      <w:marRight w:val="0"/>
      <w:marTop w:val="0"/>
      <w:marBottom w:val="0"/>
      <w:divBdr>
        <w:top w:val="none" w:sz="0" w:space="0" w:color="auto"/>
        <w:left w:val="none" w:sz="0" w:space="0" w:color="auto"/>
        <w:bottom w:val="none" w:sz="0" w:space="0" w:color="auto"/>
        <w:right w:val="none" w:sz="0" w:space="0" w:color="auto"/>
      </w:divBdr>
    </w:div>
    <w:div w:id="56779973">
      <w:bodyDiv w:val="1"/>
      <w:marLeft w:val="0"/>
      <w:marRight w:val="0"/>
      <w:marTop w:val="0"/>
      <w:marBottom w:val="0"/>
      <w:divBdr>
        <w:top w:val="none" w:sz="0" w:space="0" w:color="auto"/>
        <w:left w:val="none" w:sz="0" w:space="0" w:color="auto"/>
        <w:bottom w:val="none" w:sz="0" w:space="0" w:color="auto"/>
        <w:right w:val="none" w:sz="0" w:space="0" w:color="auto"/>
      </w:divBdr>
    </w:div>
    <w:div w:id="57094153">
      <w:bodyDiv w:val="1"/>
      <w:marLeft w:val="0"/>
      <w:marRight w:val="0"/>
      <w:marTop w:val="0"/>
      <w:marBottom w:val="0"/>
      <w:divBdr>
        <w:top w:val="none" w:sz="0" w:space="0" w:color="auto"/>
        <w:left w:val="none" w:sz="0" w:space="0" w:color="auto"/>
        <w:bottom w:val="none" w:sz="0" w:space="0" w:color="auto"/>
        <w:right w:val="none" w:sz="0" w:space="0" w:color="auto"/>
      </w:divBdr>
    </w:div>
    <w:div w:id="58334909">
      <w:bodyDiv w:val="1"/>
      <w:marLeft w:val="0"/>
      <w:marRight w:val="0"/>
      <w:marTop w:val="0"/>
      <w:marBottom w:val="0"/>
      <w:divBdr>
        <w:top w:val="none" w:sz="0" w:space="0" w:color="auto"/>
        <w:left w:val="none" w:sz="0" w:space="0" w:color="auto"/>
        <w:bottom w:val="none" w:sz="0" w:space="0" w:color="auto"/>
        <w:right w:val="none" w:sz="0" w:space="0" w:color="auto"/>
      </w:divBdr>
    </w:div>
    <w:div w:id="63571301">
      <w:bodyDiv w:val="1"/>
      <w:marLeft w:val="0"/>
      <w:marRight w:val="0"/>
      <w:marTop w:val="0"/>
      <w:marBottom w:val="0"/>
      <w:divBdr>
        <w:top w:val="none" w:sz="0" w:space="0" w:color="auto"/>
        <w:left w:val="none" w:sz="0" w:space="0" w:color="auto"/>
        <w:bottom w:val="none" w:sz="0" w:space="0" w:color="auto"/>
        <w:right w:val="none" w:sz="0" w:space="0" w:color="auto"/>
      </w:divBdr>
    </w:div>
    <w:div w:id="67113541">
      <w:bodyDiv w:val="1"/>
      <w:marLeft w:val="0"/>
      <w:marRight w:val="0"/>
      <w:marTop w:val="0"/>
      <w:marBottom w:val="0"/>
      <w:divBdr>
        <w:top w:val="none" w:sz="0" w:space="0" w:color="auto"/>
        <w:left w:val="none" w:sz="0" w:space="0" w:color="auto"/>
        <w:bottom w:val="none" w:sz="0" w:space="0" w:color="auto"/>
        <w:right w:val="none" w:sz="0" w:space="0" w:color="auto"/>
      </w:divBdr>
    </w:div>
    <w:div w:id="72316078">
      <w:bodyDiv w:val="1"/>
      <w:marLeft w:val="0"/>
      <w:marRight w:val="0"/>
      <w:marTop w:val="0"/>
      <w:marBottom w:val="0"/>
      <w:divBdr>
        <w:top w:val="none" w:sz="0" w:space="0" w:color="auto"/>
        <w:left w:val="none" w:sz="0" w:space="0" w:color="auto"/>
        <w:bottom w:val="none" w:sz="0" w:space="0" w:color="auto"/>
        <w:right w:val="none" w:sz="0" w:space="0" w:color="auto"/>
      </w:divBdr>
    </w:div>
    <w:div w:id="73745675">
      <w:bodyDiv w:val="1"/>
      <w:marLeft w:val="0"/>
      <w:marRight w:val="0"/>
      <w:marTop w:val="0"/>
      <w:marBottom w:val="0"/>
      <w:divBdr>
        <w:top w:val="none" w:sz="0" w:space="0" w:color="auto"/>
        <w:left w:val="none" w:sz="0" w:space="0" w:color="auto"/>
        <w:bottom w:val="none" w:sz="0" w:space="0" w:color="auto"/>
        <w:right w:val="none" w:sz="0" w:space="0" w:color="auto"/>
      </w:divBdr>
    </w:div>
    <w:div w:id="73866656">
      <w:bodyDiv w:val="1"/>
      <w:marLeft w:val="0"/>
      <w:marRight w:val="0"/>
      <w:marTop w:val="0"/>
      <w:marBottom w:val="0"/>
      <w:divBdr>
        <w:top w:val="none" w:sz="0" w:space="0" w:color="auto"/>
        <w:left w:val="none" w:sz="0" w:space="0" w:color="auto"/>
        <w:bottom w:val="none" w:sz="0" w:space="0" w:color="auto"/>
        <w:right w:val="none" w:sz="0" w:space="0" w:color="auto"/>
      </w:divBdr>
    </w:div>
    <w:div w:id="75789258">
      <w:bodyDiv w:val="1"/>
      <w:marLeft w:val="0"/>
      <w:marRight w:val="0"/>
      <w:marTop w:val="0"/>
      <w:marBottom w:val="0"/>
      <w:divBdr>
        <w:top w:val="none" w:sz="0" w:space="0" w:color="auto"/>
        <w:left w:val="none" w:sz="0" w:space="0" w:color="auto"/>
        <w:bottom w:val="none" w:sz="0" w:space="0" w:color="auto"/>
        <w:right w:val="none" w:sz="0" w:space="0" w:color="auto"/>
      </w:divBdr>
    </w:div>
    <w:div w:id="75904873">
      <w:bodyDiv w:val="1"/>
      <w:marLeft w:val="0"/>
      <w:marRight w:val="0"/>
      <w:marTop w:val="0"/>
      <w:marBottom w:val="0"/>
      <w:divBdr>
        <w:top w:val="none" w:sz="0" w:space="0" w:color="auto"/>
        <w:left w:val="none" w:sz="0" w:space="0" w:color="auto"/>
        <w:bottom w:val="none" w:sz="0" w:space="0" w:color="auto"/>
        <w:right w:val="none" w:sz="0" w:space="0" w:color="auto"/>
      </w:divBdr>
    </w:div>
    <w:div w:id="76027603">
      <w:bodyDiv w:val="1"/>
      <w:marLeft w:val="0"/>
      <w:marRight w:val="0"/>
      <w:marTop w:val="0"/>
      <w:marBottom w:val="0"/>
      <w:divBdr>
        <w:top w:val="none" w:sz="0" w:space="0" w:color="auto"/>
        <w:left w:val="none" w:sz="0" w:space="0" w:color="auto"/>
        <w:bottom w:val="none" w:sz="0" w:space="0" w:color="auto"/>
        <w:right w:val="none" w:sz="0" w:space="0" w:color="auto"/>
      </w:divBdr>
    </w:div>
    <w:div w:id="78063163">
      <w:bodyDiv w:val="1"/>
      <w:marLeft w:val="0"/>
      <w:marRight w:val="0"/>
      <w:marTop w:val="0"/>
      <w:marBottom w:val="0"/>
      <w:divBdr>
        <w:top w:val="none" w:sz="0" w:space="0" w:color="auto"/>
        <w:left w:val="none" w:sz="0" w:space="0" w:color="auto"/>
        <w:bottom w:val="none" w:sz="0" w:space="0" w:color="auto"/>
        <w:right w:val="none" w:sz="0" w:space="0" w:color="auto"/>
      </w:divBdr>
    </w:div>
    <w:div w:id="83692974">
      <w:bodyDiv w:val="1"/>
      <w:marLeft w:val="0"/>
      <w:marRight w:val="0"/>
      <w:marTop w:val="0"/>
      <w:marBottom w:val="0"/>
      <w:divBdr>
        <w:top w:val="none" w:sz="0" w:space="0" w:color="auto"/>
        <w:left w:val="none" w:sz="0" w:space="0" w:color="auto"/>
        <w:bottom w:val="none" w:sz="0" w:space="0" w:color="auto"/>
        <w:right w:val="none" w:sz="0" w:space="0" w:color="auto"/>
      </w:divBdr>
    </w:div>
    <w:div w:id="85735469">
      <w:bodyDiv w:val="1"/>
      <w:marLeft w:val="0"/>
      <w:marRight w:val="0"/>
      <w:marTop w:val="0"/>
      <w:marBottom w:val="0"/>
      <w:divBdr>
        <w:top w:val="none" w:sz="0" w:space="0" w:color="auto"/>
        <w:left w:val="none" w:sz="0" w:space="0" w:color="auto"/>
        <w:bottom w:val="none" w:sz="0" w:space="0" w:color="auto"/>
        <w:right w:val="none" w:sz="0" w:space="0" w:color="auto"/>
      </w:divBdr>
    </w:div>
    <w:div w:id="87308734">
      <w:bodyDiv w:val="1"/>
      <w:marLeft w:val="0"/>
      <w:marRight w:val="0"/>
      <w:marTop w:val="0"/>
      <w:marBottom w:val="0"/>
      <w:divBdr>
        <w:top w:val="none" w:sz="0" w:space="0" w:color="auto"/>
        <w:left w:val="none" w:sz="0" w:space="0" w:color="auto"/>
        <w:bottom w:val="none" w:sz="0" w:space="0" w:color="auto"/>
        <w:right w:val="none" w:sz="0" w:space="0" w:color="auto"/>
      </w:divBdr>
    </w:div>
    <w:div w:id="87774067">
      <w:bodyDiv w:val="1"/>
      <w:marLeft w:val="0"/>
      <w:marRight w:val="0"/>
      <w:marTop w:val="0"/>
      <w:marBottom w:val="0"/>
      <w:divBdr>
        <w:top w:val="none" w:sz="0" w:space="0" w:color="auto"/>
        <w:left w:val="none" w:sz="0" w:space="0" w:color="auto"/>
        <w:bottom w:val="none" w:sz="0" w:space="0" w:color="auto"/>
        <w:right w:val="none" w:sz="0" w:space="0" w:color="auto"/>
      </w:divBdr>
    </w:div>
    <w:div w:id="91247239">
      <w:bodyDiv w:val="1"/>
      <w:marLeft w:val="0"/>
      <w:marRight w:val="0"/>
      <w:marTop w:val="0"/>
      <w:marBottom w:val="0"/>
      <w:divBdr>
        <w:top w:val="none" w:sz="0" w:space="0" w:color="auto"/>
        <w:left w:val="none" w:sz="0" w:space="0" w:color="auto"/>
        <w:bottom w:val="none" w:sz="0" w:space="0" w:color="auto"/>
        <w:right w:val="none" w:sz="0" w:space="0" w:color="auto"/>
      </w:divBdr>
    </w:div>
    <w:div w:id="92819563">
      <w:bodyDiv w:val="1"/>
      <w:marLeft w:val="0"/>
      <w:marRight w:val="0"/>
      <w:marTop w:val="0"/>
      <w:marBottom w:val="0"/>
      <w:divBdr>
        <w:top w:val="none" w:sz="0" w:space="0" w:color="auto"/>
        <w:left w:val="none" w:sz="0" w:space="0" w:color="auto"/>
        <w:bottom w:val="none" w:sz="0" w:space="0" w:color="auto"/>
        <w:right w:val="none" w:sz="0" w:space="0" w:color="auto"/>
      </w:divBdr>
    </w:div>
    <w:div w:id="95828358">
      <w:bodyDiv w:val="1"/>
      <w:marLeft w:val="0"/>
      <w:marRight w:val="0"/>
      <w:marTop w:val="0"/>
      <w:marBottom w:val="0"/>
      <w:divBdr>
        <w:top w:val="none" w:sz="0" w:space="0" w:color="auto"/>
        <w:left w:val="none" w:sz="0" w:space="0" w:color="auto"/>
        <w:bottom w:val="none" w:sz="0" w:space="0" w:color="auto"/>
        <w:right w:val="none" w:sz="0" w:space="0" w:color="auto"/>
      </w:divBdr>
    </w:div>
    <w:div w:id="96142916">
      <w:bodyDiv w:val="1"/>
      <w:marLeft w:val="0"/>
      <w:marRight w:val="0"/>
      <w:marTop w:val="0"/>
      <w:marBottom w:val="0"/>
      <w:divBdr>
        <w:top w:val="none" w:sz="0" w:space="0" w:color="auto"/>
        <w:left w:val="none" w:sz="0" w:space="0" w:color="auto"/>
        <w:bottom w:val="none" w:sz="0" w:space="0" w:color="auto"/>
        <w:right w:val="none" w:sz="0" w:space="0" w:color="auto"/>
      </w:divBdr>
      <w:divsChild>
        <w:div w:id="956567723">
          <w:marLeft w:val="0"/>
          <w:marRight w:val="0"/>
          <w:marTop w:val="0"/>
          <w:marBottom w:val="282"/>
          <w:divBdr>
            <w:top w:val="none" w:sz="0" w:space="0" w:color="auto"/>
            <w:left w:val="none" w:sz="0" w:space="0" w:color="auto"/>
            <w:bottom w:val="none" w:sz="0" w:space="0" w:color="auto"/>
            <w:right w:val="none" w:sz="0" w:space="0" w:color="auto"/>
          </w:divBdr>
          <w:divsChild>
            <w:div w:id="1706325786">
              <w:marLeft w:val="0"/>
              <w:marRight w:val="198"/>
              <w:marTop w:val="0"/>
              <w:marBottom w:val="0"/>
              <w:divBdr>
                <w:top w:val="none" w:sz="0" w:space="0" w:color="auto"/>
                <w:left w:val="none" w:sz="0" w:space="0" w:color="auto"/>
                <w:bottom w:val="none" w:sz="0" w:space="0" w:color="auto"/>
                <w:right w:val="none" w:sz="0" w:space="0" w:color="auto"/>
              </w:divBdr>
              <w:divsChild>
                <w:div w:id="1403142812">
                  <w:marLeft w:val="0"/>
                  <w:marRight w:val="0"/>
                  <w:marTop w:val="0"/>
                  <w:marBottom w:val="198"/>
                  <w:divBdr>
                    <w:top w:val="none" w:sz="0" w:space="0" w:color="auto"/>
                    <w:left w:val="none" w:sz="0" w:space="0" w:color="auto"/>
                    <w:bottom w:val="none" w:sz="0" w:space="0" w:color="auto"/>
                    <w:right w:val="none" w:sz="0" w:space="0" w:color="auto"/>
                  </w:divBdr>
                  <w:divsChild>
                    <w:div w:id="1382286065">
                      <w:marLeft w:val="0"/>
                      <w:marRight w:val="0"/>
                      <w:marTop w:val="0"/>
                      <w:marBottom w:val="198"/>
                      <w:divBdr>
                        <w:top w:val="none" w:sz="0" w:space="0" w:color="auto"/>
                        <w:left w:val="none" w:sz="0" w:space="0" w:color="auto"/>
                        <w:bottom w:val="none" w:sz="0" w:space="0" w:color="auto"/>
                        <w:right w:val="none" w:sz="0" w:space="0" w:color="auto"/>
                      </w:divBdr>
                      <w:divsChild>
                        <w:div w:id="768047344">
                          <w:marLeft w:val="0"/>
                          <w:marRight w:val="0"/>
                          <w:marTop w:val="0"/>
                          <w:marBottom w:val="198"/>
                          <w:divBdr>
                            <w:top w:val="none" w:sz="0" w:space="0" w:color="auto"/>
                            <w:left w:val="none" w:sz="0" w:space="0" w:color="auto"/>
                            <w:bottom w:val="none" w:sz="0" w:space="0" w:color="auto"/>
                            <w:right w:val="none" w:sz="0" w:space="0" w:color="auto"/>
                          </w:divBdr>
                        </w:div>
                        <w:div w:id="1161431673">
                          <w:marLeft w:val="0"/>
                          <w:marRight w:val="0"/>
                          <w:marTop w:val="0"/>
                          <w:marBottom w:val="198"/>
                          <w:divBdr>
                            <w:top w:val="none" w:sz="0" w:space="0" w:color="auto"/>
                            <w:left w:val="none" w:sz="0" w:space="0" w:color="auto"/>
                            <w:bottom w:val="none" w:sz="0" w:space="0" w:color="auto"/>
                            <w:right w:val="none" w:sz="0" w:space="0" w:color="auto"/>
                          </w:divBdr>
                        </w:div>
                        <w:div w:id="1931817255">
                          <w:marLeft w:val="0"/>
                          <w:marRight w:val="0"/>
                          <w:marTop w:val="0"/>
                          <w:marBottom w:val="198"/>
                          <w:divBdr>
                            <w:top w:val="none" w:sz="0" w:space="0" w:color="auto"/>
                            <w:left w:val="none" w:sz="0" w:space="0" w:color="auto"/>
                            <w:bottom w:val="none" w:sz="0" w:space="0" w:color="auto"/>
                            <w:right w:val="none" w:sz="0" w:space="0" w:color="auto"/>
                          </w:divBdr>
                        </w:div>
                      </w:divsChild>
                    </w:div>
                  </w:divsChild>
                </w:div>
              </w:divsChild>
            </w:div>
          </w:divsChild>
        </w:div>
        <w:div w:id="1224103972">
          <w:marLeft w:val="0"/>
          <w:marRight w:val="0"/>
          <w:marTop w:val="0"/>
          <w:marBottom w:val="198"/>
          <w:divBdr>
            <w:top w:val="none" w:sz="0" w:space="0" w:color="auto"/>
            <w:left w:val="none" w:sz="0" w:space="0" w:color="auto"/>
            <w:bottom w:val="none" w:sz="0" w:space="0" w:color="auto"/>
            <w:right w:val="none" w:sz="0" w:space="0" w:color="auto"/>
          </w:divBdr>
          <w:divsChild>
            <w:div w:id="289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164">
      <w:bodyDiv w:val="1"/>
      <w:marLeft w:val="0"/>
      <w:marRight w:val="0"/>
      <w:marTop w:val="0"/>
      <w:marBottom w:val="0"/>
      <w:divBdr>
        <w:top w:val="none" w:sz="0" w:space="0" w:color="auto"/>
        <w:left w:val="none" w:sz="0" w:space="0" w:color="auto"/>
        <w:bottom w:val="none" w:sz="0" w:space="0" w:color="auto"/>
        <w:right w:val="none" w:sz="0" w:space="0" w:color="auto"/>
      </w:divBdr>
    </w:div>
    <w:div w:id="100154807">
      <w:bodyDiv w:val="1"/>
      <w:marLeft w:val="0"/>
      <w:marRight w:val="0"/>
      <w:marTop w:val="0"/>
      <w:marBottom w:val="0"/>
      <w:divBdr>
        <w:top w:val="none" w:sz="0" w:space="0" w:color="auto"/>
        <w:left w:val="none" w:sz="0" w:space="0" w:color="auto"/>
        <w:bottom w:val="none" w:sz="0" w:space="0" w:color="auto"/>
        <w:right w:val="none" w:sz="0" w:space="0" w:color="auto"/>
      </w:divBdr>
    </w:div>
    <w:div w:id="100564712">
      <w:bodyDiv w:val="1"/>
      <w:marLeft w:val="0"/>
      <w:marRight w:val="0"/>
      <w:marTop w:val="0"/>
      <w:marBottom w:val="0"/>
      <w:divBdr>
        <w:top w:val="none" w:sz="0" w:space="0" w:color="auto"/>
        <w:left w:val="none" w:sz="0" w:space="0" w:color="auto"/>
        <w:bottom w:val="none" w:sz="0" w:space="0" w:color="auto"/>
        <w:right w:val="none" w:sz="0" w:space="0" w:color="auto"/>
      </w:divBdr>
    </w:div>
    <w:div w:id="104737716">
      <w:bodyDiv w:val="1"/>
      <w:marLeft w:val="0"/>
      <w:marRight w:val="0"/>
      <w:marTop w:val="0"/>
      <w:marBottom w:val="0"/>
      <w:divBdr>
        <w:top w:val="none" w:sz="0" w:space="0" w:color="auto"/>
        <w:left w:val="none" w:sz="0" w:space="0" w:color="auto"/>
        <w:bottom w:val="none" w:sz="0" w:space="0" w:color="auto"/>
        <w:right w:val="none" w:sz="0" w:space="0" w:color="auto"/>
      </w:divBdr>
    </w:div>
    <w:div w:id="105662251">
      <w:bodyDiv w:val="1"/>
      <w:marLeft w:val="0"/>
      <w:marRight w:val="0"/>
      <w:marTop w:val="0"/>
      <w:marBottom w:val="0"/>
      <w:divBdr>
        <w:top w:val="none" w:sz="0" w:space="0" w:color="auto"/>
        <w:left w:val="none" w:sz="0" w:space="0" w:color="auto"/>
        <w:bottom w:val="none" w:sz="0" w:space="0" w:color="auto"/>
        <w:right w:val="none" w:sz="0" w:space="0" w:color="auto"/>
      </w:divBdr>
    </w:div>
    <w:div w:id="106236664">
      <w:bodyDiv w:val="1"/>
      <w:marLeft w:val="0"/>
      <w:marRight w:val="0"/>
      <w:marTop w:val="0"/>
      <w:marBottom w:val="0"/>
      <w:divBdr>
        <w:top w:val="none" w:sz="0" w:space="0" w:color="auto"/>
        <w:left w:val="none" w:sz="0" w:space="0" w:color="auto"/>
        <w:bottom w:val="none" w:sz="0" w:space="0" w:color="auto"/>
        <w:right w:val="none" w:sz="0" w:space="0" w:color="auto"/>
      </w:divBdr>
    </w:div>
    <w:div w:id="106854955">
      <w:bodyDiv w:val="1"/>
      <w:marLeft w:val="0"/>
      <w:marRight w:val="0"/>
      <w:marTop w:val="0"/>
      <w:marBottom w:val="0"/>
      <w:divBdr>
        <w:top w:val="none" w:sz="0" w:space="0" w:color="auto"/>
        <w:left w:val="none" w:sz="0" w:space="0" w:color="auto"/>
        <w:bottom w:val="none" w:sz="0" w:space="0" w:color="auto"/>
        <w:right w:val="none" w:sz="0" w:space="0" w:color="auto"/>
      </w:divBdr>
    </w:div>
    <w:div w:id="107967505">
      <w:bodyDiv w:val="1"/>
      <w:marLeft w:val="0"/>
      <w:marRight w:val="0"/>
      <w:marTop w:val="0"/>
      <w:marBottom w:val="0"/>
      <w:divBdr>
        <w:top w:val="none" w:sz="0" w:space="0" w:color="auto"/>
        <w:left w:val="none" w:sz="0" w:space="0" w:color="auto"/>
        <w:bottom w:val="none" w:sz="0" w:space="0" w:color="auto"/>
        <w:right w:val="none" w:sz="0" w:space="0" w:color="auto"/>
      </w:divBdr>
    </w:div>
    <w:div w:id="108162733">
      <w:bodyDiv w:val="1"/>
      <w:marLeft w:val="0"/>
      <w:marRight w:val="0"/>
      <w:marTop w:val="0"/>
      <w:marBottom w:val="0"/>
      <w:divBdr>
        <w:top w:val="none" w:sz="0" w:space="0" w:color="auto"/>
        <w:left w:val="none" w:sz="0" w:space="0" w:color="auto"/>
        <w:bottom w:val="none" w:sz="0" w:space="0" w:color="auto"/>
        <w:right w:val="none" w:sz="0" w:space="0" w:color="auto"/>
      </w:divBdr>
    </w:div>
    <w:div w:id="113184769">
      <w:bodyDiv w:val="1"/>
      <w:marLeft w:val="0"/>
      <w:marRight w:val="0"/>
      <w:marTop w:val="0"/>
      <w:marBottom w:val="0"/>
      <w:divBdr>
        <w:top w:val="none" w:sz="0" w:space="0" w:color="auto"/>
        <w:left w:val="none" w:sz="0" w:space="0" w:color="auto"/>
        <w:bottom w:val="none" w:sz="0" w:space="0" w:color="auto"/>
        <w:right w:val="none" w:sz="0" w:space="0" w:color="auto"/>
      </w:divBdr>
    </w:div>
    <w:div w:id="113863988">
      <w:bodyDiv w:val="1"/>
      <w:marLeft w:val="0"/>
      <w:marRight w:val="0"/>
      <w:marTop w:val="0"/>
      <w:marBottom w:val="0"/>
      <w:divBdr>
        <w:top w:val="none" w:sz="0" w:space="0" w:color="auto"/>
        <w:left w:val="none" w:sz="0" w:space="0" w:color="auto"/>
        <w:bottom w:val="none" w:sz="0" w:space="0" w:color="auto"/>
        <w:right w:val="none" w:sz="0" w:space="0" w:color="auto"/>
      </w:divBdr>
    </w:div>
    <w:div w:id="119500770">
      <w:bodyDiv w:val="1"/>
      <w:marLeft w:val="0"/>
      <w:marRight w:val="0"/>
      <w:marTop w:val="0"/>
      <w:marBottom w:val="0"/>
      <w:divBdr>
        <w:top w:val="none" w:sz="0" w:space="0" w:color="auto"/>
        <w:left w:val="none" w:sz="0" w:space="0" w:color="auto"/>
        <w:bottom w:val="none" w:sz="0" w:space="0" w:color="auto"/>
        <w:right w:val="none" w:sz="0" w:space="0" w:color="auto"/>
      </w:divBdr>
    </w:div>
    <w:div w:id="122962958">
      <w:bodyDiv w:val="1"/>
      <w:marLeft w:val="0"/>
      <w:marRight w:val="0"/>
      <w:marTop w:val="0"/>
      <w:marBottom w:val="0"/>
      <w:divBdr>
        <w:top w:val="none" w:sz="0" w:space="0" w:color="auto"/>
        <w:left w:val="none" w:sz="0" w:space="0" w:color="auto"/>
        <w:bottom w:val="none" w:sz="0" w:space="0" w:color="auto"/>
        <w:right w:val="none" w:sz="0" w:space="0" w:color="auto"/>
      </w:divBdr>
    </w:div>
    <w:div w:id="123239560">
      <w:bodyDiv w:val="1"/>
      <w:marLeft w:val="0"/>
      <w:marRight w:val="0"/>
      <w:marTop w:val="0"/>
      <w:marBottom w:val="0"/>
      <w:divBdr>
        <w:top w:val="none" w:sz="0" w:space="0" w:color="auto"/>
        <w:left w:val="none" w:sz="0" w:space="0" w:color="auto"/>
        <w:bottom w:val="none" w:sz="0" w:space="0" w:color="auto"/>
        <w:right w:val="none" w:sz="0" w:space="0" w:color="auto"/>
      </w:divBdr>
    </w:div>
    <w:div w:id="125467304">
      <w:bodyDiv w:val="1"/>
      <w:marLeft w:val="0"/>
      <w:marRight w:val="0"/>
      <w:marTop w:val="0"/>
      <w:marBottom w:val="0"/>
      <w:divBdr>
        <w:top w:val="none" w:sz="0" w:space="0" w:color="auto"/>
        <w:left w:val="none" w:sz="0" w:space="0" w:color="auto"/>
        <w:bottom w:val="none" w:sz="0" w:space="0" w:color="auto"/>
        <w:right w:val="none" w:sz="0" w:space="0" w:color="auto"/>
      </w:divBdr>
      <w:divsChild>
        <w:div w:id="655452144">
          <w:marLeft w:val="0"/>
          <w:marRight w:val="0"/>
          <w:marTop w:val="0"/>
          <w:marBottom w:val="0"/>
          <w:divBdr>
            <w:top w:val="none" w:sz="0" w:space="0" w:color="auto"/>
            <w:left w:val="none" w:sz="0" w:space="0" w:color="auto"/>
            <w:bottom w:val="none" w:sz="0" w:space="0" w:color="auto"/>
            <w:right w:val="none" w:sz="0" w:space="0" w:color="auto"/>
          </w:divBdr>
        </w:div>
        <w:div w:id="695350043">
          <w:marLeft w:val="0"/>
          <w:marRight w:val="0"/>
          <w:marTop w:val="0"/>
          <w:marBottom w:val="0"/>
          <w:divBdr>
            <w:top w:val="none" w:sz="0" w:space="0" w:color="auto"/>
            <w:left w:val="none" w:sz="0" w:space="0" w:color="auto"/>
            <w:bottom w:val="none" w:sz="0" w:space="0" w:color="auto"/>
            <w:right w:val="none" w:sz="0" w:space="0" w:color="auto"/>
          </w:divBdr>
        </w:div>
      </w:divsChild>
    </w:div>
    <w:div w:id="126702329">
      <w:bodyDiv w:val="1"/>
      <w:marLeft w:val="0"/>
      <w:marRight w:val="0"/>
      <w:marTop w:val="0"/>
      <w:marBottom w:val="0"/>
      <w:divBdr>
        <w:top w:val="none" w:sz="0" w:space="0" w:color="auto"/>
        <w:left w:val="none" w:sz="0" w:space="0" w:color="auto"/>
        <w:bottom w:val="none" w:sz="0" w:space="0" w:color="auto"/>
        <w:right w:val="none" w:sz="0" w:space="0" w:color="auto"/>
      </w:divBdr>
    </w:div>
    <w:div w:id="131020557">
      <w:bodyDiv w:val="1"/>
      <w:marLeft w:val="0"/>
      <w:marRight w:val="0"/>
      <w:marTop w:val="0"/>
      <w:marBottom w:val="0"/>
      <w:divBdr>
        <w:top w:val="none" w:sz="0" w:space="0" w:color="auto"/>
        <w:left w:val="none" w:sz="0" w:space="0" w:color="auto"/>
        <w:bottom w:val="none" w:sz="0" w:space="0" w:color="auto"/>
        <w:right w:val="none" w:sz="0" w:space="0" w:color="auto"/>
      </w:divBdr>
    </w:div>
    <w:div w:id="133111276">
      <w:bodyDiv w:val="1"/>
      <w:marLeft w:val="0"/>
      <w:marRight w:val="0"/>
      <w:marTop w:val="0"/>
      <w:marBottom w:val="0"/>
      <w:divBdr>
        <w:top w:val="none" w:sz="0" w:space="0" w:color="auto"/>
        <w:left w:val="none" w:sz="0" w:space="0" w:color="auto"/>
        <w:bottom w:val="none" w:sz="0" w:space="0" w:color="auto"/>
        <w:right w:val="none" w:sz="0" w:space="0" w:color="auto"/>
      </w:divBdr>
    </w:div>
    <w:div w:id="136386891">
      <w:bodyDiv w:val="1"/>
      <w:marLeft w:val="0"/>
      <w:marRight w:val="0"/>
      <w:marTop w:val="0"/>
      <w:marBottom w:val="0"/>
      <w:divBdr>
        <w:top w:val="none" w:sz="0" w:space="0" w:color="auto"/>
        <w:left w:val="none" w:sz="0" w:space="0" w:color="auto"/>
        <w:bottom w:val="none" w:sz="0" w:space="0" w:color="auto"/>
        <w:right w:val="none" w:sz="0" w:space="0" w:color="auto"/>
      </w:divBdr>
    </w:div>
    <w:div w:id="140467542">
      <w:bodyDiv w:val="1"/>
      <w:marLeft w:val="0"/>
      <w:marRight w:val="0"/>
      <w:marTop w:val="0"/>
      <w:marBottom w:val="0"/>
      <w:divBdr>
        <w:top w:val="none" w:sz="0" w:space="0" w:color="auto"/>
        <w:left w:val="none" w:sz="0" w:space="0" w:color="auto"/>
        <w:bottom w:val="none" w:sz="0" w:space="0" w:color="auto"/>
        <w:right w:val="none" w:sz="0" w:space="0" w:color="auto"/>
      </w:divBdr>
    </w:div>
    <w:div w:id="141436645">
      <w:bodyDiv w:val="1"/>
      <w:marLeft w:val="0"/>
      <w:marRight w:val="0"/>
      <w:marTop w:val="0"/>
      <w:marBottom w:val="0"/>
      <w:divBdr>
        <w:top w:val="none" w:sz="0" w:space="0" w:color="auto"/>
        <w:left w:val="none" w:sz="0" w:space="0" w:color="auto"/>
        <w:bottom w:val="none" w:sz="0" w:space="0" w:color="auto"/>
        <w:right w:val="none" w:sz="0" w:space="0" w:color="auto"/>
      </w:divBdr>
    </w:div>
    <w:div w:id="143086897">
      <w:bodyDiv w:val="1"/>
      <w:marLeft w:val="0"/>
      <w:marRight w:val="0"/>
      <w:marTop w:val="0"/>
      <w:marBottom w:val="0"/>
      <w:divBdr>
        <w:top w:val="none" w:sz="0" w:space="0" w:color="auto"/>
        <w:left w:val="none" w:sz="0" w:space="0" w:color="auto"/>
        <w:bottom w:val="none" w:sz="0" w:space="0" w:color="auto"/>
        <w:right w:val="none" w:sz="0" w:space="0" w:color="auto"/>
      </w:divBdr>
    </w:div>
    <w:div w:id="145558457">
      <w:bodyDiv w:val="1"/>
      <w:marLeft w:val="0"/>
      <w:marRight w:val="0"/>
      <w:marTop w:val="0"/>
      <w:marBottom w:val="0"/>
      <w:divBdr>
        <w:top w:val="none" w:sz="0" w:space="0" w:color="auto"/>
        <w:left w:val="none" w:sz="0" w:space="0" w:color="auto"/>
        <w:bottom w:val="none" w:sz="0" w:space="0" w:color="auto"/>
        <w:right w:val="none" w:sz="0" w:space="0" w:color="auto"/>
      </w:divBdr>
    </w:div>
    <w:div w:id="146943127">
      <w:bodyDiv w:val="1"/>
      <w:marLeft w:val="0"/>
      <w:marRight w:val="0"/>
      <w:marTop w:val="0"/>
      <w:marBottom w:val="0"/>
      <w:divBdr>
        <w:top w:val="none" w:sz="0" w:space="0" w:color="auto"/>
        <w:left w:val="none" w:sz="0" w:space="0" w:color="auto"/>
        <w:bottom w:val="none" w:sz="0" w:space="0" w:color="auto"/>
        <w:right w:val="none" w:sz="0" w:space="0" w:color="auto"/>
      </w:divBdr>
    </w:div>
    <w:div w:id="149445015">
      <w:bodyDiv w:val="1"/>
      <w:marLeft w:val="0"/>
      <w:marRight w:val="0"/>
      <w:marTop w:val="0"/>
      <w:marBottom w:val="0"/>
      <w:divBdr>
        <w:top w:val="none" w:sz="0" w:space="0" w:color="auto"/>
        <w:left w:val="none" w:sz="0" w:space="0" w:color="auto"/>
        <w:bottom w:val="none" w:sz="0" w:space="0" w:color="auto"/>
        <w:right w:val="none" w:sz="0" w:space="0" w:color="auto"/>
      </w:divBdr>
    </w:div>
    <w:div w:id="149753599">
      <w:bodyDiv w:val="1"/>
      <w:marLeft w:val="0"/>
      <w:marRight w:val="0"/>
      <w:marTop w:val="0"/>
      <w:marBottom w:val="0"/>
      <w:divBdr>
        <w:top w:val="none" w:sz="0" w:space="0" w:color="auto"/>
        <w:left w:val="none" w:sz="0" w:space="0" w:color="auto"/>
        <w:bottom w:val="none" w:sz="0" w:space="0" w:color="auto"/>
        <w:right w:val="none" w:sz="0" w:space="0" w:color="auto"/>
      </w:divBdr>
    </w:div>
    <w:div w:id="149904887">
      <w:bodyDiv w:val="1"/>
      <w:marLeft w:val="0"/>
      <w:marRight w:val="0"/>
      <w:marTop w:val="0"/>
      <w:marBottom w:val="0"/>
      <w:divBdr>
        <w:top w:val="none" w:sz="0" w:space="0" w:color="auto"/>
        <w:left w:val="none" w:sz="0" w:space="0" w:color="auto"/>
        <w:bottom w:val="none" w:sz="0" w:space="0" w:color="auto"/>
        <w:right w:val="none" w:sz="0" w:space="0" w:color="auto"/>
      </w:divBdr>
    </w:div>
    <w:div w:id="152645165">
      <w:bodyDiv w:val="1"/>
      <w:marLeft w:val="0"/>
      <w:marRight w:val="0"/>
      <w:marTop w:val="0"/>
      <w:marBottom w:val="0"/>
      <w:divBdr>
        <w:top w:val="none" w:sz="0" w:space="0" w:color="auto"/>
        <w:left w:val="none" w:sz="0" w:space="0" w:color="auto"/>
        <w:bottom w:val="none" w:sz="0" w:space="0" w:color="auto"/>
        <w:right w:val="none" w:sz="0" w:space="0" w:color="auto"/>
      </w:divBdr>
    </w:div>
    <w:div w:id="154299634">
      <w:bodyDiv w:val="1"/>
      <w:marLeft w:val="0"/>
      <w:marRight w:val="0"/>
      <w:marTop w:val="0"/>
      <w:marBottom w:val="0"/>
      <w:divBdr>
        <w:top w:val="none" w:sz="0" w:space="0" w:color="auto"/>
        <w:left w:val="none" w:sz="0" w:space="0" w:color="auto"/>
        <w:bottom w:val="none" w:sz="0" w:space="0" w:color="auto"/>
        <w:right w:val="none" w:sz="0" w:space="0" w:color="auto"/>
      </w:divBdr>
    </w:div>
    <w:div w:id="158011536">
      <w:bodyDiv w:val="1"/>
      <w:marLeft w:val="0"/>
      <w:marRight w:val="0"/>
      <w:marTop w:val="0"/>
      <w:marBottom w:val="0"/>
      <w:divBdr>
        <w:top w:val="none" w:sz="0" w:space="0" w:color="auto"/>
        <w:left w:val="none" w:sz="0" w:space="0" w:color="auto"/>
        <w:bottom w:val="none" w:sz="0" w:space="0" w:color="auto"/>
        <w:right w:val="none" w:sz="0" w:space="0" w:color="auto"/>
      </w:divBdr>
    </w:div>
    <w:div w:id="158742126">
      <w:bodyDiv w:val="1"/>
      <w:marLeft w:val="0"/>
      <w:marRight w:val="0"/>
      <w:marTop w:val="0"/>
      <w:marBottom w:val="0"/>
      <w:divBdr>
        <w:top w:val="none" w:sz="0" w:space="0" w:color="auto"/>
        <w:left w:val="none" w:sz="0" w:space="0" w:color="auto"/>
        <w:bottom w:val="none" w:sz="0" w:space="0" w:color="auto"/>
        <w:right w:val="none" w:sz="0" w:space="0" w:color="auto"/>
      </w:divBdr>
    </w:div>
    <w:div w:id="159779786">
      <w:bodyDiv w:val="1"/>
      <w:marLeft w:val="0"/>
      <w:marRight w:val="0"/>
      <w:marTop w:val="0"/>
      <w:marBottom w:val="0"/>
      <w:divBdr>
        <w:top w:val="none" w:sz="0" w:space="0" w:color="auto"/>
        <w:left w:val="none" w:sz="0" w:space="0" w:color="auto"/>
        <w:bottom w:val="none" w:sz="0" w:space="0" w:color="auto"/>
        <w:right w:val="none" w:sz="0" w:space="0" w:color="auto"/>
      </w:divBdr>
    </w:div>
    <w:div w:id="160972013">
      <w:bodyDiv w:val="1"/>
      <w:marLeft w:val="0"/>
      <w:marRight w:val="0"/>
      <w:marTop w:val="0"/>
      <w:marBottom w:val="0"/>
      <w:divBdr>
        <w:top w:val="none" w:sz="0" w:space="0" w:color="auto"/>
        <w:left w:val="none" w:sz="0" w:space="0" w:color="auto"/>
        <w:bottom w:val="none" w:sz="0" w:space="0" w:color="auto"/>
        <w:right w:val="none" w:sz="0" w:space="0" w:color="auto"/>
      </w:divBdr>
    </w:div>
    <w:div w:id="161164676">
      <w:bodyDiv w:val="1"/>
      <w:marLeft w:val="0"/>
      <w:marRight w:val="0"/>
      <w:marTop w:val="0"/>
      <w:marBottom w:val="0"/>
      <w:divBdr>
        <w:top w:val="none" w:sz="0" w:space="0" w:color="auto"/>
        <w:left w:val="none" w:sz="0" w:space="0" w:color="auto"/>
        <w:bottom w:val="none" w:sz="0" w:space="0" w:color="auto"/>
        <w:right w:val="none" w:sz="0" w:space="0" w:color="auto"/>
      </w:divBdr>
    </w:div>
    <w:div w:id="171067807">
      <w:bodyDiv w:val="1"/>
      <w:marLeft w:val="0"/>
      <w:marRight w:val="0"/>
      <w:marTop w:val="0"/>
      <w:marBottom w:val="0"/>
      <w:divBdr>
        <w:top w:val="none" w:sz="0" w:space="0" w:color="auto"/>
        <w:left w:val="none" w:sz="0" w:space="0" w:color="auto"/>
        <w:bottom w:val="none" w:sz="0" w:space="0" w:color="auto"/>
        <w:right w:val="none" w:sz="0" w:space="0" w:color="auto"/>
      </w:divBdr>
    </w:div>
    <w:div w:id="173033343">
      <w:bodyDiv w:val="1"/>
      <w:marLeft w:val="0"/>
      <w:marRight w:val="0"/>
      <w:marTop w:val="0"/>
      <w:marBottom w:val="0"/>
      <w:divBdr>
        <w:top w:val="none" w:sz="0" w:space="0" w:color="auto"/>
        <w:left w:val="none" w:sz="0" w:space="0" w:color="auto"/>
        <w:bottom w:val="none" w:sz="0" w:space="0" w:color="auto"/>
        <w:right w:val="none" w:sz="0" w:space="0" w:color="auto"/>
      </w:divBdr>
    </w:div>
    <w:div w:id="179709939">
      <w:bodyDiv w:val="1"/>
      <w:marLeft w:val="0"/>
      <w:marRight w:val="0"/>
      <w:marTop w:val="0"/>
      <w:marBottom w:val="0"/>
      <w:divBdr>
        <w:top w:val="none" w:sz="0" w:space="0" w:color="auto"/>
        <w:left w:val="none" w:sz="0" w:space="0" w:color="auto"/>
        <w:bottom w:val="none" w:sz="0" w:space="0" w:color="auto"/>
        <w:right w:val="none" w:sz="0" w:space="0" w:color="auto"/>
      </w:divBdr>
    </w:div>
    <w:div w:id="180362435">
      <w:bodyDiv w:val="1"/>
      <w:marLeft w:val="0"/>
      <w:marRight w:val="0"/>
      <w:marTop w:val="0"/>
      <w:marBottom w:val="0"/>
      <w:divBdr>
        <w:top w:val="none" w:sz="0" w:space="0" w:color="auto"/>
        <w:left w:val="none" w:sz="0" w:space="0" w:color="auto"/>
        <w:bottom w:val="none" w:sz="0" w:space="0" w:color="auto"/>
        <w:right w:val="none" w:sz="0" w:space="0" w:color="auto"/>
      </w:divBdr>
    </w:div>
    <w:div w:id="187257631">
      <w:bodyDiv w:val="1"/>
      <w:marLeft w:val="0"/>
      <w:marRight w:val="0"/>
      <w:marTop w:val="0"/>
      <w:marBottom w:val="0"/>
      <w:divBdr>
        <w:top w:val="none" w:sz="0" w:space="0" w:color="auto"/>
        <w:left w:val="none" w:sz="0" w:space="0" w:color="auto"/>
        <w:bottom w:val="none" w:sz="0" w:space="0" w:color="auto"/>
        <w:right w:val="none" w:sz="0" w:space="0" w:color="auto"/>
      </w:divBdr>
    </w:div>
    <w:div w:id="192158363">
      <w:bodyDiv w:val="1"/>
      <w:marLeft w:val="0"/>
      <w:marRight w:val="0"/>
      <w:marTop w:val="0"/>
      <w:marBottom w:val="0"/>
      <w:divBdr>
        <w:top w:val="none" w:sz="0" w:space="0" w:color="auto"/>
        <w:left w:val="none" w:sz="0" w:space="0" w:color="auto"/>
        <w:bottom w:val="none" w:sz="0" w:space="0" w:color="auto"/>
        <w:right w:val="none" w:sz="0" w:space="0" w:color="auto"/>
      </w:divBdr>
    </w:div>
    <w:div w:id="208568274">
      <w:bodyDiv w:val="1"/>
      <w:marLeft w:val="0"/>
      <w:marRight w:val="0"/>
      <w:marTop w:val="0"/>
      <w:marBottom w:val="0"/>
      <w:divBdr>
        <w:top w:val="none" w:sz="0" w:space="0" w:color="auto"/>
        <w:left w:val="none" w:sz="0" w:space="0" w:color="auto"/>
        <w:bottom w:val="none" w:sz="0" w:space="0" w:color="auto"/>
        <w:right w:val="none" w:sz="0" w:space="0" w:color="auto"/>
      </w:divBdr>
      <w:divsChild>
        <w:div w:id="140194377">
          <w:marLeft w:val="0"/>
          <w:marRight w:val="0"/>
          <w:marTop w:val="120"/>
          <w:marBottom w:val="120"/>
          <w:divBdr>
            <w:top w:val="none" w:sz="0" w:space="0" w:color="auto"/>
            <w:left w:val="none" w:sz="0" w:space="0" w:color="auto"/>
            <w:bottom w:val="none" w:sz="0" w:space="0" w:color="auto"/>
            <w:right w:val="none" w:sz="0" w:space="0" w:color="auto"/>
          </w:divBdr>
        </w:div>
        <w:div w:id="461581100">
          <w:marLeft w:val="0"/>
          <w:marRight w:val="0"/>
          <w:marTop w:val="120"/>
          <w:marBottom w:val="120"/>
          <w:divBdr>
            <w:top w:val="none" w:sz="0" w:space="0" w:color="auto"/>
            <w:left w:val="none" w:sz="0" w:space="0" w:color="auto"/>
            <w:bottom w:val="none" w:sz="0" w:space="0" w:color="auto"/>
            <w:right w:val="none" w:sz="0" w:space="0" w:color="auto"/>
          </w:divBdr>
        </w:div>
        <w:div w:id="688335313">
          <w:marLeft w:val="0"/>
          <w:marRight w:val="0"/>
          <w:marTop w:val="120"/>
          <w:marBottom w:val="120"/>
          <w:divBdr>
            <w:top w:val="none" w:sz="0" w:space="0" w:color="auto"/>
            <w:left w:val="none" w:sz="0" w:space="0" w:color="auto"/>
            <w:bottom w:val="none" w:sz="0" w:space="0" w:color="auto"/>
            <w:right w:val="none" w:sz="0" w:space="0" w:color="auto"/>
          </w:divBdr>
        </w:div>
        <w:div w:id="1015033210">
          <w:marLeft w:val="0"/>
          <w:marRight w:val="0"/>
          <w:marTop w:val="120"/>
          <w:marBottom w:val="120"/>
          <w:divBdr>
            <w:top w:val="none" w:sz="0" w:space="0" w:color="auto"/>
            <w:left w:val="none" w:sz="0" w:space="0" w:color="auto"/>
            <w:bottom w:val="none" w:sz="0" w:space="0" w:color="auto"/>
            <w:right w:val="none" w:sz="0" w:space="0" w:color="auto"/>
          </w:divBdr>
        </w:div>
        <w:div w:id="1334727576">
          <w:marLeft w:val="0"/>
          <w:marRight w:val="0"/>
          <w:marTop w:val="120"/>
          <w:marBottom w:val="120"/>
          <w:divBdr>
            <w:top w:val="none" w:sz="0" w:space="0" w:color="auto"/>
            <w:left w:val="none" w:sz="0" w:space="0" w:color="auto"/>
            <w:bottom w:val="none" w:sz="0" w:space="0" w:color="auto"/>
            <w:right w:val="none" w:sz="0" w:space="0" w:color="auto"/>
          </w:divBdr>
        </w:div>
        <w:div w:id="1408725009">
          <w:marLeft w:val="0"/>
          <w:marRight w:val="0"/>
          <w:marTop w:val="120"/>
          <w:marBottom w:val="120"/>
          <w:divBdr>
            <w:top w:val="none" w:sz="0" w:space="0" w:color="auto"/>
            <w:left w:val="none" w:sz="0" w:space="0" w:color="auto"/>
            <w:bottom w:val="none" w:sz="0" w:space="0" w:color="auto"/>
            <w:right w:val="none" w:sz="0" w:space="0" w:color="auto"/>
          </w:divBdr>
        </w:div>
        <w:div w:id="1819761801">
          <w:marLeft w:val="0"/>
          <w:marRight w:val="0"/>
          <w:marTop w:val="120"/>
          <w:marBottom w:val="120"/>
          <w:divBdr>
            <w:top w:val="none" w:sz="0" w:space="0" w:color="auto"/>
            <w:left w:val="none" w:sz="0" w:space="0" w:color="auto"/>
            <w:bottom w:val="none" w:sz="0" w:space="0" w:color="auto"/>
            <w:right w:val="none" w:sz="0" w:space="0" w:color="auto"/>
          </w:divBdr>
        </w:div>
      </w:divsChild>
    </w:div>
    <w:div w:id="212928994">
      <w:bodyDiv w:val="1"/>
      <w:marLeft w:val="0"/>
      <w:marRight w:val="0"/>
      <w:marTop w:val="0"/>
      <w:marBottom w:val="0"/>
      <w:divBdr>
        <w:top w:val="none" w:sz="0" w:space="0" w:color="auto"/>
        <w:left w:val="none" w:sz="0" w:space="0" w:color="auto"/>
        <w:bottom w:val="none" w:sz="0" w:space="0" w:color="auto"/>
        <w:right w:val="none" w:sz="0" w:space="0" w:color="auto"/>
      </w:divBdr>
    </w:div>
    <w:div w:id="215434692">
      <w:bodyDiv w:val="1"/>
      <w:marLeft w:val="0"/>
      <w:marRight w:val="0"/>
      <w:marTop w:val="0"/>
      <w:marBottom w:val="0"/>
      <w:divBdr>
        <w:top w:val="none" w:sz="0" w:space="0" w:color="auto"/>
        <w:left w:val="none" w:sz="0" w:space="0" w:color="auto"/>
        <w:bottom w:val="none" w:sz="0" w:space="0" w:color="auto"/>
        <w:right w:val="none" w:sz="0" w:space="0" w:color="auto"/>
      </w:divBdr>
    </w:div>
    <w:div w:id="217666178">
      <w:bodyDiv w:val="1"/>
      <w:marLeft w:val="0"/>
      <w:marRight w:val="0"/>
      <w:marTop w:val="0"/>
      <w:marBottom w:val="0"/>
      <w:divBdr>
        <w:top w:val="none" w:sz="0" w:space="0" w:color="auto"/>
        <w:left w:val="none" w:sz="0" w:space="0" w:color="auto"/>
        <w:bottom w:val="none" w:sz="0" w:space="0" w:color="auto"/>
        <w:right w:val="none" w:sz="0" w:space="0" w:color="auto"/>
      </w:divBdr>
    </w:div>
    <w:div w:id="218711873">
      <w:bodyDiv w:val="1"/>
      <w:marLeft w:val="0"/>
      <w:marRight w:val="0"/>
      <w:marTop w:val="0"/>
      <w:marBottom w:val="0"/>
      <w:divBdr>
        <w:top w:val="none" w:sz="0" w:space="0" w:color="auto"/>
        <w:left w:val="none" w:sz="0" w:space="0" w:color="auto"/>
        <w:bottom w:val="none" w:sz="0" w:space="0" w:color="auto"/>
        <w:right w:val="none" w:sz="0" w:space="0" w:color="auto"/>
      </w:divBdr>
    </w:div>
    <w:div w:id="225992836">
      <w:bodyDiv w:val="1"/>
      <w:marLeft w:val="0"/>
      <w:marRight w:val="0"/>
      <w:marTop w:val="0"/>
      <w:marBottom w:val="0"/>
      <w:divBdr>
        <w:top w:val="none" w:sz="0" w:space="0" w:color="auto"/>
        <w:left w:val="none" w:sz="0" w:space="0" w:color="auto"/>
        <w:bottom w:val="none" w:sz="0" w:space="0" w:color="auto"/>
        <w:right w:val="none" w:sz="0" w:space="0" w:color="auto"/>
      </w:divBdr>
    </w:div>
    <w:div w:id="227302590">
      <w:bodyDiv w:val="1"/>
      <w:marLeft w:val="0"/>
      <w:marRight w:val="0"/>
      <w:marTop w:val="0"/>
      <w:marBottom w:val="0"/>
      <w:divBdr>
        <w:top w:val="none" w:sz="0" w:space="0" w:color="auto"/>
        <w:left w:val="none" w:sz="0" w:space="0" w:color="auto"/>
        <w:bottom w:val="none" w:sz="0" w:space="0" w:color="auto"/>
        <w:right w:val="none" w:sz="0" w:space="0" w:color="auto"/>
      </w:divBdr>
    </w:div>
    <w:div w:id="229657464">
      <w:bodyDiv w:val="1"/>
      <w:marLeft w:val="0"/>
      <w:marRight w:val="0"/>
      <w:marTop w:val="0"/>
      <w:marBottom w:val="0"/>
      <w:divBdr>
        <w:top w:val="none" w:sz="0" w:space="0" w:color="auto"/>
        <w:left w:val="none" w:sz="0" w:space="0" w:color="auto"/>
        <w:bottom w:val="none" w:sz="0" w:space="0" w:color="auto"/>
        <w:right w:val="none" w:sz="0" w:space="0" w:color="auto"/>
      </w:divBdr>
    </w:div>
    <w:div w:id="233664970">
      <w:bodyDiv w:val="1"/>
      <w:marLeft w:val="0"/>
      <w:marRight w:val="0"/>
      <w:marTop w:val="0"/>
      <w:marBottom w:val="0"/>
      <w:divBdr>
        <w:top w:val="none" w:sz="0" w:space="0" w:color="auto"/>
        <w:left w:val="none" w:sz="0" w:space="0" w:color="auto"/>
        <w:bottom w:val="none" w:sz="0" w:space="0" w:color="auto"/>
        <w:right w:val="none" w:sz="0" w:space="0" w:color="auto"/>
      </w:divBdr>
      <w:divsChild>
        <w:div w:id="94061149">
          <w:marLeft w:val="0"/>
          <w:marRight w:val="0"/>
          <w:marTop w:val="0"/>
          <w:marBottom w:val="0"/>
          <w:divBdr>
            <w:top w:val="none" w:sz="0" w:space="0" w:color="auto"/>
            <w:left w:val="none" w:sz="0" w:space="0" w:color="auto"/>
            <w:bottom w:val="none" w:sz="0" w:space="0" w:color="auto"/>
            <w:right w:val="none" w:sz="0" w:space="0" w:color="auto"/>
          </w:divBdr>
          <w:divsChild>
            <w:div w:id="1429428107">
              <w:marLeft w:val="0"/>
              <w:marRight w:val="0"/>
              <w:marTop w:val="0"/>
              <w:marBottom w:val="0"/>
              <w:divBdr>
                <w:top w:val="none" w:sz="0" w:space="0" w:color="auto"/>
                <w:left w:val="none" w:sz="0" w:space="0" w:color="auto"/>
                <w:bottom w:val="none" w:sz="0" w:space="0" w:color="auto"/>
                <w:right w:val="none" w:sz="0" w:space="0" w:color="auto"/>
              </w:divBdr>
            </w:div>
          </w:divsChild>
        </w:div>
        <w:div w:id="1501431665">
          <w:marLeft w:val="0"/>
          <w:marRight w:val="0"/>
          <w:marTop w:val="0"/>
          <w:marBottom w:val="0"/>
          <w:divBdr>
            <w:top w:val="none" w:sz="0" w:space="0" w:color="auto"/>
            <w:left w:val="none" w:sz="0" w:space="0" w:color="auto"/>
            <w:bottom w:val="none" w:sz="0" w:space="0" w:color="auto"/>
            <w:right w:val="none" w:sz="0" w:space="0" w:color="auto"/>
          </w:divBdr>
          <w:divsChild>
            <w:div w:id="18128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0361">
      <w:bodyDiv w:val="1"/>
      <w:marLeft w:val="0"/>
      <w:marRight w:val="0"/>
      <w:marTop w:val="0"/>
      <w:marBottom w:val="0"/>
      <w:divBdr>
        <w:top w:val="none" w:sz="0" w:space="0" w:color="auto"/>
        <w:left w:val="none" w:sz="0" w:space="0" w:color="auto"/>
        <w:bottom w:val="none" w:sz="0" w:space="0" w:color="auto"/>
        <w:right w:val="none" w:sz="0" w:space="0" w:color="auto"/>
      </w:divBdr>
    </w:div>
    <w:div w:id="235555717">
      <w:bodyDiv w:val="1"/>
      <w:marLeft w:val="0"/>
      <w:marRight w:val="0"/>
      <w:marTop w:val="0"/>
      <w:marBottom w:val="0"/>
      <w:divBdr>
        <w:top w:val="none" w:sz="0" w:space="0" w:color="auto"/>
        <w:left w:val="none" w:sz="0" w:space="0" w:color="auto"/>
        <w:bottom w:val="none" w:sz="0" w:space="0" w:color="auto"/>
        <w:right w:val="none" w:sz="0" w:space="0" w:color="auto"/>
      </w:divBdr>
    </w:div>
    <w:div w:id="236283823">
      <w:bodyDiv w:val="1"/>
      <w:marLeft w:val="0"/>
      <w:marRight w:val="0"/>
      <w:marTop w:val="0"/>
      <w:marBottom w:val="0"/>
      <w:divBdr>
        <w:top w:val="none" w:sz="0" w:space="0" w:color="auto"/>
        <w:left w:val="none" w:sz="0" w:space="0" w:color="auto"/>
        <w:bottom w:val="none" w:sz="0" w:space="0" w:color="auto"/>
        <w:right w:val="none" w:sz="0" w:space="0" w:color="auto"/>
      </w:divBdr>
    </w:div>
    <w:div w:id="236399237">
      <w:bodyDiv w:val="1"/>
      <w:marLeft w:val="0"/>
      <w:marRight w:val="0"/>
      <w:marTop w:val="0"/>
      <w:marBottom w:val="0"/>
      <w:divBdr>
        <w:top w:val="none" w:sz="0" w:space="0" w:color="auto"/>
        <w:left w:val="none" w:sz="0" w:space="0" w:color="auto"/>
        <w:bottom w:val="none" w:sz="0" w:space="0" w:color="auto"/>
        <w:right w:val="none" w:sz="0" w:space="0" w:color="auto"/>
      </w:divBdr>
    </w:div>
    <w:div w:id="239682412">
      <w:bodyDiv w:val="1"/>
      <w:marLeft w:val="0"/>
      <w:marRight w:val="0"/>
      <w:marTop w:val="0"/>
      <w:marBottom w:val="0"/>
      <w:divBdr>
        <w:top w:val="none" w:sz="0" w:space="0" w:color="auto"/>
        <w:left w:val="none" w:sz="0" w:space="0" w:color="auto"/>
        <w:bottom w:val="none" w:sz="0" w:space="0" w:color="auto"/>
        <w:right w:val="none" w:sz="0" w:space="0" w:color="auto"/>
      </w:divBdr>
    </w:div>
    <w:div w:id="240407187">
      <w:bodyDiv w:val="1"/>
      <w:marLeft w:val="0"/>
      <w:marRight w:val="0"/>
      <w:marTop w:val="0"/>
      <w:marBottom w:val="0"/>
      <w:divBdr>
        <w:top w:val="none" w:sz="0" w:space="0" w:color="auto"/>
        <w:left w:val="none" w:sz="0" w:space="0" w:color="auto"/>
        <w:bottom w:val="none" w:sz="0" w:space="0" w:color="auto"/>
        <w:right w:val="none" w:sz="0" w:space="0" w:color="auto"/>
      </w:divBdr>
    </w:div>
    <w:div w:id="241185641">
      <w:bodyDiv w:val="1"/>
      <w:marLeft w:val="0"/>
      <w:marRight w:val="0"/>
      <w:marTop w:val="0"/>
      <w:marBottom w:val="0"/>
      <w:divBdr>
        <w:top w:val="none" w:sz="0" w:space="0" w:color="auto"/>
        <w:left w:val="none" w:sz="0" w:space="0" w:color="auto"/>
        <w:bottom w:val="none" w:sz="0" w:space="0" w:color="auto"/>
        <w:right w:val="none" w:sz="0" w:space="0" w:color="auto"/>
      </w:divBdr>
    </w:div>
    <w:div w:id="243220802">
      <w:bodyDiv w:val="1"/>
      <w:marLeft w:val="0"/>
      <w:marRight w:val="0"/>
      <w:marTop w:val="0"/>
      <w:marBottom w:val="0"/>
      <w:divBdr>
        <w:top w:val="none" w:sz="0" w:space="0" w:color="auto"/>
        <w:left w:val="none" w:sz="0" w:space="0" w:color="auto"/>
        <w:bottom w:val="none" w:sz="0" w:space="0" w:color="auto"/>
        <w:right w:val="none" w:sz="0" w:space="0" w:color="auto"/>
      </w:divBdr>
    </w:div>
    <w:div w:id="247618934">
      <w:bodyDiv w:val="1"/>
      <w:marLeft w:val="0"/>
      <w:marRight w:val="0"/>
      <w:marTop w:val="0"/>
      <w:marBottom w:val="0"/>
      <w:divBdr>
        <w:top w:val="none" w:sz="0" w:space="0" w:color="auto"/>
        <w:left w:val="none" w:sz="0" w:space="0" w:color="auto"/>
        <w:bottom w:val="none" w:sz="0" w:space="0" w:color="auto"/>
        <w:right w:val="none" w:sz="0" w:space="0" w:color="auto"/>
      </w:divBdr>
    </w:div>
    <w:div w:id="248662290">
      <w:bodyDiv w:val="1"/>
      <w:marLeft w:val="0"/>
      <w:marRight w:val="0"/>
      <w:marTop w:val="0"/>
      <w:marBottom w:val="0"/>
      <w:divBdr>
        <w:top w:val="none" w:sz="0" w:space="0" w:color="auto"/>
        <w:left w:val="none" w:sz="0" w:space="0" w:color="auto"/>
        <w:bottom w:val="none" w:sz="0" w:space="0" w:color="auto"/>
        <w:right w:val="none" w:sz="0" w:space="0" w:color="auto"/>
      </w:divBdr>
    </w:div>
    <w:div w:id="249436836">
      <w:bodyDiv w:val="1"/>
      <w:marLeft w:val="0"/>
      <w:marRight w:val="0"/>
      <w:marTop w:val="0"/>
      <w:marBottom w:val="0"/>
      <w:divBdr>
        <w:top w:val="none" w:sz="0" w:space="0" w:color="auto"/>
        <w:left w:val="none" w:sz="0" w:space="0" w:color="auto"/>
        <w:bottom w:val="none" w:sz="0" w:space="0" w:color="auto"/>
        <w:right w:val="none" w:sz="0" w:space="0" w:color="auto"/>
      </w:divBdr>
    </w:div>
    <w:div w:id="250354440">
      <w:bodyDiv w:val="1"/>
      <w:marLeft w:val="0"/>
      <w:marRight w:val="0"/>
      <w:marTop w:val="0"/>
      <w:marBottom w:val="0"/>
      <w:divBdr>
        <w:top w:val="none" w:sz="0" w:space="0" w:color="auto"/>
        <w:left w:val="none" w:sz="0" w:space="0" w:color="auto"/>
        <w:bottom w:val="none" w:sz="0" w:space="0" w:color="auto"/>
        <w:right w:val="none" w:sz="0" w:space="0" w:color="auto"/>
      </w:divBdr>
    </w:div>
    <w:div w:id="251665208">
      <w:bodyDiv w:val="1"/>
      <w:marLeft w:val="0"/>
      <w:marRight w:val="0"/>
      <w:marTop w:val="0"/>
      <w:marBottom w:val="0"/>
      <w:divBdr>
        <w:top w:val="none" w:sz="0" w:space="0" w:color="auto"/>
        <w:left w:val="none" w:sz="0" w:space="0" w:color="auto"/>
        <w:bottom w:val="none" w:sz="0" w:space="0" w:color="auto"/>
        <w:right w:val="none" w:sz="0" w:space="0" w:color="auto"/>
      </w:divBdr>
    </w:div>
    <w:div w:id="251747377">
      <w:bodyDiv w:val="1"/>
      <w:marLeft w:val="0"/>
      <w:marRight w:val="0"/>
      <w:marTop w:val="0"/>
      <w:marBottom w:val="0"/>
      <w:divBdr>
        <w:top w:val="none" w:sz="0" w:space="0" w:color="auto"/>
        <w:left w:val="none" w:sz="0" w:space="0" w:color="auto"/>
        <w:bottom w:val="none" w:sz="0" w:space="0" w:color="auto"/>
        <w:right w:val="none" w:sz="0" w:space="0" w:color="auto"/>
      </w:divBdr>
    </w:div>
    <w:div w:id="254290675">
      <w:bodyDiv w:val="1"/>
      <w:marLeft w:val="0"/>
      <w:marRight w:val="0"/>
      <w:marTop w:val="0"/>
      <w:marBottom w:val="0"/>
      <w:divBdr>
        <w:top w:val="none" w:sz="0" w:space="0" w:color="auto"/>
        <w:left w:val="none" w:sz="0" w:space="0" w:color="auto"/>
        <w:bottom w:val="none" w:sz="0" w:space="0" w:color="auto"/>
        <w:right w:val="none" w:sz="0" w:space="0" w:color="auto"/>
      </w:divBdr>
    </w:div>
    <w:div w:id="257905997">
      <w:bodyDiv w:val="1"/>
      <w:marLeft w:val="0"/>
      <w:marRight w:val="0"/>
      <w:marTop w:val="0"/>
      <w:marBottom w:val="0"/>
      <w:divBdr>
        <w:top w:val="none" w:sz="0" w:space="0" w:color="auto"/>
        <w:left w:val="none" w:sz="0" w:space="0" w:color="auto"/>
        <w:bottom w:val="none" w:sz="0" w:space="0" w:color="auto"/>
        <w:right w:val="none" w:sz="0" w:space="0" w:color="auto"/>
      </w:divBdr>
    </w:div>
    <w:div w:id="260258029">
      <w:bodyDiv w:val="1"/>
      <w:marLeft w:val="0"/>
      <w:marRight w:val="0"/>
      <w:marTop w:val="0"/>
      <w:marBottom w:val="0"/>
      <w:divBdr>
        <w:top w:val="none" w:sz="0" w:space="0" w:color="auto"/>
        <w:left w:val="none" w:sz="0" w:space="0" w:color="auto"/>
        <w:bottom w:val="none" w:sz="0" w:space="0" w:color="auto"/>
        <w:right w:val="none" w:sz="0" w:space="0" w:color="auto"/>
      </w:divBdr>
    </w:div>
    <w:div w:id="264311395">
      <w:bodyDiv w:val="1"/>
      <w:marLeft w:val="0"/>
      <w:marRight w:val="0"/>
      <w:marTop w:val="0"/>
      <w:marBottom w:val="0"/>
      <w:divBdr>
        <w:top w:val="none" w:sz="0" w:space="0" w:color="auto"/>
        <w:left w:val="none" w:sz="0" w:space="0" w:color="auto"/>
        <w:bottom w:val="none" w:sz="0" w:space="0" w:color="auto"/>
        <w:right w:val="none" w:sz="0" w:space="0" w:color="auto"/>
      </w:divBdr>
    </w:div>
    <w:div w:id="265307636">
      <w:bodyDiv w:val="1"/>
      <w:marLeft w:val="0"/>
      <w:marRight w:val="0"/>
      <w:marTop w:val="0"/>
      <w:marBottom w:val="0"/>
      <w:divBdr>
        <w:top w:val="none" w:sz="0" w:space="0" w:color="auto"/>
        <w:left w:val="none" w:sz="0" w:space="0" w:color="auto"/>
        <w:bottom w:val="none" w:sz="0" w:space="0" w:color="auto"/>
        <w:right w:val="none" w:sz="0" w:space="0" w:color="auto"/>
      </w:divBdr>
    </w:div>
    <w:div w:id="265504143">
      <w:bodyDiv w:val="1"/>
      <w:marLeft w:val="0"/>
      <w:marRight w:val="0"/>
      <w:marTop w:val="0"/>
      <w:marBottom w:val="0"/>
      <w:divBdr>
        <w:top w:val="none" w:sz="0" w:space="0" w:color="auto"/>
        <w:left w:val="none" w:sz="0" w:space="0" w:color="auto"/>
        <w:bottom w:val="none" w:sz="0" w:space="0" w:color="auto"/>
        <w:right w:val="none" w:sz="0" w:space="0" w:color="auto"/>
      </w:divBdr>
    </w:div>
    <w:div w:id="265504788">
      <w:bodyDiv w:val="1"/>
      <w:marLeft w:val="0"/>
      <w:marRight w:val="0"/>
      <w:marTop w:val="0"/>
      <w:marBottom w:val="0"/>
      <w:divBdr>
        <w:top w:val="none" w:sz="0" w:space="0" w:color="auto"/>
        <w:left w:val="none" w:sz="0" w:space="0" w:color="auto"/>
        <w:bottom w:val="none" w:sz="0" w:space="0" w:color="auto"/>
        <w:right w:val="none" w:sz="0" w:space="0" w:color="auto"/>
      </w:divBdr>
    </w:div>
    <w:div w:id="267784498">
      <w:bodyDiv w:val="1"/>
      <w:marLeft w:val="0"/>
      <w:marRight w:val="0"/>
      <w:marTop w:val="0"/>
      <w:marBottom w:val="0"/>
      <w:divBdr>
        <w:top w:val="none" w:sz="0" w:space="0" w:color="auto"/>
        <w:left w:val="none" w:sz="0" w:space="0" w:color="auto"/>
        <w:bottom w:val="none" w:sz="0" w:space="0" w:color="auto"/>
        <w:right w:val="none" w:sz="0" w:space="0" w:color="auto"/>
      </w:divBdr>
    </w:div>
    <w:div w:id="268053600">
      <w:bodyDiv w:val="1"/>
      <w:marLeft w:val="0"/>
      <w:marRight w:val="0"/>
      <w:marTop w:val="0"/>
      <w:marBottom w:val="0"/>
      <w:divBdr>
        <w:top w:val="none" w:sz="0" w:space="0" w:color="auto"/>
        <w:left w:val="none" w:sz="0" w:space="0" w:color="auto"/>
        <w:bottom w:val="none" w:sz="0" w:space="0" w:color="auto"/>
        <w:right w:val="none" w:sz="0" w:space="0" w:color="auto"/>
      </w:divBdr>
    </w:div>
    <w:div w:id="268708691">
      <w:bodyDiv w:val="1"/>
      <w:marLeft w:val="0"/>
      <w:marRight w:val="0"/>
      <w:marTop w:val="0"/>
      <w:marBottom w:val="0"/>
      <w:divBdr>
        <w:top w:val="none" w:sz="0" w:space="0" w:color="auto"/>
        <w:left w:val="none" w:sz="0" w:space="0" w:color="auto"/>
        <w:bottom w:val="none" w:sz="0" w:space="0" w:color="auto"/>
        <w:right w:val="none" w:sz="0" w:space="0" w:color="auto"/>
      </w:divBdr>
    </w:div>
    <w:div w:id="269817560">
      <w:bodyDiv w:val="1"/>
      <w:marLeft w:val="0"/>
      <w:marRight w:val="0"/>
      <w:marTop w:val="0"/>
      <w:marBottom w:val="0"/>
      <w:divBdr>
        <w:top w:val="none" w:sz="0" w:space="0" w:color="auto"/>
        <w:left w:val="none" w:sz="0" w:space="0" w:color="auto"/>
        <w:bottom w:val="none" w:sz="0" w:space="0" w:color="auto"/>
        <w:right w:val="none" w:sz="0" w:space="0" w:color="auto"/>
      </w:divBdr>
    </w:div>
    <w:div w:id="273826187">
      <w:bodyDiv w:val="1"/>
      <w:marLeft w:val="0"/>
      <w:marRight w:val="0"/>
      <w:marTop w:val="0"/>
      <w:marBottom w:val="0"/>
      <w:divBdr>
        <w:top w:val="none" w:sz="0" w:space="0" w:color="auto"/>
        <w:left w:val="none" w:sz="0" w:space="0" w:color="auto"/>
        <w:bottom w:val="none" w:sz="0" w:space="0" w:color="auto"/>
        <w:right w:val="none" w:sz="0" w:space="0" w:color="auto"/>
      </w:divBdr>
    </w:div>
    <w:div w:id="276135202">
      <w:bodyDiv w:val="1"/>
      <w:marLeft w:val="0"/>
      <w:marRight w:val="0"/>
      <w:marTop w:val="0"/>
      <w:marBottom w:val="0"/>
      <w:divBdr>
        <w:top w:val="none" w:sz="0" w:space="0" w:color="auto"/>
        <w:left w:val="none" w:sz="0" w:space="0" w:color="auto"/>
        <w:bottom w:val="none" w:sz="0" w:space="0" w:color="auto"/>
        <w:right w:val="none" w:sz="0" w:space="0" w:color="auto"/>
      </w:divBdr>
    </w:div>
    <w:div w:id="278952077">
      <w:bodyDiv w:val="1"/>
      <w:marLeft w:val="0"/>
      <w:marRight w:val="0"/>
      <w:marTop w:val="0"/>
      <w:marBottom w:val="0"/>
      <w:divBdr>
        <w:top w:val="none" w:sz="0" w:space="0" w:color="auto"/>
        <w:left w:val="none" w:sz="0" w:space="0" w:color="auto"/>
        <w:bottom w:val="none" w:sz="0" w:space="0" w:color="auto"/>
        <w:right w:val="none" w:sz="0" w:space="0" w:color="auto"/>
      </w:divBdr>
    </w:div>
    <w:div w:id="285547063">
      <w:bodyDiv w:val="1"/>
      <w:marLeft w:val="0"/>
      <w:marRight w:val="0"/>
      <w:marTop w:val="0"/>
      <w:marBottom w:val="0"/>
      <w:divBdr>
        <w:top w:val="none" w:sz="0" w:space="0" w:color="auto"/>
        <w:left w:val="none" w:sz="0" w:space="0" w:color="auto"/>
        <w:bottom w:val="none" w:sz="0" w:space="0" w:color="auto"/>
        <w:right w:val="none" w:sz="0" w:space="0" w:color="auto"/>
      </w:divBdr>
    </w:div>
    <w:div w:id="290405604">
      <w:bodyDiv w:val="1"/>
      <w:marLeft w:val="0"/>
      <w:marRight w:val="0"/>
      <w:marTop w:val="0"/>
      <w:marBottom w:val="0"/>
      <w:divBdr>
        <w:top w:val="none" w:sz="0" w:space="0" w:color="auto"/>
        <w:left w:val="none" w:sz="0" w:space="0" w:color="auto"/>
        <w:bottom w:val="none" w:sz="0" w:space="0" w:color="auto"/>
        <w:right w:val="none" w:sz="0" w:space="0" w:color="auto"/>
      </w:divBdr>
    </w:div>
    <w:div w:id="294871662">
      <w:bodyDiv w:val="1"/>
      <w:marLeft w:val="0"/>
      <w:marRight w:val="0"/>
      <w:marTop w:val="0"/>
      <w:marBottom w:val="0"/>
      <w:divBdr>
        <w:top w:val="none" w:sz="0" w:space="0" w:color="auto"/>
        <w:left w:val="none" w:sz="0" w:space="0" w:color="auto"/>
        <w:bottom w:val="none" w:sz="0" w:space="0" w:color="auto"/>
        <w:right w:val="none" w:sz="0" w:space="0" w:color="auto"/>
      </w:divBdr>
    </w:div>
    <w:div w:id="296643865">
      <w:bodyDiv w:val="1"/>
      <w:marLeft w:val="0"/>
      <w:marRight w:val="0"/>
      <w:marTop w:val="0"/>
      <w:marBottom w:val="0"/>
      <w:divBdr>
        <w:top w:val="none" w:sz="0" w:space="0" w:color="auto"/>
        <w:left w:val="none" w:sz="0" w:space="0" w:color="auto"/>
        <w:bottom w:val="none" w:sz="0" w:space="0" w:color="auto"/>
        <w:right w:val="none" w:sz="0" w:space="0" w:color="auto"/>
      </w:divBdr>
    </w:div>
    <w:div w:id="296684943">
      <w:bodyDiv w:val="1"/>
      <w:marLeft w:val="0"/>
      <w:marRight w:val="0"/>
      <w:marTop w:val="0"/>
      <w:marBottom w:val="0"/>
      <w:divBdr>
        <w:top w:val="none" w:sz="0" w:space="0" w:color="auto"/>
        <w:left w:val="none" w:sz="0" w:space="0" w:color="auto"/>
        <w:bottom w:val="none" w:sz="0" w:space="0" w:color="auto"/>
        <w:right w:val="none" w:sz="0" w:space="0" w:color="auto"/>
      </w:divBdr>
    </w:div>
    <w:div w:id="300499312">
      <w:bodyDiv w:val="1"/>
      <w:marLeft w:val="0"/>
      <w:marRight w:val="0"/>
      <w:marTop w:val="0"/>
      <w:marBottom w:val="0"/>
      <w:divBdr>
        <w:top w:val="none" w:sz="0" w:space="0" w:color="auto"/>
        <w:left w:val="none" w:sz="0" w:space="0" w:color="auto"/>
        <w:bottom w:val="none" w:sz="0" w:space="0" w:color="auto"/>
        <w:right w:val="none" w:sz="0" w:space="0" w:color="auto"/>
      </w:divBdr>
    </w:div>
    <w:div w:id="304089565">
      <w:bodyDiv w:val="1"/>
      <w:marLeft w:val="0"/>
      <w:marRight w:val="0"/>
      <w:marTop w:val="0"/>
      <w:marBottom w:val="0"/>
      <w:divBdr>
        <w:top w:val="none" w:sz="0" w:space="0" w:color="auto"/>
        <w:left w:val="none" w:sz="0" w:space="0" w:color="auto"/>
        <w:bottom w:val="none" w:sz="0" w:space="0" w:color="auto"/>
        <w:right w:val="none" w:sz="0" w:space="0" w:color="auto"/>
      </w:divBdr>
    </w:div>
    <w:div w:id="305746806">
      <w:bodyDiv w:val="1"/>
      <w:marLeft w:val="0"/>
      <w:marRight w:val="0"/>
      <w:marTop w:val="0"/>
      <w:marBottom w:val="0"/>
      <w:divBdr>
        <w:top w:val="none" w:sz="0" w:space="0" w:color="auto"/>
        <w:left w:val="none" w:sz="0" w:space="0" w:color="auto"/>
        <w:bottom w:val="none" w:sz="0" w:space="0" w:color="auto"/>
        <w:right w:val="none" w:sz="0" w:space="0" w:color="auto"/>
      </w:divBdr>
    </w:div>
    <w:div w:id="310712914">
      <w:bodyDiv w:val="1"/>
      <w:marLeft w:val="0"/>
      <w:marRight w:val="0"/>
      <w:marTop w:val="0"/>
      <w:marBottom w:val="0"/>
      <w:divBdr>
        <w:top w:val="none" w:sz="0" w:space="0" w:color="auto"/>
        <w:left w:val="none" w:sz="0" w:space="0" w:color="auto"/>
        <w:bottom w:val="none" w:sz="0" w:space="0" w:color="auto"/>
        <w:right w:val="none" w:sz="0" w:space="0" w:color="auto"/>
      </w:divBdr>
    </w:div>
    <w:div w:id="313144668">
      <w:bodyDiv w:val="1"/>
      <w:marLeft w:val="0"/>
      <w:marRight w:val="0"/>
      <w:marTop w:val="0"/>
      <w:marBottom w:val="0"/>
      <w:divBdr>
        <w:top w:val="none" w:sz="0" w:space="0" w:color="auto"/>
        <w:left w:val="none" w:sz="0" w:space="0" w:color="auto"/>
        <w:bottom w:val="none" w:sz="0" w:space="0" w:color="auto"/>
        <w:right w:val="none" w:sz="0" w:space="0" w:color="auto"/>
      </w:divBdr>
    </w:div>
    <w:div w:id="315846011">
      <w:bodyDiv w:val="1"/>
      <w:marLeft w:val="0"/>
      <w:marRight w:val="0"/>
      <w:marTop w:val="0"/>
      <w:marBottom w:val="0"/>
      <w:divBdr>
        <w:top w:val="none" w:sz="0" w:space="0" w:color="auto"/>
        <w:left w:val="none" w:sz="0" w:space="0" w:color="auto"/>
        <w:bottom w:val="none" w:sz="0" w:space="0" w:color="auto"/>
        <w:right w:val="none" w:sz="0" w:space="0" w:color="auto"/>
      </w:divBdr>
    </w:div>
    <w:div w:id="318076179">
      <w:bodyDiv w:val="1"/>
      <w:marLeft w:val="0"/>
      <w:marRight w:val="0"/>
      <w:marTop w:val="0"/>
      <w:marBottom w:val="0"/>
      <w:divBdr>
        <w:top w:val="none" w:sz="0" w:space="0" w:color="auto"/>
        <w:left w:val="none" w:sz="0" w:space="0" w:color="auto"/>
        <w:bottom w:val="none" w:sz="0" w:space="0" w:color="auto"/>
        <w:right w:val="none" w:sz="0" w:space="0" w:color="auto"/>
      </w:divBdr>
    </w:div>
    <w:div w:id="324935888">
      <w:bodyDiv w:val="1"/>
      <w:marLeft w:val="0"/>
      <w:marRight w:val="0"/>
      <w:marTop w:val="0"/>
      <w:marBottom w:val="0"/>
      <w:divBdr>
        <w:top w:val="none" w:sz="0" w:space="0" w:color="auto"/>
        <w:left w:val="none" w:sz="0" w:space="0" w:color="auto"/>
        <w:bottom w:val="none" w:sz="0" w:space="0" w:color="auto"/>
        <w:right w:val="none" w:sz="0" w:space="0" w:color="auto"/>
      </w:divBdr>
      <w:divsChild>
        <w:div w:id="2016032328">
          <w:marLeft w:val="0"/>
          <w:marRight w:val="0"/>
          <w:marTop w:val="0"/>
          <w:marBottom w:val="0"/>
          <w:divBdr>
            <w:top w:val="none" w:sz="0" w:space="0" w:color="auto"/>
            <w:left w:val="none" w:sz="0" w:space="0" w:color="auto"/>
            <w:bottom w:val="none" w:sz="0" w:space="0" w:color="auto"/>
            <w:right w:val="none" w:sz="0" w:space="0" w:color="auto"/>
          </w:divBdr>
          <w:divsChild>
            <w:div w:id="1918130772">
              <w:marLeft w:val="0"/>
              <w:marRight w:val="0"/>
              <w:marTop w:val="0"/>
              <w:marBottom w:val="0"/>
              <w:divBdr>
                <w:top w:val="none" w:sz="0" w:space="0" w:color="auto"/>
                <w:left w:val="none" w:sz="0" w:space="0" w:color="auto"/>
                <w:bottom w:val="none" w:sz="0" w:space="0" w:color="auto"/>
                <w:right w:val="none" w:sz="0" w:space="0" w:color="auto"/>
              </w:divBdr>
              <w:divsChild>
                <w:div w:id="1252197059">
                  <w:marLeft w:val="0"/>
                  <w:marRight w:val="0"/>
                  <w:marTop w:val="0"/>
                  <w:marBottom w:val="0"/>
                  <w:divBdr>
                    <w:top w:val="none" w:sz="0" w:space="0" w:color="auto"/>
                    <w:left w:val="none" w:sz="0" w:space="0" w:color="auto"/>
                    <w:bottom w:val="none" w:sz="0" w:space="0" w:color="auto"/>
                    <w:right w:val="none" w:sz="0" w:space="0" w:color="auto"/>
                  </w:divBdr>
                  <w:divsChild>
                    <w:div w:id="180974121">
                      <w:marLeft w:val="0"/>
                      <w:marRight w:val="0"/>
                      <w:marTop w:val="0"/>
                      <w:marBottom w:val="0"/>
                      <w:divBdr>
                        <w:top w:val="none" w:sz="0" w:space="0" w:color="auto"/>
                        <w:left w:val="none" w:sz="0" w:space="0" w:color="auto"/>
                        <w:bottom w:val="none" w:sz="0" w:space="0" w:color="auto"/>
                        <w:right w:val="none" w:sz="0" w:space="0" w:color="auto"/>
                      </w:divBdr>
                      <w:divsChild>
                        <w:div w:id="1647737164">
                          <w:marLeft w:val="0"/>
                          <w:marRight w:val="0"/>
                          <w:marTop w:val="71"/>
                          <w:marBottom w:val="71"/>
                          <w:divBdr>
                            <w:top w:val="none" w:sz="0" w:space="0" w:color="auto"/>
                            <w:left w:val="none" w:sz="0" w:space="0" w:color="auto"/>
                            <w:bottom w:val="none" w:sz="0" w:space="0" w:color="auto"/>
                            <w:right w:val="none" w:sz="0" w:space="0" w:color="auto"/>
                          </w:divBdr>
                          <w:divsChild>
                            <w:div w:id="956638443">
                              <w:marLeft w:val="0"/>
                              <w:marRight w:val="0"/>
                              <w:marTop w:val="0"/>
                              <w:marBottom w:val="0"/>
                              <w:divBdr>
                                <w:top w:val="none" w:sz="0" w:space="0" w:color="auto"/>
                                <w:left w:val="none" w:sz="0" w:space="0" w:color="auto"/>
                                <w:bottom w:val="none" w:sz="0" w:space="0" w:color="auto"/>
                                <w:right w:val="none" w:sz="0" w:space="0" w:color="auto"/>
                              </w:divBdr>
                              <w:divsChild>
                                <w:div w:id="630792449">
                                  <w:marLeft w:val="0"/>
                                  <w:marRight w:val="0"/>
                                  <w:marTop w:val="141"/>
                                  <w:marBottom w:val="71"/>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326137468">
      <w:bodyDiv w:val="1"/>
      <w:marLeft w:val="0"/>
      <w:marRight w:val="0"/>
      <w:marTop w:val="0"/>
      <w:marBottom w:val="0"/>
      <w:divBdr>
        <w:top w:val="none" w:sz="0" w:space="0" w:color="auto"/>
        <w:left w:val="none" w:sz="0" w:space="0" w:color="auto"/>
        <w:bottom w:val="none" w:sz="0" w:space="0" w:color="auto"/>
        <w:right w:val="none" w:sz="0" w:space="0" w:color="auto"/>
      </w:divBdr>
    </w:div>
    <w:div w:id="333461739">
      <w:bodyDiv w:val="1"/>
      <w:marLeft w:val="0"/>
      <w:marRight w:val="0"/>
      <w:marTop w:val="0"/>
      <w:marBottom w:val="0"/>
      <w:divBdr>
        <w:top w:val="none" w:sz="0" w:space="0" w:color="auto"/>
        <w:left w:val="none" w:sz="0" w:space="0" w:color="auto"/>
        <w:bottom w:val="none" w:sz="0" w:space="0" w:color="auto"/>
        <w:right w:val="none" w:sz="0" w:space="0" w:color="auto"/>
      </w:divBdr>
    </w:div>
    <w:div w:id="334266151">
      <w:bodyDiv w:val="1"/>
      <w:marLeft w:val="0"/>
      <w:marRight w:val="0"/>
      <w:marTop w:val="0"/>
      <w:marBottom w:val="0"/>
      <w:divBdr>
        <w:top w:val="none" w:sz="0" w:space="0" w:color="auto"/>
        <w:left w:val="none" w:sz="0" w:space="0" w:color="auto"/>
        <w:bottom w:val="none" w:sz="0" w:space="0" w:color="auto"/>
        <w:right w:val="none" w:sz="0" w:space="0" w:color="auto"/>
      </w:divBdr>
    </w:div>
    <w:div w:id="336537627">
      <w:bodyDiv w:val="1"/>
      <w:marLeft w:val="0"/>
      <w:marRight w:val="0"/>
      <w:marTop w:val="0"/>
      <w:marBottom w:val="0"/>
      <w:divBdr>
        <w:top w:val="none" w:sz="0" w:space="0" w:color="auto"/>
        <w:left w:val="none" w:sz="0" w:space="0" w:color="auto"/>
        <w:bottom w:val="none" w:sz="0" w:space="0" w:color="auto"/>
        <w:right w:val="none" w:sz="0" w:space="0" w:color="auto"/>
      </w:divBdr>
    </w:div>
    <w:div w:id="337003692">
      <w:bodyDiv w:val="1"/>
      <w:marLeft w:val="0"/>
      <w:marRight w:val="0"/>
      <w:marTop w:val="0"/>
      <w:marBottom w:val="0"/>
      <w:divBdr>
        <w:top w:val="none" w:sz="0" w:space="0" w:color="auto"/>
        <w:left w:val="none" w:sz="0" w:space="0" w:color="auto"/>
        <w:bottom w:val="none" w:sz="0" w:space="0" w:color="auto"/>
        <w:right w:val="none" w:sz="0" w:space="0" w:color="auto"/>
      </w:divBdr>
    </w:div>
    <w:div w:id="340468886">
      <w:bodyDiv w:val="1"/>
      <w:marLeft w:val="0"/>
      <w:marRight w:val="0"/>
      <w:marTop w:val="0"/>
      <w:marBottom w:val="0"/>
      <w:divBdr>
        <w:top w:val="none" w:sz="0" w:space="0" w:color="auto"/>
        <w:left w:val="none" w:sz="0" w:space="0" w:color="auto"/>
        <w:bottom w:val="none" w:sz="0" w:space="0" w:color="auto"/>
        <w:right w:val="none" w:sz="0" w:space="0" w:color="auto"/>
      </w:divBdr>
    </w:div>
    <w:div w:id="344018888">
      <w:bodyDiv w:val="1"/>
      <w:marLeft w:val="0"/>
      <w:marRight w:val="0"/>
      <w:marTop w:val="0"/>
      <w:marBottom w:val="0"/>
      <w:divBdr>
        <w:top w:val="none" w:sz="0" w:space="0" w:color="auto"/>
        <w:left w:val="none" w:sz="0" w:space="0" w:color="auto"/>
        <w:bottom w:val="none" w:sz="0" w:space="0" w:color="auto"/>
        <w:right w:val="none" w:sz="0" w:space="0" w:color="auto"/>
      </w:divBdr>
    </w:div>
    <w:div w:id="347676814">
      <w:bodyDiv w:val="1"/>
      <w:marLeft w:val="0"/>
      <w:marRight w:val="0"/>
      <w:marTop w:val="0"/>
      <w:marBottom w:val="0"/>
      <w:divBdr>
        <w:top w:val="none" w:sz="0" w:space="0" w:color="auto"/>
        <w:left w:val="none" w:sz="0" w:space="0" w:color="auto"/>
        <w:bottom w:val="none" w:sz="0" w:space="0" w:color="auto"/>
        <w:right w:val="none" w:sz="0" w:space="0" w:color="auto"/>
      </w:divBdr>
    </w:div>
    <w:div w:id="354500598">
      <w:bodyDiv w:val="1"/>
      <w:marLeft w:val="0"/>
      <w:marRight w:val="0"/>
      <w:marTop w:val="0"/>
      <w:marBottom w:val="0"/>
      <w:divBdr>
        <w:top w:val="none" w:sz="0" w:space="0" w:color="auto"/>
        <w:left w:val="none" w:sz="0" w:space="0" w:color="auto"/>
        <w:bottom w:val="none" w:sz="0" w:space="0" w:color="auto"/>
        <w:right w:val="none" w:sz="0" w:space="0" w:color="auto"/>
      </w:divBdr>
    </w:div>
    <w:div w:id="357238437">
      <w:bodyDiv w:val="1"/>
      <w:marLeft w:val="0"/>
      <w:marRight w:val="0"/>
      <w:marTop w:val="0"/>
      <w:marBottom w:val="0"/>
      <w:divBdr>
        <w:top w:val="none" w:sz="0" w:space="0" w:color="auto"/>
        <w:left w:val="none" w:sz="0" w:space="0" w:color="auto"/>
        <w:bottom w:val="none" w:sz="0" w:space="0" w:color="auto"/>
        <w:right w:val="none" w:sz="0" w:space="0" w:color="auto"/>
      </w:divBdr>
    </w:div>
    <w:div w:id="360785919">
      <w:bodyDiv w:val="1"/>
      <w:marLeft w:val="0"/>
      <w:marRight w:val="0"/>
      <w:marTop w:val="0"/>
      <w:marBottom w:val="0"/>
      <w:divBdr>
        <w:top w:val="none" w:sz="0" w:space="0" w:color="auto"/>
        <w:left w:val="none" w:sz="0" w:space="0" w:color="auto"/>
        <w:bottom w:val="none" w:sz="0" w:space="0" w:color="auto"/>
        <w:right w:val="none" w:sz="0" w:space="0" w:color="auto"/>
      </w:divBdr>
      <w:divsChild>
        <w:div w:id="512571903">
          <w:marLeft w:val="0"/>
          <w:marRight w:val="0"/>
          <w:marTop w:val="120"/>
          <w:marBottom w:val="120"/>
          <w:divBdr>
            <w:top w:val="none" w:sz="0" w:space="0" w:color="auto"/>
            <w:left w:val="none" w:sz="0" w:space="0" w:color="auto"/>
            <w:bottom w:val="none" w:sz="0" w:space="0" w:color="auto"/>
            <w:right w:val="none" w:sz="0" w:space="0" w:color="auto"/>
          </w:divBdr>
        </w:div>
        <w:div w:id="764228395">
          <w:marLeft w:val="0"/>
          <w:marRight w:val="0"/>
          <w:marTop w:val="120"/>
          <w:marBottom w:val="120"/>
          <w:divBdr>
            <w:top w:val="none" w:sz="0" w:space="0" w:color="auto"/>
            <w:left w:val="none" w:sz="0" w:space="0" w:color="auto"/>
            <w:bottom w:val="none" w:sz="0" w:space="0" w:color="auto"/>
            <w:right w:val="none" w:sz="0" w:space="0" w:color="auto"/>
          </w:divBdr>
        </w:div>
        <w:div w:id="868418074">
          <w:marLeft w:val="0"/>
          <w:marRight w:val="0"/>
          <w:marTop w:val="120"/>
          <w:marBottom w:val="120"/>
          <w:divBdr>
            <w:top w:val="none" w:sz="0" w:space="0" w:color="auto"/>
            <w:left w:val="none" w:sz="0" w:space="0" w:color="auto"/>
            <w:bottom w:val="none" w:sz="0" w:space="0" w:color="auto"/>
            <w:right w:val="none" w:sz="0" w:space="0" w:color="auto"/>
          </w:divBdr>
        </w:div>
        <w:div w:id="1647199895">
          <w:marLeft w:val="0"/>
          <w:marRight w:val="0"/>
          <w:marTop w:val="120"/>
          <w:marBottom w:val="120"/>
          <w:divBdr>
            <w:top w:val="none" w:sz="0" w:space="0" w:color="auto"/>
            <w:left w:val="none" w:sz="0" w:space="0" w:color="auto"/>
            <w:bottom w:val="none" w:sz="0" w:space="0" w:color="auto"/>
            <w:right w:val="none" w:sz="0" w:space="0" w:color="auto"/>
          </w:divBdr>
        </w:div>
        <w:div w:id="1650133534">
          <w:marLeft w:val="0"/>
          <w:marRight w:val="0"/>
          <w:marTop w:val="120"/>
          <w:marBottom w:val="120"/>
          <w:divBdr>
            <w:top w:val="none" w:sz="0" w:space="0" w:color="auto"/>
            <w:left w:val="none" w:sz="0" w:space="0" w:color="auto"/>
            <w:bottom w:val="none" w:sz="0" w:space="0" w:color="auto"/>
            <w:right w:val="none" w:sz="0" w:space="0" w:color="auto"/>
          </w:divBdr>
        </w:div>
        <w:div w:id="2134055540">
          <w:marLeft w:val="0"/>
          <w:marRight w:val="0"/>
          <w:marTop w:val="120"/>
          <w:marBottom w:val="120"/>
          <w:divBdr>
            <w:top w:val="none" w:sz="0" w:space="0" w:color="auto"/>
            <w:left w:val="none" w:sz="0" w:space="0" w:color="auto"/>
            <w:bottom w:val="none" w:sz="0" w:space="0" w:color="auto"/>
            <w:right w:val="none" w:sz="0" w:space="0" w:color="auto"/>
          </w:divBdr>
        </w:div>
      </w:divsChild>
    </w:div>
    <w:div w:id="361057480">
      <w:bodyDiv w:val="1"/>
      <w:marLeft w:val="0"/>
      <w:marRight w:val="0"/>
      <w:marTop w:val="0"/>
      <w:marBottom w:val="0"/>
      <w:divBdr>
        <w:top w:val="none" w:sz="0" w:space="0" w:color="auto"/>
        <w:left w:val="none" w:sz="0" w:space="0" w:color="auto"/>
        <w:bottom w:val="none" w:sz="0" w:space="0" w:color="auto"/>
        <w:right w:val="none" w:sz="0" w:space="0" w:color="auto"/>
      </w:divBdr>
    </w:div>
    <w:div w:id="361323058">
      <w:bodyDiv w:val="1"/>
      <w:marLeft w:val="0"/>
      <w:marRight w:val="0"/>
      <w:marTop w:val="0"/>
      <w:marBottom w:val="0"/>
      <w:divBdr>
        <w:top w:val="none" w:sz="0" w:space="0" w:color="auto"/>
        <w:left w:val="none" w:sz="0" w:space="0" w:color="auto"/>
        <w:bottom w:val="none" w:sz="0" w:space="0" w:color="auto"/>
        <w:right w:val="none" w:sz="0" w:space="0" w:color="auto"/>
      </w:divBdr>
    </w:div>
    <w:div w:id="361633907">
      <w:bodyDiv w:val="1"/>
      <w:marLeft w:val="0"/>
      <w:marRight w:val="0"/>
      <w:marTop w:val="0"/>
      <w:marBottom w:val="0"/>
      <w:divBdr>
        <w:top w:val="none" w:sz="0" w:space="0" w:color="auto"/>
        <w:left w:val="none" w:sz="0" w:space="0" w:color="auto"/>
        <w:bottom w:val="none" w:sz="0" w:space="0" w:color="auto"/>
        <w:right w:val="none" w:sz="0" w:space="0" w:color="auto"/>
      </w:divBdr>
      <w:divsChild>
        <w:div w:id="248658644">
          <w:marLeft w:val="0"/>
          <w:marRight w:val="0"/>
          <w:marTop w:val="0"/>
          <w:marBottom w:val="0"/>
          <w:divBdr>
            <w:top w:val="none" w:sz="0" w:space="0" w:color="auto"/>
            <w:left w:val="none" w:sz="0" w:space="0" w:color="auto"/>
            <w:bottom w:val="none" w:sz="0" w:space="0" w:color="auto"/>
            <w:right w:val="none" w:sz="0" w:space="0" w:color="auto"/>
          </w:divBdr>
          <w:divsChild>
            <w:div w:id="1234512018">
              <w:marLeft w:val="0"/>
              <w:marRight w:val="0"/>
              <w:marTop w:val="0"/>
              <w:marBottom w:val="0"/>
              <w:divBdr>
                <w:top w:val="none" w:sz="0" w:space="0" w:color="auto"/>
                <w:left w:val="none" w:sz="0" w:space="0" w:color="auto"/>
                <w:bottom w:val="none" w:sz="0" w:space="0" w:color="auto"/>
                <w:right w:val="none" w:sz="0" w:space="0" w:color="auto"/>
              </w:divBdr>
              <w:divsChild>
                <w:div w:id="400835657">
                  <w:marLeft w:val="0"/>
                  <w:marRight w:val="0"/>
                  <w:marTop w:val="0"/>
                  <w:marBottom w:val="282"/>
                  <w:divBdr>
                    <w:top w:val="none" w:sz="0" w:space="0" w:color="auto"/>
                    <w:left w:val="none" w:sz="0" w:space="0" w:color="auto"/>
                    <w:bottom w:val="none" w:sz="0" w:space="0" w:color="auto"/>
                    <w:right w:val="none" w:sz="0" w:space="0" w:color="auto"/>
                  </w:divBdr>
                </w:div>
              </w:divsChild>
            </w:div>
          </w:divsChild>
        </w:div>
        <w:div w:id="255943974">
          <w:marLeft w:val="494"/>
          <w:marRight w:val="0"/>
          <w:marTop w:val="0"/>
          <w:marBottom w:val="0"/>
          <w:divBdr>
            <w:top w:val="none" w:sz="0" w:space="0" w:color="auto"/>
            <w:left w:val="none" w:sz="0" w:space="0" w:color="auto"/>
            <w:bottom w:val="none" w:sz="0" w:space="0" w:color="auto"/>
            <w:right w:val="none" w:sz="0" w:space="0" w:color="auto"/>
          </w:divBdr>
          <w:divsChild>
            <w:div w:id="467748756">
              <w:marLeft w:val="0"/>
              <w:marRight w:val="0"/>
              <w:marTop w:val="0"/>
              <w:marBottom w:val="0"/>
              <w:divBdr>
                <w:top w:val="none" w:sz="0" w:space="0" w:color="auto"/>
                <w:left w:val="none" w:sz="0" w:space="0" w:color="auto"/>
                <w:bottom w:val="none" w:sz="0" w:space="0" w:color="auto"/>
                <w:right w:val="none" w:sz="0" w:space="0" w:color="auto"/>
              </w:divBdr>
            </w:div>
          </w:divsChild>
        </w:div>
        <w:div w:id="368528695">
          <w:marLeft w:val="494"/>
          <w:marRight w:val="0"/>
          <w:marTop w:val="0"/>
          <w:marBottom w:val="0"/>
          <w:divBdr>
            <w:top w:val="none" w:sz="0" w:space="0" w:color="auto"/>
            <w:left w:val="none" w:sz="0" w:space="0" w:color="auto"/>
            <w:bottom w:val="none" w:sz="0" w:space="0" w:color="auto"/>
            <w:right w:val="none" w:sz="0" w:space="0" w:color="auto"/>
          </w:divBdr>
          <w:divsChild>
            <w:div w:id="130365124">
              <w:marLeft w:val="0"/>
              <w:marRight w:val="0"/>
              <w:marTop w:val="0"/>
              <w:marBottom w:val="0"/>
              <w:divBdr>
                <w:top w:val="none" w:sz="0" w:space="0" w:color="auto"/>
                <w:left w:val="none" w:sz="0" w:space="0" w:color="auto"/>
                <w:bottom w:val="none" w:sz="0" w:space="0" w:color="auto"/>
                <w:right w:val="none" w:sz="0" w:space="0" w:color="auto"/>
              </w:divBdr>
            </w:div>
          </w:divsChild>
        </w:div>
        <w:div w:id="893811323">
          <w:marLeft w:val="494"/>
          <w:marRight w:val="0"/>
          <w:marTop w:val="0"/>
          <w:marBottom w:val="0"/>
          <w:divBdr>
            <w:top w:val="none" w:sz="0" w:space="0" w:color="auto"/>
            <w:left w:val="none" w:sz="0" w:space="0" w:color="auto"/>
            <w:bottom w:val="none" w:sz="0" w:space="0" w:color="auto"/>
            <w:right w:val="none" w:sz="0" w:space="0" w:color="auto"/>
          </w:divBdr>
          <w:divsChild>
            <w:div w:id="2637743">
              <w:marLeft w:val="0"/>
              <w:marRight w:val="0"/>
              <w:marTop w:val="0"/>
              <w:marBottom w:val="0"/>
              <w:divBdr>
                <w:top w:val="none" w:sz="0" w:space="0" w:color="auto"/>
                <w:left w:val="none" w:sz="0" w:space="0" w:color="auto"/>
                <w:bottom w:val="none" w:sz="0" w:space="0" w:color="auto"/>
                <w:right w:val="none" w:sz="0" w:space="0" w:color="auto"/>
              </w:divBdr>
            </w:div>
          </w:divsChild>
        </w:div>
        <w:div w:id="1614939310">
          <w:marLeft w:val="494"/>
          <w:marRight w:val="0"/>
          <w:marTop w:val="0"/>
          <w:marBottom w:val="0"/>
          <w:divBdr>
            <w:top w:val="none" w:sz="0" w:space="0" w:color="auto"/>
            <w:left w:val="none" w:sz="0" w:space="0" w:color="auto"/>
            <w:bottom w:val="none" w:sz="0" w:space="0" w:color="auto"/>
            <w:right w:val="none" w:sz="0" w:space="0" w:color="auto"/>
          </w:divBdr>
          <w:divsChild>
            <w:div w:id="1924530672">
              <w:marLeft w:val="0"/>
              <w:marRight w:val="0"/>
              <w:marTop w:val="0"/>
              <w:marBottom w:val="0"/>
              <w:divBdr>
                <w:top w:val="none" w:sz="0" w:space="0" w:color="auto"/>
                <w:left w:val="none" w:sz="0" w:space="0" w:color="auto"/>
                <w:bottom w:val="none" w:sz="0" w:space="0" w:color="auto"/>
                <w:right w:val="none" w:sz="0" w:space="0" w:color="auto"/>
              </w:divBdr>
            </w:div>
          </w:divsChild>
        </w:div>
        <w:div w:id="1771928348">
          <w:marLeft w:val="494"/>
          <w:marRight w:val="0"/>
          <w:marTop w:val="0"/>
          <w:marBottom w:val="0"/>
          <w:divBdr>
            <w:top w:val="none" w:sz="0" w:space="0" w:color="auto"/>
            <w:left w:val="none" w:sz="0" w:space="0" w:color="auto"/>
            <w:bottom w:val="none" w:sz="0" w:space="0" w:color="auto"/>
            <w:right w:val="none" w:sz="0" w:space="0" w:color="auto"/>
          </w:divBdr>
          <w:divsChild>
            <w:div w:id="1499612274">
              <w:marLeft w:val="0"/>
              <w:marRight w:val="0"/>
              <w:marTop w:val="0"/>
              <w:marBottom w:val="0"/>
              <w:divBdr>
                <w:top w:val="none" w:sz="0" w:space="0" w:color="auto"/>
                <w:left w:val="none" w:sz="0" w:space="0" w:color="auto"/>
                <w:bottom w:val="none" w:sz="0" w:space="0" w:color="auto"/>
                <w:right w:val="none" w:sz="0" w:space="0" w:color="auto"/>
              </w:divBdr>
            </w:div>
          </w:divsChild>
        </w:div>
        <w:div w:id="1939674664">
          <w:marLeft w:val="494"/>
          <w:marRight w:val="0"/>
          <w:marTop w:val="0"/>
          <w:marBottom w:val="0"/>
          <w:divBdr>
            <w:top w:val="none" w:sz="0" w:space="0" w:color="auto"/>
            <w:left w:val="none" w:sz="0" w:space="0" w:color="auto"/>
            <w:bottom w:val="none" w:sz="0" w:space="0" w:color="auto"/>
            <w:right w:val="none" w:sz="0" w:space="0" w:color="auto"/>
          </w:divBdr>
          <w:divsChild>
            <w:div w:id="1769766100">
              <w:marLeft w:val="0"/>
              <w:marRight w:val="0"/>
              <w:marTop w:val="0"/>
              <w:marBottom w:val="0"/>
              <w:divBdr>
                <w:top w:val="none" w:sz="0" w:space="0" w:color="auto"/>
                <w:left w:val="none" w:sz="0" w:space="0" w:color="auto"/>
                <w:bottom w:val="none" w:sz="0" w:space="0" w:color="auto"/>
                <w:right w:val="none" w:sz="0" w:space="0" w:color="auto"/>
              </w:divBdr>
            </w:div>
          </w:divsChild>
        </w:div>
        <w:div w:id="1946302058">
          <w:marLeft w:val="494"/>
          <w:marRight w:val="0"/>
          <w:marTop w:val="0"/>
          <w:marBottom w:val="0"/>
          <w:divBdr>
            <w:top w:val="none" w:sz="0" w:space="0" w:color="auto"/>
            <w:left w:val="none" w:sz="0" w:space="0" w:color="auto"/>
            <w:bottom w:val="none" w:sz="0" w:space="0" w:color="auto"/>
            <w:right w:val="none" w:sz="0" w:space="0" w:color="auto"/>
          </w:divBdr>
          <w:divsChild>
            <w:div w:id="52313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30372">
      <w:bodyDiv w:val="1"/>
      <w:marLeft w:val="0"/>
      <w:marRight w:val="0"/>
      <w:marTop w:val="0"/>
      <w:marBottom w:val="0"/>
      <w:divBdr>
        <w:top w:val="none" w:sz="0" w:space="0" w:color="auto"/>
        <w:left w:val="none" w:sz="0" w:space="0" w:color="auto"/>
        <w:bottom w:val="none" w:sz="0" w:space="0" w:color="auto"/>
        <w:right w:val="none" w:sz="0" w:space="0" w:color="auto"/>
      </w:divBdr>
    </w:div>
    <w:div w:id="363797857">
      <w:bodyDiv w:val="1"/>
      <w:marLeft w:val="0"/>
      <w:marRight w:val="0"/>
      <w:marTop w:val="0"/>
      <w:marBottom w:val="0"/>
      <w:divBdr>
        <w:top w:val="none" w:sz="0" w:space="0" w:color="auto"/>
        <w:left w:val="none" w:sz="0" w:space="0" w:color="auto"/>
        <w:bottom w:val="none" w:sz="0" w:space="0" w:color="auto"/>
        <w:right w:val="none" w:sz="0" w:space="0" w:color="auto"/>
      </w:divBdr>
    </w:div>
    <w:div w:id="369768634">
      <w:bodyDiv w:val="1"/>
      <w:marLeft w:val="0"/>
      <w:marRight w:val="0"/>
      <w:marTop w:val="0"/>
      <w:marBottom w:val="0"/>
      <w:divBdr>
        <w:top w:val="none" w:sz="0" w:space="0" w:color="auto"/>
        <w:left w:val="none" w:sz="0" w:space="0" w:color="auto"/>
        <w:bottom w:val="none" w:sz="0" w:space="0" w:color="auto"/>
        <w:right w:val="none" w:sz="0" w:space="0" w:color="auto"/>
      </w:divBdr>
    </w:div>
    <w:div w:id="383067467">
      <w:bodyDiv w:val="1"/>
      <w:marLeft w:val="0"/>
      <w:marRight w:val="0"/>
      <w:marTop w:val="0"/>
      <w:marBottom w:val="0"/>
      <w:divBdr>
        <w:top w:val="none" w:sz="0" w:space="0" w:color="auto"/>
        <w:left w:val="none" w:sz="0" w:space="0" w:color="auto"/>
        <w:bottom w:val="none" w:sz="0" w:space="0" w:color="auto"/>
        <w:right w:val="none" w:sz="0" w:space="0" w:color="auto"/>
      </w:divBdr>
    </w:div>
    <w:div w:id="384065013">
      <w:bodyDiv w:val="1"/>
      <w:marLeft w:val="0"/>
      <w:marRight w:val="0"/>
      <w:marTop w:val="0"/>
      <w:marBottom w:val="0"/>
      <w:divBdr>
        <w:top w:val="none" w:sz="0" w:space="0" w:color="auto"/>
        <w:left w:val="none" w:sz="0" w:space="0" w:color="auto"/>
        <w:bottom w:val="none" w:sz="0" w:space="0" w:color="auto"/>
        <w:right w:val="none" w:sz="0" w:space="0" w:color="auto"/>
      </w:divBdr>
    </w:div>
    <w:div w:id="391582341">
      <w:bodyDiv w:val="1"/>
      <w:marLeft w:val="0"/>
      <w:marRight w:val="0"/>
      <w:marTop w:val="0"/>
      <w:marBottom w:val="0"/>
      <w:divBdr>
        <w:top w:val="none" w:sz="0" w:space="0" w:color="auto"/>
        <w:left w:val="none" w:sz="0" w:space="0" w:color="auto"/>
        <w:bottom w:val="none" w:sz="0" w:space="0" w:color="auto"/>
        <w:right w:val="none" w:sz="0" w:space="0" w:color="auto"/>
      </w:divBdr>
    </w:div>
    <w:div w:id="391585894">
      <w:bodyDiv w:val="1"/>
      <w:marLeft w:val="0"/>
      <w:marRight w:val="0"/>
      <w:marTop w:val="0"/>
      <w:marBottom w:val="0"/>
      <w:divBdr>
        <w:top w:val="none" w:sz="0" w:space="0" w:color="auto"/>
        <w:left w:val="none" w:sz="0" w:space="0" w:color="auto"/>
        <w:bottom w:val="none" w:sz="0" w:space="0" w:color="auto"/>
        <w:right w:val="none" w:sz="0" w:space="0" w:color="auto"/>
      </w:divBdr>
    </w:div>
    <w:div w:id="393553363">
      <w:bodyDiv w:val="1"/>
      <w:marLeft w:val="0"/>
      <w:marRight w:val="0"/>
      <w:marTop w:val="0"/>
      <w:marBottom w:val="0"/>
      <w:divBdr>
        <w:top w:val="none" w:sz="0" w:space="0" w:color="auto"/>
        <w:left w:val="none" w:sz="0" w:space="0" w:color="auto"/>
        <w:bottom w:val="none" w:sz="0" w:space="0" w:color="auto"/>
        <w:right w:val="none" w:sz="0" w:space="0" w:color="auto"/>
      </w:divBdr>
    </w:div>
    <w:div w:id="397673388">
      <w:bodyDiv w:val="1"/>
      <w:marLeft w:val="0"/>
      <w:marRight w:val="0"/>
      <w:marTop w:val="0"/>
      <w:marBottom w:val="0"/>
      <w:divBdr>
        <w:top w:val="none" w:sz="0" w:space="0" w:color="auto"/>
        <w:left w:val="none" w:sz="0" w:space="0" w:color="auto"/>
        <w:bottom w:val="none" w:sz="0" w:space="0" w:color="auto"/>
        <w:right w:val="none" w:sz="0" w:space="0" w:color="auto"/>
      </w:divBdr>
    </w:div>
    <w:div w:id="404571533">
      <w:bodyDiv w:val="1"/>
      <w:marLeft w:val="0"/>
      <w:marRight w:val="0"/>
      <w:marTop w:val="0"/>
      <w:marBottom w:val="0"/>
      <w:divBdr>
        <w:top w:val="none" w:sz="0" w:space="0" w:color="auto"/>
        <w:left w:val="none" w:sz="0" w:space="0" w:color="auto"/>
        <w:bottom w:val="none" w:sz="0" w:space="0" w:color="auto"/>
        <w:right w:val="none" w:sz="0" w:space="0" w:color="auto"/>
      </w:divBdr>
    </w:div>
    <w:div w:id="405304951">
      <w:bodyDiv w:val="1"/>
      <w:marLeft w:val="0"/>
      <w:marRight w:val="0"/>
      <w:marTop w:val="0"/>
      <w:marBottom w:val="0"/>
      <w:divBdr>
        <w:top w:val="none" w:sz="0" w:space="0" w:color="auto"/>
        <w:left w:val="none" w:sz="0" w:space="0" w:color="auto"/>
        <w:bottom w:val="none" w:sz="0" w:space="0" w:color="auto"/>
        <w:right w:val="none" w:sz="0" w:space="0" w:color="auto"/>
      </w:divBdr>
    </w:div>
    <w:div w:id="406732662">
      <w:bodyDiv w:val="1"/>
      <w:marLeft w:val="0"/>
      <w:marRight w:val="0"/>
      <w:marTop w:val="0"/>
      <w:marBottom w:val="0"/>
      <w:divBdr>
        <w:top w:val="none" w:sz="0" w:space="0" w:color="auto"/>
        <w:left w:val="none" w:sz="0" w:space="0" w:color="auto"/>
        <w:bottom w:val="none" w:sz="0" w:space="0" w:color="auto"/>
        <w:right w:val="none" w:sz="0" w:space="0" w:color="auto"/>
      </w:divBdr>
    </w:div>
    <w:div w:id="407849053">
      <w:bodyDiv w:val="1"/>
      <w:marLeft w:val="0"/>
      <w:marRight w:val="0"/>
      <w:marTop w:val="0"/>
      <w:marBottom w:val="0"/>
      <w:divBdr>
        <w:top w:val="none" w:sz="0" w:space="0" w:color="auto"/>
        <w:left w:val="none" w:sz="0" w:space="0" w:color="auto"/>
        <w:bottom w:val="none" w:sz="0" w:space="0" w:color="auto"/>
        <w:right w:val="none" w:sz="0" w:space="0" w:color="auto"/>
      </w:divBdr>
    </w:div>
    <w:div w:id="412555128">
      <w:bodyDiv w:val="1"/>
      <w:marLeft w:val="0"/>
      <w:marRight w:val="0"/>
      <w:marTop w:val="0"/>
      <w:marBottom w:val="0"/>
      <w:divBdr>
        <w:top w:val="none" w:sz="0" w:space="0" w:color="auto"/>
        <w:left w:val="none" w:sz="0" w:space="0" w:color="auto"/>
        <w:bottom w:val="none" w:sz="0" w:space="0" w:color="auto"/>
        <w:right w:val="none" w:sz="0" w:space="0" w:color="auto"/>
      </w:divBdr>
    </w:div>
    <w:div w:id="413361610">
      <w:bodyDiv w:val="1"/>
      <w:marLeft w:val="0"/>
      <w:marRight w:val="0"/>
      <w:marTop w:val="0"/>
      <w:marBottom w:val="0"/>
      <w:divBdr>
        <w:top w:val="none" w:sz="0" w:space="0" w:color="auto"/>
        <w:left w:val="none" w:sz="0" w:space="0" w:color="auto"/>
        <w:bottom w:val="none" w:sz="0" w:space="0" w:color="auto"/>
        <w:right w:val="none" w:sz="0" w:space="0" w:color="auto"/>
      </w:divBdr>
    </w:div>
    <w:div w:id="415326487">
      <w:bodyDiv w:val="1"/>
      <w:marLeft w:val="0"/>
      <w:marRight w:val="0"/>
      <w:marTop w:val="0"/>
      <w:marBottom w:val="0"/>
      <w:divBdr>
        <w:top w:val="none" w:sz="0" w:space="0" w:color="auto"/>
        <w:left w:val="none" w:sz="0" w:space="0" w:color="auto"/>
        <w:bottom w:val="none" w:sz="0" w:space="0" w:color="auto"/>
        <w:right w:val="none" w:sz="0" w:space="0" w:color="auto"/>
      </w:divBdr>
    </w:div>
    <w:div w:id="415397376">
      <w:bodyDiv w:val="1"/>
      <w:marLeft w:val="0"/>
      <w:marRight w:val="0"/>
      <w:marTop w:val="0"/>
      <w:marBottom w:val="0"/>
      <w:divBdr>
        <w:top w:val="none" w:sz="0" w:space="0" w:color="auto"/>
        <w:left w:val="none" w:sz="0" w:space="0" w:color="auto"/>
        <w:bottom w:val="none" w:sz="0" w:space="0" w:color="auto"/>
        <w:right w:val="none" w:sz="0" w:space="0" w:color="auto"/>
      </w:divBdr>
    </w:div>
    <w:div w:id="415595713">
      <w:bodyDiv w:val="1"/>
      <w:marLeft w:val="0"/>
      <w:marRight w:val="0"/>
      <w:marTop w:val="0"/>
      <w:marBottom w:val="0"/>
      <w:divBdr>
        <w:top w:val="none" w:sz="0" w:space="0" w:color="auto"/>
        <w:left w:val="none" w:sz="0" w:space="0" w:color="auto"/>
        <w:bottom w:val="none" w:sz="0" w:space="0" w:color="auto"/>
        <w:right w:val="none" w:sz="0" w:space="0" w:color="auto"/>
      </w:divBdr>
    </w:div>
    <w:div w:id="417755043">
      <w:bodyDiv w:val="1"/>
      <w:marLeft w:val="0"/>
      <w:marRight w:val="0"/>
      <w:marTop w:val="0"/>
      <w:marBottom w:val="0"/>
      <w:divBdr>
        <w:top w:val="none" w:sz="0" w:space="0" w:color="auto"/>
        <w:left w:val="none" w:sz="0" w:space="0" w:color="auto"/>
        <w:bottom w:val="none" w:sz="0" w:space="0" w:color="auto"/>
        <w:right w:val="none" w:sz="0" w:space="0" w:color="auto"/>
      </w:divBdr>
      <w:divsChild>
        <w:div w:id="1414354590">
          <w:marLeft w:val="0"/>
          <w:marRight w:val="0"/>
          <w:marTop w:val="0"/>
          <w:marBottom w:val="0"/>
          <w:divBdr>
            <w:top w:val="none" w:sz="0" w:space="0" w:color="auto"/>
            <w:left w:val="none" w:sz="0" w:space="0" w:color="auto"/>
            <w:bottom w:val="none" w:sz="0" w:space="0" w:color="auto"/>
            <w:right w:val="none" w:sz="0" w:space="0" w:color="auto"/>
          </w:divBdr>
        </w:div>
      </w:divsChild>
    </w:div>
    <w:div w:id="420495851">
      <w:bodyDiv w:val="1"/>
      <w:marLeft w:val="0"/>
      <w:marRight w:val="0"/>
      <w:marTop w:val="0"/>
      <w:marBottom w:val="0"/>
      <w:divBdr>
        <w:top w:val="none" w:sz="0" w:space="0" w:color="auto"/>
        <w:left w:val="none" w:sz="0" w:space="0" w:color="auto"/>
        <w:bottom w:val="none" w:sz="0" w:space="0" w:color="auto"/>
        <w:right w:val="none" w:sz="0" w:space="0" w:color="auto"/>
      </w:divBdr>
    </w:div>
    <w:div w:id="424688562">
      <w:bodyDiv w:val="1"/>
      <w:marLeft w:val="0"/>
      <w:marRight w:val="0"/>
      <w:marTop w:val="0"/>
      <w:marBottom w:val="0"/>
      <w:divBdr>
        <w:top w:val="none" w:sz="0" w:space="0" w:color="auto"/>
        <w:left w:val="none" w:sz="0" w:space="0" w:color="auto"/>
        <w:bottom w:val="none" w:sz="0" w:space="0" w:color="auto"/>
        <w:right w:val="none" w:sz="0" w:space="0" w:color="auto"/>
      </w:divBdr>
      <w:divsChild>
        <w:div w:id="174199303">
          <w:marLeft w:val="0"/>
          <w:marRight w:val="0"/>
          <w:marTop w:val="120"/>
          <w:marBottom w:val="120"/>
          <w:divBdr>
            <w:top w:val="none" w:sz="0" w:space="0" w:color="auto"/>
            <w:left w:val="none" w:sz="0" w:space="0" w:color="auto"/>
            <w:bottom w:val="none" w:sz="0" w:space="0" w:color="auto"/>
            <w:right w:val="none" w:sz="0" w:space="0" w:color="auto"/>
          </w:divBdr>
        </w:div>
        <w:div w:id="778648377">
          <w:marLeft w:val="0"/>
          <w:marRight w:val="0"/>
          <w:marTop w:val="120"/>
          <w:marBottom w:val="120"/>
          <w:divBdr>
            <w:top w:val="none" w:sz="0" w:space="0" w:color="auto"/>
            <w:left w:val="none" w:sz="0" w:space="0" w:color="auto"/>
            <w:bottom w:val="none" w:sz="0" w:space="0" w:color="auto"/>
            <w:right w:val="none" w:sz="0" w:space="0" w:color="auto"/>
          </w:divBdr>
        </w:div>
        <w:div w:id="863909584">
          <w:marLeft w:val="0"/>
          <w:marRight w:val="0"/>
          <w:marTop w:val="120"/>
          <w:marBottom w:val="120"/>
          <w:divBdr>
            <w:top w:val="none" w:sz="0" w:space="0" w:color="auto"/>
            <w:left w:val="none" w:sz="0" w:space="0" w:color="auto"/>
            <w:bottom w:val="none" w:sz="0" w:space="0" w:color="auto"/>
            <w:right w:val="none" w:sz="0" w:space="0" w:color="auto"/>
          </w:divBdr>
        </w:div>
        <w:div w:id="1517503347">
          <w:marLeft w:val="0"/>
          <w:marRight w:val="0"/>
          <w:marTop w:val="120"/>
          <w:marBottom w:val="120"/>
          <w:divBdr>
            <w:top w:val="none" w:sz="0" w:space="0" w:color="auto"/>
            <w:left w:val="none" w:sz="0" w:space="0" w:color="auto"/>
            <w:bottom w:val="none" w:sz="0" w:space="0" w:color="auto"/>
            <w:right w:val="none" w:sz="0" w:space="0" w:color="auto"/>
          </w:divBdr>
        </w:div>
      </w:divsChild>
    </w:div>
    <w:div w:id="426393609">
      <w:bodyDiv w:val="1"/>
      <w:marLeft w:val="0"/>
      <w:marRight w:val="0"/>
      <w:marTop w:val="0"/>
      <w:marBottom w:val="0"/>
      <w:divBdr>
        <w:top w:val="none" w:sz="0" w:space="0" w:color="auto"/>
        <w:left w:val="none" w:sz="0" w:space="0" w:color="auto"/>
        <w:bottom w:val="none" w:sz="0" w:space="0" w:color="auto"/>
        <w:right w:val="none" w:sz="0" w:space="0" w:color="auto"/>
      </w:divBdr>
      <w:divsChild>
        <w:div w:id="953100305">
          <w:marLeft w:val="0"/>
          <w:marRight w:val="0"/>
          <w:marTop w:val="0"/>
          <w:marBottom w:val="0"/>
          <w:divBdr>
            <w:top w:val="none" w:sz="0" w:space="0" w:color="auto"/>
            <w:left w:val="none" w:sz="0" w:space="0" w:color="auto"/>
            <w:bottom w:val="none" w:sz="0" w:space="0" w:color="auto"/>
            <w:right w:val="none" w:sz="0" w:space="0" w:color="auto"/>
          </w:divBdr>
          <w:divsChild>
            <w:div w:id="1743525667">
              <w:marLeft w:val="0"/>
              <w:marRight w:val="0"/>
              <w:marTop w:val="0"/>
              <w:marBottom w:val="0"/>
              <w:divBdr>
                <w:top w:val="none" w:sz="0" w:space="0" w:color="auto"/>
                <w:left w:val="none" w:sz="0" w:space="0" w:color="auto"/>
                <w:bottom w:val="none" w:sz="0" w:space="0" w:color="auto"/>
                <w:right w:val="none" w:sz="0" w:space="0" w:color="auto"/>
              </w:divBdr>
              <w:divsChild>
                <w:div w:id="1773822048">
                  <w:marLeft w:val="0"/>
                  <w:marRight w:val="0"/>
                  <w:marTop w:val="0"/>
                  <w:marBottom w:val="0"/>
                  <w:divBdr>
                    <w:top w:val="none" w:sz="0" w:space="0" w:color="auto"/>
                    <w:left w:val="none" w:sz="0" w:space="0" w:color="auto"/>
                    <w:bottom w:val="none" w:sz="0" w:space="0" w:color="auto"/>
                    <w:right w:val="none" w:sz="0" w:space="0" w:color="auto"/>
                  </w:divBdr>
                  <w:divsChild>
                    <w:div w:id="1748111734">
                      <w:marLeft w:val="0"/>
                      <w:marRight w:val="0"/>
                      <w:marTop w:val="0"/>
                      <w:marBottom w:val="0"/>
                      <w:divBdr>
                        <w:top w:val="none" w:sz="0" w:space="0" w:color="auto"/>
                        <w:left w:val="none" w:sz="0" w:space="0" w:color="auto"/>
                        <w:bottom w:val="none" w:sz="0" w:space="0" w:color="auto"/>
                        <w:right w:val="none" w:sz="0" w:space="0" w:color="auto"/>
                      </w:divBdr>
                      <w:divsChild>
                        <w:div w:id="1385324610">
                          <w:marLeft w:val="0"/>
                          <w:marRight w:val="0"/>
                          <w:marTop w:val="68"/>
                          <w:marBottom w:val="68"/>
                          <w:divBdr>
                            <w:top w:val="none" w:sz="0" w:space="0" w:color="auto"/>
                            <w:left w:val="none" w:sz="0" w:space="0" w:color="auto"/>
                            <w:bottom w:val="none" w:sz="0" w:space="0" w:color="auto"/>
                            <w:right w:val="none" w:sz="0" w:space="0" w:color="auto"/>
                          </w:divBdr>
                          <w:divsChild>
                            <w:div w:id="1488865370">
                              <w:marLeft w:val="0"/>
                              <w:marRight w:val="0"/>
                              <w:marTop w:val="0"/>
                              <w:marBottom w:val="0"/>
                              <w:divBdr>
                                <w:top w:val="none" w:sz="0" w:space="0" w:color="auto"/>
                                <w:left w:val="none" w:sz="0" w:space="0" w:color="auto"/>
                                <w:bottom w:val="none" w:sz="0" w:space="0" w:color="auto"/>
                                <w:right w:val="none" w:sz="0" w:space="0" w:color="auto"/>
                              </w:divBdr>
                              <w:divsChild>
                                <w:div w:id="927537396">
                                  <w:marLeft w:val="0"/>
                                  <w:marRight w:val="0"/>
                                  <w:marTop w:val="136"/>
                                  <w:marBottom w:val="68"/>
                                  <w:divBdr>
                                    <w:top w:val="single" w:sz="6" w:space="3" w:color="E3E3E3"/>
                                    <w:left w:val="single" w:sz="6" w:space="3" w:color="E3E3E3"/>
                                    <w:bottom w:val="single" w:sz="6" w:space="3" w:color="E3E3E3"/>
                                    <w:right w:val="single" w:sz="6" w:space="3" w:color="E3E3E3"/>
                                  </w:divBdr>
                                </w:div>
                              </w:divsChild>
                            </w:div>
                          </w:divsChild>
                        </w:div>
                      </w:divsChild>
                    </w:div>
                  </w:divsChild>
                </w:div>
              </w:divsChild>
            </w:div>
          </w:divsChild>
        </w:div>
      </w:divsChild>
    </w:div>
    <w:div w:id="427429402">
      <w:bodyDiv w:val="1"/>
      <w:marLeft w:val="0"/>
      <w:marRight w:val="0"/>
      <w:marTop w:val="0"/>
      <w:marBottom w:val="0"/>
      <w:divBdr>
        <w:top w:val="none" w:sz="0" w:space="0" w:color="auto"/>
        <w:left w:val="none" w:sz="0" w:space="0" w:color="auto"/>
        <w:bottom w:val="none" w:sz="0" w:space="0" w:color="auto"/>
        <w:right w:val="none" w:sz="0" w:space="0" w:color="auto"/>
      </w:divBdr>
    </w:div>
    <w:div w:id="428236658">
      <w:bodyDiv w:val="1"/>
      <w:marLeft w:val="0"/>
      <w:marRight w:val="0"/>
      <w:marTop w:val="0"/>
      <w:marBottom w:val="0"/>
      <w:divBdr>
        <w:top w:val="none" w:sz="0" w:space="0" w:color="auto"/>
        <w:left w:val="none" w:sz="0" w:space="0" w:color="auto"/>
        <w:bottom w:val="none" w:sz="0" w:space="0" w:color="auto"/>
        <w:right w:val="none" w:sz="0" w:space="0" w:color="auto"/>
      </w:divBdr>
    </w:div>
    <w:div w:id="431975328">
      <w:bodyDiv w:val="1"/>
      <w:marLeft w:val="0"/>
      <w:marRight w:val="0"/>
      <w:marTop w:val="0"/>
      <w:marBottom w:val="0"/>
      <w:divBdr>
        <w:top w:val="none" w:sz="0" w:space="0" w:color="auto"/>
        <w:left w:val="none" w:sz="0" w:space="0" w:color="auto"/>
        <w:bottom w:val="none" w:sz="0" w:space="0" w:color="auto"/>
        <w:right w:val="none" w:sz="0" w:space="0" w:color="auto"/>
      </w:divBdr>
    </w:div>
    <w:div w:id="434712711">
      <w:bodyDiv w:val="1"/>
      <w:marLeft w:val="0"/>
      <w:marRight w:val="0"/>
      <w:marTop w:val="0"/>
      <w:marBottom w:val="0"/>
      <w:divBdr>
        <w:top w:val="none" w:sz="0" w:space="0" w:color="auto"/>
        <w:left w:val="none" w:sz="0" w:space="0" w:color="auto"/>
        <w:bottom w:val="none" w:sz="0" w:space="0" w:color="auto"/>
        <w:right w:val="none" w:sz="0" w:space="0" w:color="auto"/>
      </w:divBdr>
    </w:div>
    <w:div w:id="439036509">
      <w:bodyDiv w:val="1"/>
      <w:marLeft w:val="0"/>
      <w:marRight w:val="0"/>
      <w:marTop w:val="0"/>
      <w:marBottom w:val="0"/>
      <w:divBdr>
        <w:top w:val="none" w:sz="0" w:space="0" w:color="auto"/>
        <w:left w:val="none" w:sz="0" w:space="0" w:color="auto"/>
        <w:bottom w:val="none" w:sz="0" w:space="0" w:color="auto"/>
        <w:right w:val="none" w:sz="0" w:space="0" w:color="auto"/>
      </w:divBdr>
    </w:div>
    <w:div w:id="443501938">
      <w:bodyDiv w:val="1"/>
      <w:marLeft w:val="0"/>
      <w:marRight w:val="0"/>
      <w:marTop w:val="0"/>
      <w:marBottom w:val="0"/>
      <w:divBdr>
        <w:top w:val="none" w:sz="0" w:space="0" w:color="auto"/>
        <w:left w:val="none" w:sz="0" w:space="0" w:color="auto"/>
        <w:bottom w:val="none" w:sz="0" w:space="0" w:color="auto"/>
        <w:right w:val="none" w:sz="0" w:space="0" w:color="auto"/>
      </w:divBdr>
    </w:div>
    <w:div w:id="446235879">
      <w:bodyDiv w:val="1"/>
      <w:marLeft w:val="0"/>
      <w:marRight w:val="0"/>
      <w:marTop w:val="0"/>
      <w:marBottom w:val="0"/>
      <w:divBdr>
        <w:top w:val="none" w:sz="0" w:space="0" w:color="auto"/>
        <w:left w:val="none" w:sz="0" w:space="0" w:color="auto"/>
        <w:bottom w:val="none" w:sz="0" w:space="0" w:color="auto"/>
        <w:right w:val="none" w:sz="0" w:space="0" w:color="auto"/>
      </w:divBdr>
    </w:div>
    <w:div w:id="446967803">
      <w:bodyDiv w:val="1"/>
      <w:marLeft w:val="0"/>
      <w:marRight w:val="0"/>
      <w:marTop w:val="0"/>
      <w:marBottom w:val="0"/>
      <w:divBdr>
        <w:top w:val="none" w:sz="0" w:space="0" w:color="auto"/>
        <w:left w:val="none" w:sz="0" w:space="0" w:color="auto"/>
        <w:bottom w:val="none" w:sz="0" w:space="0" w:color="auto"/>
        <w:right w:val="none" w:sz="0" w:space="0" w:color="auto"/>
      </w:divBdr>
    </w:div>
    <w:div w:id="447427904">
      <w:bodyDiv w:val="1"/>
      <w:marLeft w:val="0"/>
      <w:marRight w:val="0"/>
      <w:marTop w:val="0"/>
      <w:marBottom w:val="0"/>
      <w:divBdr>
        <w:top w:val="none" w:sz="0" w:space="0" w:color="auto"/>
        <w:left w:val="none" w:sz="0" w:space="0" w:color="auto"/>
        <w:bottom w:val="none" w:sz="0" w:space="0" w:color="auto"/>
        <w:right w:val="none" w:sz="0" w:space="0" w:color="auto"/>
      </w:divBdr>
    </w:div>
    <w:div w:id="450979163">
      <w:bodyDiv w:val="1"/>
      <w:marLeft w:val="0"/>
      <w:marRight w:val="0"/>
      <w:marTop w:val="0"/>
      <w:marBottom w:val="0"/>
      <w:divBdr>
        <w:top w:val="none" w:sz="0" w:space="0" w:color="auto"/>
        <w:left w:val="none" w:sz="0" w:space="0" w:color="auto"/>
        <w:bottom w:val="none" w:sz="0" w:space="0" w:color="auto"/>
        <w:right w:val="none" w:sz="0" w:space="0" w:color="auto"/>
      </w:divBdr>
    </w:div>
    <w:div w:id="451942763">
      <w:bodyDiv w:val="1"/>
      <w:marLeft w:val="0"/>
      <w:marRight w:val="0"/>
      <w:marTop w:val="0"/>
      <w:marBottom w:val="0"/>
      <w:divBdr>
        <w:top w:val="none" w:sz="0" w:space="0" w:color="auto"/>
        <w:left w:val="none" w:sz="0" w:space="0" w:color="auto"/>
        <w:bottom w:val="none" w:sz="0" w:space="0" w:color="auto"/>
        <w:right w:val="none" w:sz="0" w:space="0" w:color="auto"/>
      </w:divBdr>
    </w:div>
    <w:div w:id="454715052">
      <w:bodyDiv w:val="1"/>
      <w:marLeft w:val="0"/>
      <w:marRight w:val="0"/>
      <w:marTop w:val="0"/>
      <w:marBottom w:val="0"/>
      <w:divBdr>
        <w:top w:val="none" w:sz="0" w:space="0" w:color="auto"/>
        <w:left w:val="none" w:sz="0" w:space="0" w:color="auto"/>
        <w:bottom w:val="none" w:sz="0" w:space="0" w:color="auto"/>
        <w:right w:val="none" w:sz="0" w:space="0" w:color="auto"/>
      </w:divBdr>
    </w:div>
    <w:div w:id="458190118">
      <w:bodyDiv w:val="1"/>
      <w:marLeft w:val="0"/>
      <w:marRight w:val="0"/>
      <w:marTop w:val="0"/>
      <w:marBottom w:val="0"/>
      <w:divBdr>
        <w:top w:val="none" w:sz="0" w:space="0" w:color="auto"/>
        <w:left w:val="none" w:sz="0" w:space="0" w:color="auto"/>
        <w:bottom w:val="none" w:sz="0" w:space="0" w:color="auto"/>
        <w:right w:val="none" w:sz="0" w:space="0" w:color="auto"/>
      </w:divBdr>
    </w:div>
    <w:div w:id="458307474">
      <w:bodyDiv w:val="1"/>
      <w:marLeft w:val="0"/>
      <w:marRight w:val="0"/>
      <w:marTop w:val="0"/>
      <w:marBottom w:val="0"/>
      <w:divBdr>
        <w:top w:val="none" w:sz="0" w:space="0" w:color="auto"/>
        <w:left w:val="none" w:sz="0" w:space="0" w:color="auto"/>
        <w:bottom w:val="none" w:sz="0" w:space="0" w:color="auto"/>
        <w:right w:val="none" w:sz="0" w:space="0" w:color="auto"/>
      </w:divBdr>
    </w:div>
    <w:div w:id="462387800">
      <w:bodyDiv w:val="1"/>
      <w:marLeft w:val="0"/>
      <w:marRight w:val="0"/>
      <w:marTop w:val="0"/>
      <w:marBottom w:val="0"/>
      <w:divBdr>
        <w:top w:val="none" w:sz="0" w:space="0" w:color="auto"/>
        <w:left w:val="none" w:sz="0" w:space="0" w:color="auto"/>
        <w:bottom w:val="none" w:sz="0" w:space="0" w:color="auto"/>
        <w:right w:val="none" w:sz="0" w:space="0" w:color="auto"/>
      </w:divBdr>
    </w:div>
    <w:div w:id="467748067">
      <w:bodyDiv w:val="1"/>
      <w:marLeft w:val="0"/>
      <w:marRight w:val="0"/>
      <w:marTop w:val="0"/>
      <w:marBottom w:val="0"/>
      <w:divBdr>
        <w:top w:val="none" w:sz="0" w:space="0" w:color="auto"/>
        <w:left w:val="none" w:sz="0" w:space="0" w:color="auto"/>
        <w:bottom w:val="none" w:sz="0" w:space="0" w:color="auto"/>
        <w:right w:val="none" w:sz="0" w:space="0" w:color="auto"/>
      </w:divBdr>
    </w:div>
    <w:div w:id="469982724">
      <w:bodyDiv w:val="1"/>
      <w:marLeft w:val="0"/>
      <w:marRight w:val="0"/>
      <w:marTop w:val="0"/>
      <w:marBottom w:val="0"/>
      <w:divBdr>
        <w:top w:val="none" w:sz="0" w:space="0" w:color="auto"/>
        <w:left w:val="none" w:sz="0" w:space="0" w:color="auto"/>
        <w:bottom w:val="none" w:sz="0" w:space="0" w:color="auto"/>
        <w:right w:val="none" w:sz="0" w:space="0" w:color="auto"/>
      </w:divBdr>
    </w:div>
    <w:div w:id="472334794">
      <w:bodyDiv w:val="1"/>
      <w:marLeft w:val="0"/>
      <w:marRight w:val="0"/>
      <w:marTop w:val="0"/>
      <w:marBottom w:val="0"/>
      <w:divBdr>
        <w:top w:val="none" w:sz="0" w:space="0" w:color="auto"/>
        <w:left w:val="none" w:sz="0" w:space="0" w:color="auto"/>
        <w:bottom w:val="none" w:sz="0" w:space="0" w:color="auto"/>
        <w:right w:val="none" w:sz="0" w:space="0" w:color="auto"/>
      </w:divBdr>
    </w:div>
    <w:div w:id="473255635">
      <w:bodyDiv w:val="1"/>
      <w:marLeft w:val="0"/>
      <w:marRight w:val="0"/>
      <w:marTop w:val="0"/>
      <w:marBottom w:val="0"/>
      <w:divBdr>
        <w:top w:val="none" w:sz="0" w:space="0" w:color="auto"/>
        <w:left w:val="none" w:sz="0" w:space="0" w:color="auto"/>
        <w:bottom w:val="none" w:sz="0" w:space="0" w:color="auto"/>
        <w:right w:val="none" w:sz="0" w:space="0" w:color="auto"/>
      </w:divBdr>
    </w:div>
    <w:div w:id="474840034">
      <w:bodyDiv w:val="1"/>
      <w:marLeft w:val="0"/>
      <w:marRight w:val="0"/>
      <w:marTop w:val="0"/>
      <w:marBottom w:val="0"/>
      <w:divBdr>
        <w:top w:val="none" w:sz="0" w:space="0" w:color="auto"/>
        <w:left w:val="none" w:sz="0" w:space="0" w:color="auto"/>
        <w:bottom w:val="none" w:sz="0" w:space="0" w:color="auto"/>
        <w:right w:val="none" w:sz="0" w:space="0" w:color="auto"/>
      </w:divBdr>
    </w:div>
    <w:div w:id="478302924">
      <w:bodyDiv w:val="1"/>
      <w:marLeft w:val="0"/>
      <w:marRight w:val="0"/>
      <w:marTop w:val="0"/>
      <w:marBottom w:val="0"/>
      <w:divBdr>
        <w:top w:val="none" w:sz="0" w:space="0" w:color="auto"/>
        <w:left w:val="none" w:sz="0" w:space="0" w:color="auto"/>
        <w:bottom w:val="none" w:sz="0" w:space="0" w:color="auto"/>
        <w:right w:val="none" w:sz="0" w:space="0" w:color="auto"/>
      </w:divBdr>
    </w:div>
    <w:div w:id="487941543">
      <w:bodyDiv w:val="1"/>
      <w:marLeft w:val="0"/>
      <w:marRight w:val="0"/>
      <w:marTop w:val="0"/>
      <w:marBottom w:val="0"/>
      <w:divBdr>
        <w:top w:val="none" w:sz="0" w:space="0" w:color="auto"/>
        <w:left w:val="none" w:sz="0" w:space="0" w:color="auto"/>
        <w:bottom w:val="none" w:sz="0" w:space="0" w:color="auto"/>
        <w:right w:val="none" w:sz="0" w:space="0" w:color="auto"/>
      </w:divBdr>
    </w:div>
    <w:div w:id="493230166">
      <w:bodyDiv w:val="1"/>
      <w:marLeft w:val="0"/>
      <w:marRight w:val="0"/>
      <w:marTop w:val="0"/>
      <w:marBottom w:val="0"/>
      <w:divBdr>
        <w:top w:val="none" w:sz="0" w:space="0" w:color="auto"/>
        <w:left w:val="none" w:sz="0" w:space="0" w:color="auto"/>
        <w:bottom w:val="none" w:sz="0" w:space="0" w:color="auto"/>
        <w:right w:val="none" w:sz="0" w:space="0" w:color="auto"/>
      </w:divBdr>
    </w:div>
    <w:div w:id="495996932">
      <w:bodyDiv w:val="1"/>
      <w:marLeft w:val="0"/>
      <w:marRight w:val="0"/>
      <w:marTop w:val="0"/>
      <w:marBottom w:val="0"/>
      <w:divBdr>
        <w:top w:val="none" w:sz="0" w:space="0" w:color="auto"/>
        <w:left w:val="none" w:sz="0" w:space="0" w:color="auto"/>
        <w:bottom w:val="none" w:sz="0" w:space="0" w:color="auto"/>
        <w:right w:val="none" w:sz="0" w:space="0" w:color="auto"/>
      </w:divBdr>
    </w:div>
    <w:div w:id="498816581">
      <w:bodyDiv w:val="1"/>
      <w:marLeft w:val="0"/>
      <w:marRight w:val="0"/>
      <w:marTop w:val="0"/>
      <w:marBottom w:val="0"/>
      <w:divBdr>
        <w:top w:val="none" w:sz="0" w:space="0" w:color="auto"/>
        <w:left w:val="none" w:sz="0" w:space="0" w:color="auto"/>
        <w:bottom w:val="none" w:sz="0" w:space="0" w:color="auto"/>
        <w:right w:val="none" w:sz="0" w:space="0" w:color="auto"/>
      </w:divBdr>
    </w:div>
    <w:div w:id="499085168">
      <w:bodyDiv w:val="1"/>
      <w:marLeft w:val="0"/>
      <w:marRight w:val="0"/>
      <w:marTop w:val="0"/>
      <w:marBottom w:val="0"/>
      <w:divBdr>
        <w:top w:val="none" w:sz="0" w:space="0" w:color="auto"/>
        <w:left w:val="none" w:sz="0" w:space="0" w:color="auto"/>
        <w:bottom w:val="none" w:sz="0" w:space="0" w:color="auto"/>
        <w:right w:val="none" w:sz="0" w:space="0" w:color="auto"/>
      </w:divBdr>
    </w:div>
    <w:div w:id="499203276">
      <w:bodyDiv w:val="1"/>
      <w:marLeft w:val="0"/>
      <w:marRight w:val="0"/>
      <w:marTop w:val="0"/>
      <w:marBottom w:val="0"/>
      <w:divBdr>
        <w:top w:val="none" w:sz="0" w:space="0" w:color="auto"/>
        <w:left w:val="none" w:sz="0" w:space="0" w:color="auto"/>
        <w:bottom w:val="none" w:sz="0" w:space="0" w:color="auto"/>
        <w:right w:val="none" w:sz="0" w:space="0" w:color="auto"/>
      </w:divBdr>
    </w:div>
    <w:div w:id="502404852">
      <w:bodyDiv w:val="1"/>
      <w:marLeft w:val="0"/>
      <w:marRight w:val="0"/>
      <w:marTop w:val="0"/>
      <w:marBottom w:val="0"/>
      <w:divBdr>
        <w:top w:val="none" w:sz="0" w:space="0" w:color="auto"/>
        <w:left w:val="none" w:sz="0" w:space="0" w:color="auto"/>
        <w:bottom w:val="none" w:sz="0" w:space="0" w:color="auto"/>
        <w:right w:val="none" w:sz="0" w:space="0" w:color="auto"/>
      </w:divBdr>
    </w:div>
    <w:div w:id="503320456">
      <w:bodyDiv w:val="1"/>
      <w:marLeft w:val="0"/>
      <w:marRight w:val="0"/>
      <w:marTop w:val="0"/>
      <w:marBottom w:val="0"/>
      <w:divBdr>
        <w:top w:val="none" w:sz="0" w:space="0" w:color="auto"/>
        <w:left w:val="none" w:sz="0" w:space="0" w:color="auto"/>
        <w:bottom w:val="none" w:sz="0" w:space="0" w:color="auto"/>
        <w:right w:val="none" w:sz="0" w:space="0" w:color="auto"/>
      </w:divBdr>
    </w:div>
    <w:div w:id="506940282">
      <w:bodyDiv w:val="1"/>
      <w:marLeft w:val="0"/>
      <w:marRight w:val="0"/>
      <w:marTop w:val="0"/>
      <w:marBottom w:val="0"/>
      <w:divBdr>
        <w:top w:val="none" w:sz="0" w:space="0" w:color="auto"/>
        <w:left w:val="none" w:sz="0" w:space="0" w:color="auto"/>
        <w:bottom w:val="none" w:sz="0" w:space="0" w:color="auto"/>
        <w:right w:val="none" w:sz="0" w:space="0" w:color="auto"/>
      </w:divBdr>
    </w:div>
    <w:div w:id="509763031">
      <w:bodyDiv w:val="1"/>
      <w:marLeft w:val="0"/>
      <w:marRight w:val="0"/>
      <w:marTop w:val="0"/>
      <w:marBottom w:val="0"/>
      <w:divBdr>
        <w:top w:val="none" w:sz="0" w:space="0" w:color="auto"/>
        <w:left w:val="none" w:sz="0" w:space="0" w:color="auto"/>
        <w:bottom w:val="none" w:sz="0" w:space="0" w:color="auto"/>
        <w:right w:val="none" w:sz="0" w:space="0" w:color="auto"/>
      </w:divBdr>
    </w:div>
    <w:div w:id="515847609">
      <w:bodyDiv w:val="1"/>
      <w:marLeft w:val="0"/>
      <w:marRight w:val="0"/>
      <w:marTop w:val="0"/>
      <w:marBottom w:val="0"/>
      <w:divBdr>
        <w:top w:val="none" w:sz="0" w:space="0" w:color="auto"/>
        <w:left w:val="none" w:sz="0" w:space="0" w:color="auto"/>
        <w:bottom w:val="none" w:sz="0" w:space="0" w:color="auto"/>
        <w:right w:val="none" w:sz="0" w:space="0" w:color="auto"/>
      </w:divBdr>
    </w:div>
    <w:div w:id="517158312">
      <w:bodyDiv w:val="1"/>
      <w:marLeft w:val="0"/>
      <w:marRight w:val="0"/>
      <w:marTop w:val="0"/>
      <w:marBottom w:val="0"/>
      <w:divBdr>
        <w:top w:val="none" w:sz="0" w:space="0" w:color="auto"/>
        <w:left w:val="none" w:sz="0" w:space="0" w:color="auto"/>
        <w:bottom w:val="none" w:sz="0" w:space="0" w:color="auto"/>
        <w:right w:val="none" w:sz="0" w:space="0" w:color="auto"/>
      </w:divBdr>
    </w:div>
    <w:div w:id="518618278">
      <w:bodyDiv w:val="1"/>
      <w:marLeft w:val="0"/>
      <w:marRight w:val="0"/>
      <w:marTop w:val="0"/>
      <w:marBottom w:val="0"/>
      <w:divBdr>
        <w:top w:val="none" w:sz="0" w:space="0" w:color="auto"/>
        <w:left w:val="none" w:sz="0" w:space="0" w:color="auto"/>
        <w:bottom w:val="none" w:sz="0" w:space="0" w:color="auto"/>
        <w:right w:val="none" w:sz="0" w:space="0" w:color="auto"/>
      </w:divBdr>
    </w:div>
    <w:div w:id="519197861">
      <w:bodyDiv w:val="1"/>
      <w:marLeft w:val="0"/>
      <w:marRight w:val="0"/>
      <w:marTop w:val="0"/>
      <w:marBottom w:val="0"/>
      <w:divBdr>
        <w:top w:val="none" w:sz="0" w:space="0" w:color="auto"/>
        <w:left w:val="none" w:sz="0" w:space="0" w:color="auto"/>
        <w:bottom w:val="none" w:sz="0" w:space="0" w:color="auto"/>
        <w:right w:val="none" w:sz="0" w:space="0" w:color="auto"/>
      </w:divBdr>
    </w:div>
    <w:div w:id="521552663">
      <w:bodyDiv w:val="1"/>
      <w:marLeft w:val="0"/>
      <w:marRight w:val="0"/>
      <w:marTop w:val="0"/>
      <w:marBottom w:val="0"/>
      <w:divBdr>
        <w:top w:val="none" w:sz="0" w:space="0" w:color="auto"/>
        <w:left w:val="none" w:sz="0" w:space="0" w:color="auto"/>
        <w:bottom w:val="none" w:sz="0" w:space="0" w:color="auto"/>
        <w:right w:val="none" w:sz="0" w:space="0" w:color="auto"/>
      </w:divBdr>
    </w:div>
    <w:div w:id="522010821">
      <w:bodyDiv w:val="1"/>
      <w:marLeft w:val="0"/>
      <w:marRight w:val="0"/>
      <w:marTop w:val="0"/>
      <w:marBottom w:val="0"/>
      <w:divBdr>
        <w:top w:val="none" w:sz="0" w:space="0" w:color="auto"/>
        <w:left w:val="none" w:sz="0" w:space="0" w:color="auto"/>
        <w:bottom w:val="none" w:sz="0" w:space="0" w:color="auto"/>
        <w:right w:val="none" w:sz="0" w:space="0" w:color="auto"/>
      </w:divBdr>
    </w:div>
    <w:div w:id="524682684">
      <w:bodyDiv w:val="1"/>
      <w:marLeft w:val="0"/>
      <w:marRight w:val="0"/>
      <w:marTop w:val="0"/>
      <w:marBottom w:val="0"/>
      <w:divBdr>
        <w:top w:val="none" w:sz="0" w:space="0" w:color="auto"/>
        <w:left w:val="none" w:sz="0" w:space="0" w:color="auto"/>
        <w:bottom w:val="none" w:sz="0" w:space="0" w:color="auto"/>
        <w:right w:val="none" w:sz="0" w:space="0" w:color="auto"/>
      </w:divBdr>
    </w:div>
    <w:div w:id="529417069">
      <w:bodyDiv w:val="1"/>
      <w:marLeft w:val="0"/>
      <w:marRight w:val="0"/>
      <w:marTop w:val="0"/>
      <w:marBottom w:val="0"/>
      <w:divBdr>
        <w:top w:val="none" w:sz="0" w:space="0" w:color="auto"/>
        <w:left w:val="none" w:sz="0" w:space="0" w:color="auto"/>
        <w:bottom w:val="none" w:sz="0" w:space="0" w:color="auto"/>
        <w:right w:val="none" w:sz="0" w:space="0" w:color="auto"/>
      </w:divBdr>
    </w:div>
    <w:div w:id="530921502">
      <w:bodyDiv w:val="1"/>
      <w:marLeft w:val="0"/>
      <w:marRight w:val="0"/>
      <w:marTop w:val="0"/>
      <w:marBottom w:val="0"/>
      <w:divBdr>
        <w:top w:val="none" w:sz="0" w:space="0" w:color="auto"/>
        <w:left w:val="none" w:sz="0" w:space="0" w:color="auto"/>
        <w:bottom w:val="none" w:sz="0" w:space="0" w:color="auto"/>
        <w:right w:val="none" w:sz="0" w:space="0" w:color="auto"/>
      </w:divBdr>
    </w:div>
    <w:div w:id="530924208">
      <w:bodyDiv w:val="1"/>
      <w:marLeft w:val="0"/>
      <w:marRight w:val="0"/>
      <w:marTop w:val="0"/>
      <w:marBottom w:val="0"/>
      <w:divBdr>
        <w:top w:val="none" w:sz="0" w:space="0" w:color="auto"/>
        <w:left w:val="none" w:sz="0" w:space="0" w:color="auto"/>
        <w:bottom w:val="none" w:sz="0" w:space="0" w:color="auto"/>
        <w:right w:val="none" w:sz="0" w:space="0" w:color="auto"/>
      </w:divBdr>
    </w:div>
    <w:div w:id="533423355">
      <w:bodyDiv w:val="1"/>
      <w:marLeft w:val="0"/>
      <w:marRight w:val="0"/>
      <w:marTop w:val="0"/>
      <w:marBottom w:val="0"/>
      <w:divBdr>
        <w:top w:val="none" w:sz="0" w:space="0" w:color="auto"/>
        <w:left w:val="none" w:sz="0" w:space="0" w:color="auto"/>
        <w:bottom w:val="none" w:sz="0" w:space="0" w:color="auto"/>
        <w:right w:val="none" w:sz="0" w:space="0" w:color="auto"/>
      </w:divBdr>
    </w:div>
    <w:div w:id="534776027">
      <w:bodyDiv w:val="1"/>
      <w:marLeft w:val="0"/>
      <w:marRight w:val="0"/>
      <w:marTop w:val="0"/>
      <w:marBottom w:val="0"/>
      <w:divBdr>
        <w:top w:val="none" w:sz="0" w:space="0" w:color="auto"/>
        <w:left w:val="none" w:sz="0" w:space="0" w:color="auto"/>
        <w:bottom w:val="none" w:sz="0" w:space="0" w:color="auto"/>
        <w:right w:val="none" w:sz="0" w:space="0" w:color="auto"/>
      </w:divBdr>
    </w:div>
    <w:div w:id="536162641">
      <w:bodyDiv w:val="1"/>
      <w:marLeft w:val="0"/>
      <w:marRight w:val="0"/>
      <w:marTop w:val="0"/>
      <w:marBottom w:val="0"/>
      <w:divBdr>
        <w:top w:val="none" w:sz="0" w:space="0" w:color="auto"/>
        <w:left w:val="none" w:sz="0" w:space="0" w:color="auto"/>
        <w:bottom w:val="none" w:sz="0" w:space="0" w:color="auto"/>
        <w:right w:val="none" w:sz="0" w:space="0" w:color="auto"/>
      </w:divBdr>
    </w:div>
    <w:div w:id="540627176">
      <w:bodyDiv w:val="1"/>
      <w:marLeft w:val="0"/>
      <w:marRight w:val="0"/>
      <w:marTop w:val="0"/>
      <w:marBottom w:val="0"/>
      <w:divBdr>
        <w:top w:val="none" w:sz="0" w:space="0" w:color="auto"/>
        <w:left w:val="none" w:sz="0" w:space="0" w:color="auto"/>
        <w:bottom w:val="none" w:sz="0" w:space="0" w:color="auto"/>
        <w:right w:val="none" w:sz="0" w:space="0" w:color="auto"/>
      </w:divBdr>
    </w:div>
    <w:div w:id="542139572">
      <w:bodyDiv w:val="1"/>
      <w:marLeft w:val="0"/>
      <w:marRight w:val="0"/>
      <w:marTop w:val="0"/>
      <w:marBottom w:val="0"/>
      <w:divBdr>
        <w:top w:val="none" w:sz="0" w:space="0" w:color="auto"/>
        <w:left w:val="none" w:sz="0" w:space="0" w:color="auto"/>
        <w:bottom w:val="none" w:sz="0" w:space="0" w:color="auto"/>
        <w:right w:val="none" w:sz="0" w:space="0" w:color="auto"/>
      </w:divBdr>
    </w:div>
    <w:div w:id="544948722">
      <w:bodyDiv w:val="1"/>
      <w:marLeft w:val="0"/>
      <w:marRight w:val="0"/>
      <w:marTop w:val="0"/>
      <w:marBottom w:val="0"/>
      <w:divBdr>
        <w:top w:val="none" w:sz="0" w:space="0" w:color="auto"/>
        <w:left w:val="none" w:sz="0" w:space="0" w:color="auto"/>
        <w:bottom w:val="none" w:sz="0" w:space="0" w:color="auto"/>
        <w:right w:val="none" w:sz="0" w:space="0" w:color="auto"/>
      </w:divBdr>
    </w:div>
    <w:div w:id="546914501">
      <w:bodyDiv w:val="1"/>
      <w:marLeft w:val="0"/>
      <w:marRight w:val="0"/>
      <w:marTop w:val="0"/>
      <w:marBottom w:val="0"/>
      <w:divBdr>
        <w:top w:val="none" w:sz="0" w:space="0" w:color="auto"/>
        <w:left w:val="none" w:sz="0" w:space="0" w:color="auto"/>
        <w:bottom w:val="none" w:sz="0" w:space="0" w:color="auto"/>
        <w:right w:val="none" w:sz="0" w:space="0" w:color="auto"/>
      </w:divBdr>
    </w:div>
    <w:div w:id="546988291">
      <w:bodyDiv w:val="1"/>
      <w:marLeft w:val="0"/>
      <w:marRight w:val="0"/>
      <w:marTop w:val="0"/>
      <w:marBottom w:val="0"/>
      <w:divBdr>
        <w:top w:val="none" w:sz="0" w:space="0" w:color="auto"/>
        <w:left w:val="none" w:sz="0" w:space="0" w:color="auto"/>
        <w:bottom w:val="none" w:sz="0" w:space="0" w:color="auto"/>
        <w:right w:val="none" w:sz="0" w:space="0" w:color="auto"/>
      </w:divBdr>
    </w:div>
    <w:div w:id="547373340">
      <w:bodyDiv w:val="1"/>
      <w:marLeft w:val="0"/>
      <w:marRight w:val="0"/>
      <w:marTop w:val="0"/>
      <w:marBottom w:val="0"/>
      <w:divBdr>
        <w:top w:val="none" w:sz="0" w:space="0" w:color="auto"/>
        <w:left w:val="none" w:sz="0" w:space="0" w:color="auto"/>
        <w:bottom w:val="none" w:sz="0" w:space="0" w:color="auto"/>
        <w:right w:val="none" w:sz="0" w:space="0" w:color="auto"/>
      </w:divBdr>
    </w:div>
    <w:div w:id="552010452">
      <w:bodyDiv w:val="1"/>
      <w:marLeft w:val="0"/>
      <w:marRight w:val="0"/>
      <w:marTop w:val="0"/>
      <w:marBottom w:val="0"/>
      <w:divBdr>
        <w:top w:val="none" w:sz="0" w:space="0" w:color="auto"/>
        <w:left w:val="none" w:sz="0" w:space="0" w:color="auto"/>
        <w:bottom w:val="none" w:sz="0" w:space="0" w:color="auto"/>
        <w:right w:val="none" w:sz="0" w:space="0" w:color="auto"/>
      </w:divBdr>
    </w:div>
    <w:div w:id="552667069">
      <w:bodyDiv w:val="1"/>
      <w:marLeft w:val="0"/>
      <w:marRight w:val="0"/>
      <w:marTop w:val="0"/>
      <w:marBottom w:val="0"/>
      <w:divBdr>
        <w:top w:val="none" w:sz="0" w:space="0" w:color="auto"/>
        <w:left w:val="none" w:sz="0" w:space="0" w:color="auto"/>
        <w:bottom w:val="none" w:sz="0" w:space="0" w:color="auto"/>
        <w:right w:val="none" w:sz="0" w:space="0" w:color="auto"/>
      </w:divBdr>
    </w:div>
    <w:div w:id="553083370">
      <w:bodyDiv w:val="1"/>
      <w:marLeft w:val="0"/>
      <w:marRight w:val="0"/>
      <w:marTop w:val="0"/>
      <w:marBottom w:val="0"/>
      <w:divBdr>
        <w:top w:val="none" w:sz="0" w:space="0" w:color="auto"/>
        <w:left w:val="none" w:sz="0" w:space="0" w:color="auto"/>
        <w:bottom w:val="none" w:sz="0" w:space="0" w:color="auto"/>
        <w:right w:val="none" w:sz="0" w:space="0" w:color="auto"/>
      </w:divBdr>
    </w:div>
    <w:div w:id="553584071">
      <w:bodyDiv w:val="1"/>
      <w:marLeft w:val="0"/>
      <w:marRight w:val="0"/>
      <w:marTop w:val="0"/>
      <w:marBottom w:val="0"/>
      <w:divBdr>
        <w:top w:val="none" w:sz="0" w:space="0" w:color="auto"/>
        <w:left w:val="none" w:sz="0" w:space="0" w:color="auto"/>
        <w:bottom w:val="none" w:sz="0" w:space="0" w:color="auto"/>
        <w:right w:val="none" w:sz="0" w:space="0" w:color="auto"/>
      </w:divBdr>
    </w:div>
    <w:div w:id="557470570">
      <w:bodyDiv w:val="1"/>
      <w:marLeft w:val="0"/>
      <w:marRight w:val="0"/>
      <w:marTop w:val="0"/>
      <w:marBottom w:val="0"/>
      <w:divBdr>
        <w:top w:val="none" w:sz="0" w:space="0" w:color="auto"/>
        <w:left w:val="none" w:sz="0" w:space="0" w:color="auto"/>
        <w:bottom w:val="none" w:sz="0" w:space="0" w:color="auto"/>
        <w:right w:val="none" w:sz="0" w:space="0" w:color="auto"/>
      </w:divBdr>
    </w:div>
    <w:div w:id="559096216">
      <w:bodyDiv w:val="1"/>
      <w:marLeft w:val="0"/>
      <w:marRight w:val="0"/>
      <w:marTop w:val="0"/>
      <w:marBottom w:val="0"/>
      <w:divBdr>
        <w:top w:val="none" w:sz="0" w:space="0" w:color="auto"/>
        <w:left w:val="none" w:sz="0" w:space="0" w:color="auto"/>
        <w:bottom w:val="none" w:sz="0" w:space="0" w:color="auto"/>
        <w:right w:val="none" w:sz="0" w:space="0" w:color="auto"/>
      </w:divBdr>
    </w:div>
    <w:div w:id="560100587">
      <w:bodyDiv w:val="1"/>
      <w:marLeft w:val="0"/>
      <w:marRight w:val="0"/>
      <w:marTop w:val="0"/>
      <w:marBottom w:val="0"/>
      <w:divBdr>
        <w:top w:val="none" w:sz="0" w:space="0" w:color="auto"/>
        <w:left w:val="none" w:sz="0" w:space="0" w:color="auto"/>
        <w:bottom w:val="none" w:sz="0" w:space="0" w:color="auto"/>
        <w:right w:val="none" w:sz="0" w:space="0" w:color="auto"/>
      </w:divBdr>
      <w:divsChild>
        <w:div w:id="785973756">
          <w:marLeft w:val="0"/>
          <w:marRight w:val="0"/>
          <w:marTop w:val="0"/>
          <w:marBottom w:val="0"/>
          <w:divBdr>
            <w:top w:val="none" w:sz="0" w:space="0" w:color="auto"/>
            <w:left w:val="none" w:sz="0" w:space="0" w:color="auto"/>
            <w:bottom w:val="none" w:sz="0" w:space="0" w:color="auto"/>
            <w:right w:val="none" w:sz="0" w:space="0" w:color="auto"/>
          </w:divBdr>
          <w:divsChild>
            <w:div w:id="456142008">
              <w:marLeft w:val="0"/>
              <w:marRight w:val="0"/>
              <w:marTop w:val="0"/>
              <w:marBottom w:val="0"/>
              <w:divBdr>
                <w:top w:val="none" w:sz="0" w:space="0" w:color="auto"/>
                <w:left w:val="none" w:sz="0" w:space="0" w:color="auto"/>
                <w:bottom w:val="none" w:sz="0" w:space="0" w:color="auto"/>
                <w:right w:val="none" w:sz="0" w:space="0" w:color="auto"/>
              </w:divBdr>
            </w:div>
          </w:divsChild>
        </w:div>
        <w:div w:id="1693609998">
          <w:marLeft w:val="0"/>
          <w:marRight w:val="0"/>
          <w:marTop w:val="0"/>
          <w:marBottom w:val="0"/>
          <w:divBdr>
            <w:top w:val="none" w:sz="0" w:space="0" w:color="auto"/>
            <w:left w:val="none" w:sz="0" w:space="0" w:color="auto"/>
            <w:bottom w:val="none" w:sz="0" w:space="0" w:color="auto"/>
            <w:right w:val="none" w:sz="0" w:space="0" w:color="auto"/>
          </w:divBdr>
          <w:divsChild>
            <w:div w:id="11044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7612">
      <w:bodyDiv w:val="1"/>
      <w:marLeft w:val="0"/>
      <w:marRight w:val="0"/>
      <w:marTop w:val="0"/>
      <w:marBottom w:val="0"/>
      <w:divBdr>
        <w:top w:val="none" w:sz="0" w:space="0" w:color="auto"/>
        <w:left w:val="none" w:sz="0" w:space="0" w:color="auto"/>
        <w:bottom w:val="none" w:sz="0" w:space="0" w:color="auto"/>
        <w:right w:val="none" w:sz="0" w:space="0" w:color="auto"/>
      </w:divBdr>
    </w:div>
    <w:div w:id="564223774">
      <w:bodyDiv w:val="1"/>
      <w:marLeft w:val="0"/>
      <w:marRight w:val="0"/>
      <w:marTop w:val="0"/>
      <w:marBottom w:val="0"/>
      <w:divBdr>
        <w:top w:val="none" w:sz="0" w:space="0" w:color="auto"/>
        <w:left w:val="none" w:sz="0" w:space="0" w:color="auto"/>
        <w:bottom w:val="none" w:sz="0" w:space="0" w:color="auto"/>
        <w:right w:val="none" w:sz="0" w:space="0" w:color="auto"/>
      </w:divBdr>
    </w:div>
    <w:div w:id="564799915">
      <w:bodyDiv w:val="1"/>
      <w:marLeft w:val="0"/>
      <w:marRight w:val="0"/>
      <w:marTop w:val="0"/>
      <w:marBottom w:val="0"/>
      <w:divBdr>
        <w:top w:val="none" w:sz="0" w:space="0" w:color="auto"/>
        <w:left w:val="none" w:sz="0" w:space="0" w:color="auto"/>
        <w:bottom w:val="none" w:sz="0" w:space="0" w:color="auto"/>
        <w:right w:val="none" w:sz="0" w:space="0" w:color="auto"/>
      </w:divBdr>
    </w:div>
    <w:div w:id="565190325">
      <w:bodyDiv w:val="1"/>
      <w:marLeft w:val="0"/>
      <w:marRight w:val="0"/>
      <w:marTop w:val="0"/>
      <w:marBottom w:val="0"/>
      <w:divBdr>
        <w:top w:val="none" w:sz="0" w:space="0" w:color="auto"/>
        <w:left w:val="none" w:sz="0" w:space="0" w:color="auto"/>
        <w:bottom w:val="none" w:sz="0" w:space="0" w:color="auto"/>
        <w:right w:val="none" w:sz="0" w:space="0" w:color="auto"/>
      </w:divBdr>
    </w:div>
    <w:div w:id="567345479">
      <w:bodyDiv w:val="1"/>
      <w:marLeft w:val="0"/>
      <w:marRight w:val="0"/>
      <w:marTop w:val="0"/>
      <w:marBottom w:val="0"/>
      <w:divBdr>
        <w:top w:val="none" w:sz="0" w:space="0" w:color="auto"/>
        <w:left w:val="none" w:sz="0" w:space="0" w:color="auto"/>
        <w:bottom w:val="none" w:sz="0" w:space="0" w:color="auto"/>
        <w:right w:val="none" w:sz="0" w:space="0" w:color="auto"/>
      </w:divBdr>
    </w:div>
    <w:div w:id="568080472">
      <w:bodyDiv w:val="1"/>
      <w:marLeft w:val="0"/>
      <w:marRight w:val="0"/>
      <w:marTop w:val="0"/>
      <w:marBottom w:val="0"/>
      <w:divBdr>
        <w:top w:val="none" w:sz="0" w:space="0" w:color="auto"/>
        <w:left w:val="none" w:sz="0" w:space="0" w:color="auto"/>
        <w:bottom w:val="none" w:sz="0" w:space="0" w:color="auto"/>
        <w:right w:val="none" w:sz="0" w:space="0" w:color="auto"/>
      </w:divBdr>
    </w:div>
    <w:div w:id="570191516">
      <w:bodyDiv w:val="1"/>
      <w:marLeft w:val="0"/>
      <w:marRight w:val="0"/>
      <w:marTop w:val="0"/>
      <w:marBottom w:val="0"/>
      <w:divBdr>
        <w:top w:val="none" w:sz="0" w:space="0" w:color="auto"/>
        <w:left w:val="none" w:sz="0" w:space="0" w:color="auto"/>
        <w:bottom w:val="none" w:sz="0" w:space="0" w:color="auto"/>
        <w:right w:val="none" w:sz="0" w:space="0" w:color="auto"/>
      </w:divBdr>
    </w:div>
    <w:div w:id="573246863">
      <w:bodyDiv w:val="1"/>
      <w:marLeft w:val="0"/>
      <w:marRight w:val="0"/>
      <w:marTop w:val="0"/>
      <w:marBottom w:val="0"/>
      <w:divBdr>
        <w:top w:val="none" w:sz="0" w:space="0" w:color="auto"/>
        <w:left w:val="none" w:sz="0" w:space="0" w:color="auto"/>
        <w:bottom w:val="none" w:sz="0" w:space="0" w:color="auto"/>
        <w:right w:val="none" w:sz="0" w:space="0" w:color="auto"/>
      </w:divBdr>
    </w:div>
    <w:div w:id="574629684">
      <w:bodyDiv w:val="1"/>
      <w:marLeft w:val="0"/>
      <w:marRight w:val="0"/>
      <w:marTop w:val="0"/>
      <w:marBottom w:val="0"/>
      <w:divBdr>
        <w:top w:val="none" w:sz="0" w:space="0" w:color="auto"/>
        <w:left w:val="none" w:sz="0" w:space="0" w:color="auto"/>
        <w:bottom w:val="none" w:sz="0" w:space="0" w:color="auto"/>
        <w:right w:val="none" w:sz="0" w:space="0" w:color="auto"/>
      </w:divBdr>
    </w:div>
    <w:div w:id="580529748">
      <w:bodyDiv w:val="1"/>
      <w:marLeft w:val="0"/>
      <w:marRight w:val="0"/>
      <w:marTop w:val="0"/>
      <w:marBottom w:val="0"/>
      <w:divBdr>
        <w:top w:val="none" w:sz="0" w:space="0" w:color="auto"/>
        <w:left w:val="none" w:sz="0" w:space="0" w:color="auto"/>
        <w:bottom w:val="none" w:sz="0" w:space="0" w:color="auto"/>
        <w:right w:val="none" w:sz="0" w:space="0" w:color="auto"/>
      </w:divBdr>
    </w:div>
    <w:div w:id="582222432">
      <w:bodyDiv w:val="1"/>
      <w:marLeft w:val="0"/>
      <w:marRight w:val="0"/>
      <w:marTop w:val="0"/>
      <w:marBottom w:val="0"/>
      <w:divBdr>
        <w:top w:val="none" w:sz="0" w:space="0" w:color="auto"/>
        <w:left w:val="none" w:sz="0" w:space="0" w:color="auto"/>
        <w:bottom w:val="none" w:sz="0" w:space="0" w:color="auto"/>
        <w:right w:val="none" w:sz="0" w:space="0" w:color="auto"/>
      </w:divBdr>
    </w:div>
    <w:div w:id="582909320">
      <w:bodyDiv w:val="1"/>
      <w:marLeft w:val="0"/>
      <w:marRight w:val="0"/>
      <w:marTop w:val="0"/>
      <w:marBottom w:val="0"/>
      <w:divBdr>
        <w:top w:val="none" w:sz="0" w:space="0" w:color="auto"/>
        <w:left w:val="none" w:sz="0" w:space="0" w:color="auto"/>
        <w:bottom w:val="none" w:sz="0" w:space="0" w:color="auto"/>
        <w:right w:val="none" w:sz="0" w:space="0" w:color="auto"/>
      </w:divBdr>
      <w:divsChild>
        <w:div w:id="120652794">
          <w:marLeft w:val="0"/>
          <w:marRight w:val="0"/>
          <w:marTop w:val="0"/>
          <w:marBottom w:val="0"/>
          <w:divBdr>
            <w:top w:val="none" w:sz="0" w:space="0" w:color="auto"/>
            <w:left w:val="none" w:sz="0" w:space="0" w:color="auto"/>
            <w:bottom w:val="none" w:sz="0" w:space="0" w:color="auto"/>
            <w:right w:val="none" w:sz="0" w:space="0" w:color="auto"/>
          </w:divBdr>
          <w:divsChild>
            <w:div w:id="1943875407">
              <w:marLeft w:val="0"/>
              <w:marRight w:val="0"/>
              <w:marTop w:val="0"/>
              <w:marBottom w:val="0"/>
              <w:divBdr>
                <w:top w:val="none" w:sz="0" w:space="0" w:color="auto"/>
                <w:left w:val="none" w:sz="0" w:space="0" w:color="auto"/>
                <w:bottom w:val="none" w:sz="0" w:space="0" w:color="auto"/>
                <w:right w:val="none" w:sz="0" w:space="0" w:color="auto"/>
              </w:divBdr>
              <w:divsChild>
                <w:div w:id="1199969087">
                  <w:marLeft w:val="0"/>
                  <w:marRight w:val="0"/>
                  <w:marTop w:val="0"/>
                  <w:marBottom w:val="0"/>
                  <w:divBdr>
                    <w:top w:val="none" w:sz="0" w:space="0" w:color="auto"/>
                    <w:left w:val="none" w:sz="0" w:space="0" w:color="auto"/>
                    <w:bottom w:val="none" w:sz="0" w:space="0" w:color="auto"/>
                    <w:right w:val="none" w:sz="0" w:space="0" w:color="auto"/>
                  </w:divBdr>
                  <w:divsChild>
                    <w:div w:id="882913058">
                      <w:marLeft w:val="0"/>
                      <w:marRight w:val="0"/>
                      <w:marTop w:val="0"/>
                      <w:marBottom w:val="0"/>
                      <w:divBdr>
                        <w:top w:val="none" w:sz="0" w:space="0" w:color="auto"/>
                        <w:left w:val="none" w:sz="0" w:space="0" w:color="auto"/>
                        <w:bottom w:val="none" w:sz="0" w:space="0" w:color="auto"/>
                        <w:right w:val="none" w:sz="0" w:space="0" w:color="auto"/>
                      </w:divBdr>
                      <w:divsChild>
                        <w:div w:id="1329751956">
                          <w:marLeft w:val="0"/>
                          <w:marRight w:val="0"/>
                          <w:marTop w:val="71"/>
                          <w:marBottom w:val="71"/>
                          <w:divBdr>
                            <w:top w:val="none" w:sz="0" w:space="0" w:color="auto"/>
                            <w:left w:val="none" w:sz="0" w:space="0" w:color="auto"/>
                            <w:bottom w:val="none" w:sz="0" w:space="0" w:color="auto"/>
                            <w:right w:val="none" w:sz="0" w:space="0" w:color="auto"/>
                          </w:divBdr>
                          <w:divsChild>
                            <w:div w:id="1341423543">
                              <w:marLeft w:val="0"/>
                              <w:marRight w:val="0"/>
                              <w:marTop w:val="0"/>
                              <w:marBottom w:val="0"/>
                              <w:divBdr>
                                <w:top w:val="none" w:sz="0" w:space="0" w:color="auto"/>
                                <w:left w:val="none" w:sz="0" w:space="0" w:color="auto"/>
                                <w:bottom w:val="none" w:sz="0" w:space="0" w:color="auto"/>
                                <w:right w:val="none" w:sz="0" w:space="0" w:color="auto"/>
                              </w:divBdr>
                              <w:divsChild>
                                <w:div w:id="325402991">
                                  <w:marLeft w:val="0"/>
                                  <w:marRight w:val="0"/>
                                  <w:marTop w:val="141"/>
                                  <w:marBottom w:val="71"/>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84342822">
      <w:bodyDiv w:val="1"/>
      <w:marLeft w:val="0"/>
      <w:marRight w:val="0"/>
      <w:marTop w:val="0"/>
      <w:marBottom w:val="0"/>
      <w:divBdr>
        <w:top w:val="none" w:sz="0" w:space="0" w:color="auto"/>
        <w:left w:val="none" w:sz="0" w:space="0" w:color="auto"/>
        <w:bottom w:val="none" w:sz="0" w:space="0" w:color="auto"/>
        <w:right w:val="none" w:sz="0" w:space="0" w:color="auto"/>
      </w:divBdr>
    </w:div>
    <w:div w:id="585261272">
      <w:bodyDiv w:val="1"/>
      <w:marLeft w:val="0"/>
      <w:marRight w:val="0"/>
      <w:marTop w:val="0"/>
      <w:marBottom w:val="0"/>
      <w:divBdr>
        <w:top w:val="none" w:sz="0" w:space="0" w:color="auto"/>
        <w:left w:val="none" w:sz="0" w:space="0" w:color="auto"/>
        <w:bottom w:val="none" w:sz="0" w:space="0" w:color="auto"/>
        <w:right w:val="none" w:sz="0" w:space="0" w:color="auto"/>
      </w:divBdr>
      <w:divsChild>
        <w:div w:id="1011643888">
          <w:marLeft w:val="0"/>
          <w:marRight w:val="0"/>
          <w:marTop w:val="0"/>
          <w:marBottom w:val="0"/>
          <w:divBdr>
            <w:top w:val="none" w:sz="0" w:space="0" w:color="auto"/>
            <w:left w:val="none" w:sz="0" w:space="0" w:color="auto"/>
            <w:bottom w:val="none" w:sz="0" w:space="0" w:color="auto"/>
            <w:right w:val="none" w:sz="0" w:space="0" w:color="auto"/>
          </w:divBdr>
          <w:divsChild>
            <w:div w:id="1702434082">
              <w:marLeft w:val="0"/>
              <w:marRight w:val="0"/>
              <w:marTop w:val="0"/>
              <w:marBottom w:val="0"/>
              <w:divBdr>
                <w:top w:val="none" w:sz="0" w:space="0" w:color="auto"/>
                <w:left w:val="none" w:sz="0" w:space="0" w:color="auto"/>
                <w:bottom w:val="none" w:sz="0" w:space="0" w:color="auto"/>
                <w:right w:val="none" w:sz="0" w:space="0" w:color="auto"/>
              </w:divBdr>
              <w:divsChild>
                <w:div w:id="280190321">
                  <w:marLeft w:val="0"/>
                  <w:marRight w:val="0"/>
                  <w:marTop w:val="0"/>
                  <w:marBottom w:val="0"/>
                  <w:divBdr>
                    <w:top w:val="none" w:sz="0" w:space="0" w:color="auto"/>
                    <w:left w:val="none" w:sz="0" w:space="0" w:color="auto"/>
                    <w:bottom w:val="none" w:sz="0" w:space="0" w:color="auto"/>
                    <w:right w:val="none" w:sz="0" w:space="0" w:color="auto"/>
                  </w:divBdr>
                  <w:divsChild>
                    <w:div w:id="1106385769">
                      <w:marLeft w:val="0"/>
                      <w:marRight w:val="0"/>
                      <w:marTop w:val="0"/>
                      <w:marBottom w:val="0"/>
                      <w:divBdr>
                        <w:top w:val="none" w:sz="0" w:space="0" w:color="auto"/>
                        <w:left w:val="none" w:sz="0" w:space="0" w:color="auto"/>
                        <w:bottom w:val="none" w:sz="0" w:space="0" w:color="auto"/>
                        <w:right w:val="none" w:sz="0" w:space="0" w:color="auto"/>
                      </w:divBdr>
                      <w:divsChild>
                        <w:div w:id="18508893">
                          <w:marLeft w:val="0"/>
                          <w:marRight w:val="0"/>
                          <w:marTop w:val="75"/>
                          <w:marBottom w:val="75"/>
                          <w:divBdr>
                            <w:top w:val="none" w:sz="0" w:space="0" w:color="auto"/>
                            <w:left w:val="none" w:sz="0" w:space="0" w:color="auto"/>
                            <w:bottom w:val="none" w:sz="0" w:space="0" w:color="auto"/>
                            <w:right w:val="none" w:sz="0" w:space="0" w:color="auto"/>
                          </w:divBdr>
                          <w:divsChild>
                            <w:div w:id="1798913555">
                              <w:marLeft w:val="0"/>
                              <w:marRight w:val="0"/>
                              <w:marTop w:val="0"/>
                              <w:marBottom w:val="0"/>
                              <w:divBdr>
                                <w:top w:val="none" w:sz="0" w:space="0" w:color="auto"/>
                                <w:left w:val="none" w:sz="0" w:space="0" w:color="auto"/>
                                <w:bottom w:val="none" w:sz="0" w:space="0" w:color="auto"/>
                                <w:right w:val="none" w:sz="0" w:space="0" w:color="auto"/>
                              </w:divBdr>
                              <w:divsChild>
                                <w:div w:id="1946768739">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86302468">
      <w:bodyDiv w:val="1"/>
      <w:marLeft w:val="0"/>
      <w:marRight w:val="0"/>
      <w:marTop w:val="0"/>
      <w:marBottom w:val="0"/>
      <w:divBdr>
        <w:top w:val="none" w:sz="0" w:space="0" w:color="auto"/>
        <w:left w:val="none" w:sz="0" w:space="0" w:color="auto"/>
        <w:bottom w:val="none" w:sz="0" w:space="0" w:color="auto"/>
        <w:right w:val="none" w:sz="0" w:space="0" w:color="auto"/>
      </w:divBdr>
    </w:div>
    <w:div w:id="589238048">
      <w:bodyDiv w:val="1"/>
      <w:marLeft w:val="0"/>
      <w:marRight w:val="0"/>
      <w:marTop w:val="0"/>
      <w:marBottom w:val="0"/>
      <w:divBdr>
        <w:top w:val="none" w:sz="0" w:space="0" w:color="auto"/>
        <w:left w:val="none" w:sz="0" w:space="0" w:color="auto"/>
        <w:bottom w:val="none" w:sz="0" w:space="0" w:color="auto"/>
        <w:right w:val="none" w:sz="0" w:space="0" w:color="auto"/>
      </w:divBdr>
    </w:div>
    <w:div w:id="592669017">
      <w:bodyDiv w:val="1"/>
      <w:marLeft w:val="0"/>
      <w:marRight w:val="0"/>
      <w:marTop w:val="0"/>
      <w:marBottom w:val="0"/>
      <w:divBdr>
        <w:top w:val="none" w:sz="0" w:space="0" w:color="auto"/>
        <w:left w:val="none" w:sz="0" w:space="0" w:color="auto"/>
        <w:bottom w:val="none" w:sz="0" w:space="0" w:color="auto"/>
        <w:right w:val="none" w:sz="0" w:space="0" w:color="auto"/>
      </w:divBdr>
    </w:div>
    <w:div w:id="596600764">
      <w:bodyDiv w:val="1"/>
      <w:marLeft w:val="0"/>
      <w:marRight w:val="0"/>
      <w:marTop w:val="0"/>
      <w:marBottom w:val="0"/>
      <w:divBdr>
        <w:top w:val="none" w:sz="0" w:space="0" w:color="auto"/>
        <w:left w:val="none" w:sz="0" w:space="0" w:color="auto"/>
        <w:bottom w:val="none" w:sz="0" w:space="0" w:color="auto"/>
        <w:right w:val="none" w:sz="0" w:space="0" w:color="auto"/>
      </w:divBdr>
    </w:div>
    <w:div w:id="598371280">
      <w:bodyDiv w:val="1"/>
      <w:marLeft w:val="0"/>
      <w:marRight w:val="0"/>
      <w:marTop w:val="0"/>
      <w:marBottom w:val="0"/>
      <w:divBdr>
        <w:top w:val="none" w:sz="0" w:space="0" w:color="auto"/>
        <w:left w:val="none" w:sz="0" w:space="0" w:color="auto"/>
        <w:bottom w:val="none" w:sz="0" w:space="0" w:color="auto"/>
        <w:right w:val="none" w:sz="0" w:space="0" w:color="auto"/>
      </w:divBdr>
    </w:div>
    <w:div w:id="598410353">
      <w:bodyDiv w:val="1"/>
      <w:marLeft w:val="0"/>
      <w:marRight w:val="0"/>
      <w:marTop w:val="0"/>
      <w:marBottom w:val="0"/>
      <w:divBdr>
        <w:top w:val="none" w:sz="0" w:space="0" w:color="auto"/>
        <w:left w:val="none" w:sz="0" w:space="0" w:color="auto"/>
        <w:bottom w:val="none" w:sz="0" w:space="0" w:color="auto"/>
        <w:right w:val="none" w:sz="0" w:space="0" w:color="auto"/>
      </w:divBdr>
    </w:div>
    <w:div w:id="598568643">
      <w:bodyDiv w:val="1"/>
      <w:marLeft w:val="0"/>
      <w:marRight w:val="0"/>
      <w:marTop w:val="0"/>
      <w:marBottom w:val="0"/>
      <w:divBdr>
        <w:top w:val="none" w:sz="0" w:space="0" w:color="auto"/>
        <w:left w:val="none" w:sz="0" w:space="0" w:color="auto"/>
        <w:bottom w:val="none" w:sz="0" w:space="0" w:color="auto"/>
        <w:right w:val="none" w:sz="0" w:space="0" w:color="auto"/>
      </w:divBdr>
    </w:div>
    <w:div w:id="601844966">
      <w:bodyDiv w:val="1"/>
      <w:marLeft w:val="0"/>
      <w:marRight w:val="0"/>
      <w:marTop w:val="0"/>
      <w:marBottom w:val="0"/>
      <w:divBdr>
        <w:top w:val="none" w:sz="0" w:space="0" w:color="auto"/>
        <w:left w:val="none" w:sz="0" w:space="0" w:color="auto"/>
        <w:bottom w:val="none" w:sz="0" w:space="0" w:color="auto"/>
        <w:right w:val="none" w:sz="0" w:space="0" w:color="auto"/>
      </w:divBdr>
    </w:div>
    <w:div w:id="606470513">
      <w:bodyDiv w:val="1"/>
      <w:marLeft w:val="0"/>
      <w:marRight w:val="0"/>
      <w:marTop w:val="0"/>
      <w:marBottom w:val="0"/>
      <w:divBdr>
        <w:top w:val="none" w:sz="0" w:space="0" w:color="auto"/>
        <w:left w:val="none" w:sz="0" w:space="0" w:color="auto"/>
        <w:bottom w:val="none" w:sz="0" w:space="0" w:color="auto"/>
        <w:right w:val="none" w:sz="0" w:space="0" w:color="auto"/>
      </w:divBdr>
    </w:div>
    <w:div w:id="615259982">
      <w:bodyDiv w:val="1"/>
      <w:marLeft w:val="0"/>
      <w:marRight w:val="0"/>
      <w:marTop w:val="0"/>
      <w:marBottom w:val="0"/>
      <w:divBdr>
        <w:top w:val="none" w:sz="0" w:space="0" w:color="auto"/>
        <w:left w:val="none" w:sz="0" w:space="0" w:color="auto"/>
        <w:bottom w:val="none" w:sz="0" w:space="0" w:color="auto"/>
        <w:right w:val="none" w:sz="0" w:space="0" w:color="auto"/>
      </w:divBdr>
    </w:div>
    <w:div w:id="616832805">
      <w:bodyDiv w:val="1"/>
      <w:marLeft w:val="0"/>
      <w:marRight w:val="0"/>
      <w:marTop w:val="0"/>
      <w:marBottom w:val="0"/>
      <w:divBdr>
        <w:top w:val="none" w:sz="0" w:space="0" w:color="auto"/>
        <w:left w:val="none" w:sz="0" w:space="0" w:color="auto"/>
        <w:bottom w:val="none" w:sz="0" w:space="0" w:color="auto"/>
        <w:right w:val="none" w:sz="0" w:space="0" w:color="auto"/>
      </w:divBdr>
    </w:div>
    <w:div w:id="618726306">
      <w:bodyDiv w:val="1"/>
      <w:marLeft w:val="0"/>
      <w:marRight w:val="0"/>
      <w:marTop w:val="0"/>
      <w:marBottom w:val="0"/>
      <w:divBdr>
        <w:top w:val="none" w:sz="0" w:space="0" w:color="auto"/>
        <w:left w:val="none" w:sz="0" w:space="0" w:color="auto"/>
        <w:bottom w:val="none" w:sz="0" w:space="0" w:color="auto"/>
        <w:right w:val="none" w:sz="0" w:space="0" w:color="auto"/>
      </w:divBdr>
    </w:div>
    <w:div w:id="624390325">
      <w:bodyDiv w:val="1"/>
      <w:marLeft w:val="0"/>
      <w:marRight w:val="0"/>
      <w:marTop w:val="0"/>
      <w:marBottom w:val="0"/>
      <w:divBdr>
        <w:top w:val="none" w:sz="0" w:space="0" w:color="auto"/>
        <w:left w:val="none" w:sz="0" w:space="0" w:color="auto"/>
        <w:bottom w:val="none" w:sz="0" w:space="0" w:color="auto"/>
        <w:right w:val="none" w:sz="0" w:space="0" w:color="auto"/>
      </w:divBdr>
    </w:div>
    <w:div w:id="625308902">
      <w:bodyDiv w:val="1"/>
      <w:marLeft w:val="0"/>
      <w:marRight w:val="0"/>
      <w:marTop w:val="0"/>
      <w:marBottom w:val="0"/>
      <w:divBdr>
        <w:top w:val="none" w:sz="0" w:space="0" w:color="auto"/>
        <w:left w:val="none" w:sz="0" w:space="0" w:color="auto"/>
        <w:bottom w:val="none" w:sz="0" w:space="0" w:color="auto"/>
        <w:right w:val="none" w:sz="0" w:space="0" w:color="auto"/>
      </w:divBdr>
    </w:div>
    <w:div w:id="626858181">
      <w:bodyDiv w:val="1"/>
      <w:marLeft w:val="0"/>
      <w:marRight w:val="0"/>
      <w:marTop w:val="0"/>
      <w:marBottom w:val="0"/>
      <w:divBdr>
        <w:top w:val="none" w:sz="0" w:space="0" w:color="auto"/>
        <w:left w:val="none" w:sz="0" w:space="0" w:color="auto"/>
        <w:bottom w:val="none" w:sz="0" w:space="0" w:color="auto"/>
        <w:right w:val="none" w:sz="0" w:space="0" w:color="auto"/>
      </w:divBdr>
    </w:div>
    <w:div w:id="629631169">
      <w:bodyDiv w:val="1"/>
      <w:marLeft w:val="0"/>
      <w:marRight w:val="0"/>
      <w:marTop w:val="0"/>
      <w:marBottom w:val="0"/>
      <w:divBdr>
        <w:top w:val="none" w:sz="0" w:space="0" w:color="auto"/>
        <w:left w:val="none" w:sz="0" w:space="0" w:color="auto"/>
        <w:bottom w:val="none" w:sz="0" w:space="0" w:color="auto"/>
        <w:right w:val="none" w:sz="0" w:space="0" w:color="auto"/>
      </w:divBdr>
    </w:div>
    <w:div w:id="629818843">
      <w:bodyDiv w:val="1"/>
      <w:marLeft w:val="0"/>
      <w:marRight w:val="0"/>
      <w:marTop w:val="0"/>
      <w:marBottom w:val="0"/>
      <w:divBdr>
        <w:top w:val="none" w:sz="0" w:space="0" w:color="auto"/>
        <w:left w:val="none" w:sz="0" w:space="0" w:color="auto"/>
        <w:bottom w:val="none" w:sz="0" w:space="0" w:color="auto"/>
        <w:right w:val="none" w:sz="0" w:space="0" w:color="auto"/>
      </w:divBdr>
    </w:div>
    <w:div w:id="633368213">
      <w:bodyDiv w:val="1"/>
      <w:marLeft w:val="0"/>
      <w:marRight w:val="0"/>
      <w:marTop w:val="0"/>
      <w:marBottom w:val="0"/>
      <w:divBdr>
        <w:top w:val="none" w:sz="0" w:space="0" w:color="auto"/>
        <w:left w:val="none" w:sz="0" w:space="0" w:color="auto"/>
        <w:bottom w:val="none" w:sz="0" w:space="0" w:color="auto"/>
        <w:right w:val="none" w:sz="0" w:space="0" w:color="auto"/>
      </w:divBdr>
    </w:div>
    <w:div w:id="639261175">
      <w:bodyDiv w:val="1"/>
      <w:marLeft w:val="0"/>
      <w:marRight w:val="0"/>
      <w:marTop w:val="0"/>
      <w:marBottom w:val="0"/>
      <w:divBdr>
        <w:top w:val="none" w:sz="0" w:space="0" w:color="auto"/>
        <w:left w:val="none" w:sz="0" w:space="0" w:color="auto"/>
        <w:bottom w:val="none" w:sz="0" w:space="0" w:color="auto"/>
        <w:right w:val="none" w:sz="0" w:space="0" w:color="auto"/>
      </w:divBdr>
    </w:div>
    <w:div w:id="641732187">
      <w:bodyDiv w:val="1"/>
      <w:marLeft w:val="0"/>
      <w:marRight w:val="0"/>
      <w:marTop w:val="0"/>
      <w:marBottom w:val="0"/>
      <w:divBdr>
        <w:top w:val="none" w:sz="0" w:space="0" w:color="auto"/>
        <w:left w:val="none" w:sz="0" w:space="0" w:color="auto"/>
        <w:bottom w:val="none" w:sz="0" w:space="0" w:color="auto"/>
        <w:right w:val="none" w:sz="0" w:space="0" w:color="auto"/>
      </w:divBdr>
    </w:div>
    <w:div w:id="649558850">
      <w:bodyDiv w:val="1"/>
      <w:marLeft w:val="0"/>
      <w:marRight w:val="0"/>
      <w:marTop w:val="0"/>
      <w:marBottom w:val="0"/>
      <w:divBdr>
        <w:top w:val="none" w:sz="0" w:space="0" w:color="auto"/>
        <w:left w:val="none" w:sz="0" w:space="0" w:color="auto"/>
        <w:bottom w:val="none" w:sz="0" w:space="0" w:color="auto"/>
        <w:right w:val="none" w:sz="0" w:space="0" w:color="auto"/>
      </w:divBdr>
    </w:div>
    <w:div w:id="652830175">
      <w:bodyDiv w:val="1"/>
      <w:marLeft w:val="0"/>
      <w:marRight w:val="0"/>
      <w:marTop w:val="0"/>
      <w:marBottom w:val="0"/>
      <w:divBdr>
        <w:top w:val="none" w:sz="0" w:space="0" w:color="auto"/>
        <w:left w:val="none" w:sz="0" w:space="0" w:color="auto"/>
        <w:bottom w:val="none" w:sz="0" w:space="0" w:color="auto"/>
        <w:right w:val="none" w:sz="0" w:space="0" w:color="auto"/>
      </w:divBdr>
    </w:div>
    <w:div w:id="656768954">
      <w:bodyDiv w:val="1"/>
      <w:marLeft w:val="0"/>
      <w:marRight w:val="0"/>
      <w:marTop w:val="0"/>
      <w:marBottom w:val="0"/>
      <w:divBdr>
        <w:top w:val="none" w:sz="0" w:space="0" w:color="auto"/>
        <w:left w:val="none" w:sz="0" w:space="0" w:color="auto"/>
        <w:bottom w:val="none" w:sz="0" w:space="0" w:color="auto"/>
        <w:right w:val="none" w:sz="0" w:space="0" w:color="auto"/>
      </w:divBdr>
    </w:div>
    <w:div w:id="659039333">
      <w:bodyDiv w:val="1"/>
      <w:marLeft w:val="0"/>
      <w:marRight w:val="0"/>
      <w:marTop w:val="0"/>
      <w:marBottom w:val="0"/>
      <w:divBdr>
        <w:top w:val="none" w:sz="0" w:space="0" w:color="auto"/>
        <w:left w:val="none" w:sz="0" w:space="0" w:color="auto"/>
        <w:bottom w:val="none" w:sz="0" w:space="0" w:color="auto"/>
        <w:right w:val="none" w:sz="0" w:space="0" w:color="auto"/>
      </w:divBdr>
    </w:div>
    <w:div w:id="661660597">
      <w:bodyDiv w:val="1"/>
      <w:marLeft w:val="0"/>
      <w:marRight w:val="0"/>
      <w:marTop w:val="0"/>
      <w:marBottom w:val="0"/>
      <w:divBdr>
        <w:top w:val="none" w:sz="0" w:space="0" w:color="auto"/>
        <w:left w:val="none" w:sz="0" w:space="0" w:color="auto"/>
        <w:bottom w:val="none" w:sz="0" w:space="0" w:color="auto"/>
        <w:right w:val="none" w:sz="0" w:space="0" w:color="auto"/>
      </w:divBdr>
    </w:div>
    <w:div w:id="666637054">
      <w:bodyDiv w:val="1"/>
      <w:marLeft w:val="0"/>
      <w:marRight w:val="0"/>
      <w:marTop w:val="0"/>
      <w:marBottom w:val="0"/>
      <w:divBdr>
        <w:top w:val="none" w:sz="0" w:space="0" w:color="auto"/>
        <w:left w:val="none" w:sz="0" w:space="0" w:color="auto"/>
        <w:bottom w:val="none" w:sz="0" w:space="0" w:color="auto"/>
        <w:right w:val="none" w:sz="0" w:space="0" w:color="auto"/>
      </w:divBdr>
    </w:div>
    <w:div w:id="669719699">
      <w:bodyDiv w:val="1"/>
      <w:marLeft w:val="0"/>
      <w:marRight w:val="0"/>
      <w:marTop w:val="0"/>
      <w:marBottom w:val="0"/>
      <w:divBdr>
        <w:top w:val="none" w:sz="0" w:space="0" w:color="auto"/>
        <w:left w:val="none" w:sz="0" w:space="0" w:color="auto"/>
        <w:bottom w:val="none" w:sz="0" w:space="0" w:color="auto"/>
        <w:right w:val="none" w:sz="0" w:space="0" w:color="auto"/>
      </w:divBdr>
    </w:div>
    <w:div w:id="678392539">
      <w:bodyDiv w:val="1"/>
      <w:marLeft w:val="0"/>
      <w:marRight w:val="0"/>
      <w:marTop w:val="0"/>
      <w:marBottom w:val="0"/>
      <w:divBdr>
        <w:top w:val="none" w:sz="0" w:space="0" w:color="auto"/>
        <w:left w:val="none" w:sz="0" w:space="0" w:color="auto"/>
        <w:bottom w:val="none" w:sz="0" w:space="0" w:color="auto"/>
        <w:right w:val="none" w:sz="0" w:space="0" w:color="auto"/>
      </w:divBdr>
    </w:div>
    <w:div w:id="679433352">
      <w:bodyDiv w:val="1"/>
      <w:marLeft w:val="0"/>
      <w:marRight w:val="0"/>
      <w:marTop w:val="0"/>
      <w:marBottom w:val="0"/>
      <w:divBdr>
        <w:top w:val="none" w:sz="0" w:space="0" w:color="auto"/>
        <w:left w:val="none" w:sz="0" w:space="0" w:color="auto"/>
        <w:bottom w:val="none" w:sz="0" w:space="0" w:color="auto"/>
        <w:right w:val="none" w:sz="0" w:space="0" w:color="auto"/>
      </w:divBdr>
    </w:div>
    <w:div w:id="686562605">
      <w:bodyDiv w:val="1"/>
      <w:marLeft w:val="0"/>
      <w:marRight w:val="0"/>
      <w:marTop w:val="0"/>
      <w:marBottom w:val="0"/>
      <w:divBdr>
        <w:top w:val="none" w:sz="0" w:space="0" w:color="auto"/>
        <w:left w:val="none" w:sz="0" w:space="0" w:color="auto"/>
        <w:bottom w:val="none" w:sz="0" w:space="0" w:color="auto"/>
        <w:right w:val="none" w:sz="0" w:space="0" w:color="auto"/>
      </w:divBdr>
    </w:div>
    <w:div w:id="687291015">
      <w:bodyDiv w:val="1"/>
      <w:marLeft w:val="0"/>
      <w:marRight w:val="0"/>
      <w:marTop w:val="0"/>
      <w:marBottom w:val="0"/>
      <w:divBdr>
        <w:top w:val="none" w:sz="0" w:space="0" w:color="auto"/>
        <w:left w:val="none" w:sz="0" w:space="0" w:color="auto"/>
        <w:bottom w:val="none" w:sz="0" w:space="0" w:color="auto"/>
        <w:right w:val="none" w:sz="0" w:space="0" w:color="auto"/>
      </w:divBdr>
    </w:div>
    <w:div w:id="695036314">
      <w:bodyDiv w:val="1"/>
      <w:marLeft w:val="0"/>
      <w:marRight w:val="0"/>
      <w:marTop w:val="0"/>
      <w:marBottom w:val="0"/>
      <w:divBdr>
        <w:top w:val="none" w:sz="0" w:space="0" w:color="auto"/>
        <w:left w:val="none" w:sz="0" w:space="0" w:color="auto"/>
        <w:bottom w:val="none" w:sz="0" w:space="0" w:color="auto"/>
        <w:right w:val="none" w:sz="0" w:space="0" w:color="auto"/>
      </w:divBdr>
    </w:div>
    <w:div w:id="695621402">
      <w:bodyDiv w:val="1"/>
      <w:marLeft w:val="0"/>
      <w:marRight w:val="0"/>
      <w:marTop w:val="0"/>
      <w:marBottom w:val="0"/>
      <w:divBdr>
        <w:top w:val="none" w:sz="0" w:space="0" w:color="auto"/>
        <w:left w:val="none" w:sz="0" w:space="0" w:color="auto"/>
        <w:bottom w:val="none" w:sz="0" w:space="0" w:color="auto"/>
        <w:right w:val="none" w:sz="0" w:space="0" w:color="auto"/>
      </w:divBdr>
    </w:div>
    <w:div w:id="695737829">
      <w:bodyDiv w:val="1"/>
      <w:marLeft w:val="0"/>
      <w:marRight w:val="0"/>
      <w:marTop w:val="0"/>
      <w:marBottom w:val="0"/>
      <w:divBdr>
        <w:top w:val="none" w:sz="0" w:space="0" w:color="auto"/>
        <w:left w:val="none" w:sz="0" w:space="0" w:color="auto"/>
        <w:bottom w:val="none" w:sz="0" w:space="0" w:color="auto"/>
        <w:right w:val="none" w:sz="0" w:space="0" w:color="auto"/>
      </w:divBdr>
    </w:div>
    <w:div w:id="697049361">
      <w:bodyDiv w:val="1"/>
      <w:marLeft w:val="0"/>
      <w:marRight w:val="0"/>
      <w:marTop w:val="0"/>
      <w:marBottom w:val="0"/>
      <w:divBdr>
        <w:top w:val="none" w:sz="0" w:space="0" w:color="auto"/>
        <w:left w:val="none" w:sz="0" w:space="0" w:color="auto"/>
        <w:bottom w:val="none" w:sz="0" w:space="0" w:color="auto"/>
        <w:right w:val="none" w:sz="0" w:space="0" w:color="auto"/>
      </w:divBdr>
    </w:div>
    <w:div w:id="697510191">
      <w:bodyDiv w:val="1"/>
      <w:marLeft w:val="0"/>
      <w:marRight w:val="0"/>
      <w:marTop w:val="0"/>
      <w:marBottom w:val="0"/>
      <w:divBdr>
        <w:top w:val="none" w:sz="0" w:space="0" w:color="auto"/>
        <w:left w:val="none" w:sz="0" w:space="0" w:color="auto"/>
        <w:bottom w:val="none" w:sz="0" w:space="0" w:color="auto"/>
        <w:right w:val="none" w:sz="0" w:space="0" w:color="auto"/>
      </w:divBdr>
    </w:div>
    <w:div w:id="700520617">
      <w:bodyDiv w:val="1"/>
      <w:marLeft w:val="0"/>
      <w:marRight w:val="0"/>
      <w:marTop w:val="0"/>
      <w:marBottom w:val="0"/>
      <w:divBdr>
        <w:top w:val="none" w:sz="0" w:space="0" w:color="auto"/>
        <w:left w:val="none" w:sz="0" w:space="0" w:color="auto"/>
        <w:bottom w:val="none" w:sz="0" w:space="0" w:color="auto"/>
        <w:right w:val="none" w:sz="0" w:space="0" w:color="auto"/>
      </w:divBdr>
    </w:div>
    <w:div w:id="700663929">
      <w:bodyDiv w:val="1"/>
      <w:marLeft w:val="0"/>
      <w:marRight w:val="0"/>
      <w:marTop w:val="0"/>
      <w:marBottom w:val="0"/>
      <w:divBdr>
        <w:top w:val="none" w:sz="0" w:space="0" w:color="auto"/>
        <w:left w:val="none" w:sz="0" w:space="0" w:color="auto"/>
        <w:bottom w:val="none" w:sz="0" w:space="0" w:color="auto"/>
        <w:right w:val="none" w:sz="0" w:space="0" w:color="auto"/>
      </w:divBdr>
    </w:div>
    <w:div w:id="701980021">
      <w:bodyDiv w:val="1"/>
      <w:marLeft w:val="0"/>
      <w:marRight w:val="0"/>
      <w:marTop w:val="0"/>
      <w:marBottom w:val="0"/>
      <w:divBdr>
        <w:top w:val="none" w:sz="0" w:space="0" w:color="auto"/>
        <w:left w:val="none" w:sz="0" w:space="0" w:color="auto"/>
        <w:bottom w:val="none" w:sz="0" w:space="0" w:color="auto"/>
        <w:right w:val="none" w:sz="0" w:space="0" w:color="auto"/>
      </w:divBdr>
    </w:div>
    <w:div w:id="702099122">
      <w:bodyDiv w:val="1"/>
      <w:marLeft w:val="0"/>
      <w:marRight w:val="0"/>
      <w:marTop w:val="0"/>
      <w:marBottom w:val="0"/>
      <w:divBdr>
        <w:top w:val="none" w:sz="0" w:space="0" w:color="auto"/>
        <w:left w:val="none" w:sz="0" w:space="0" w:color="auto"/>
        <w:bottom w:val="none" w:sz="0" w:space="0" w:color="auto"/>
        <w:right w:val="none" w:sz="0" w:space="0" w:color="auto"/>
      </w:divBdr>
    </w:div>
    <w:div w:id="706224342">
      <w:bodyDiv w:val="1"/>
      <w:marLeft w:val="0"/>
      <w:marRight w:val="0"/>
      <w:marTop w:val="0"/>
      <w:marBottom w:val="0"/>
      <w:divBdr>
        <w:top w:val="none" w:sz="0" w:space="0" w:color="auto"/>
        <w:left w:val="none" w:sz="0" w:space="0" w:color="auto"/>
        <w:bottom w:val="none" w:sz="0" w:space="0" w:color="auto"/>
        <w:right w:val="none" w:sz="0" w:space="0" w:color="auto"/>
      </w:divBdr>
    </w:div>
    <w:div w:id="706224809">
      <w:bodyDiv w:val="1"/>
      <w:marLeft w:val="0"/>
      <w:marRight w:val="0"/>
      <w:marTop w:val="0"/>
      <w:marBottom w:val="0"/>
      <w:divBdr>
        <w:top w:val="none" w:sz="0" w:space="0" w:color="auto"/>
        <w:left w:val="none" w:sz="0" w:space="0" w:color="auto"/>
        <w:bottom w:val="none" w:sz="0" w:space="0" w:color="auto"/>
        <w:right w:val="none" w:sz="0" w:space="0" w:color="auto"/>
      </w:divBdr>
      <w:divsChild>
        <w:div w:id="247693018">
          <w:marLeft w:val="0"/>
          <w:marRight w:val="0"/>
          <w:marTop w:val="0"/>
          <w:marBottom w:val="0"/>
          <w:divBdr>
            <w:top w:val="none" w:sz="0" w:space="0" w:color="auto"/>
            <w:left w:val="none" w:sz="0" w:space="0" w:color="auto"/>
            <w:bottom w:val="none" w:sz="0" w:space="0" w:color="auto"/>
            <w:right w:val="none" w:sz="0" w:space="0" w:color="auto"/>
          </w:divBdr>
          <w:divsChild>
            <w:div w:id="575559032">
              <w:marLeft w:val="0"/>
              <w:marRight w:val="0"/>
              <w:marTop w:val="0"/>
              <w:marBottom w:val="0"/>
              <w:divBdr>
                <w:top w:val="none" w:sz="0" w:space="0" w:color="auto"/>
                <w:left w:val="none" w:sz="0" w:space="0" w:color="auto"/>
                <w:bottom w:val="none" w:sz="0" w:space="0" w:color="auto"/>
                <w:right w:val="none" w:sz="0" w:space="0" w:color="auto"/>
              </w:divBdr>
            </w:div>
          </w:divsChild>
        </w:div>
        <w:div w:id="1063413168">
          <w:marLeft w:val="0"/>
          <w:marRight w:val="0"/>
          <w:marTop w:val="0"/>
          <w:marBottom w:val="0"/>
          <w:divBdr>
            <w:top w:val="none" w:sz="0" w:space="0" w:color="auto"/>
            <w:left w:val="none" w:sz="0" w:space="0" w:color="auto"/>
            <w:bottom w:val="none" w:sz="0" w:space="0" w:color="auto"/>
            <w:right w:val="none" w:sz="0" w:space="0" w:color="auto"/>
          </w:divBdr>
          <w:divsChild>
            <w:div w:id="807818638">
              <w:marLeft w:val="0"/>
              <w:marRight w:val="0"/>
              <w:marTop w:val="0"/>
              <w:marBottom w:val="0"/>
              <w:divBdr>
                <w:top w:val="none" w:sz="0" w:space="0" w:color="auto"/>
                <w:left w:val="none" w:sz="0" w:space="0" w:color="auto"/>
                <w:bottom w:val="none" w:sz="0" w:space="0" w:color="auto"/>
                <w:right w:val="none" w:sz="0" w:space="0" w:color="auto"/>
              </w:divBdr>
            </w:div>
          </w:divsChild>
        </w:div>
        <w:div w:id="1258559274">
          <w:marLeft w:val="0"/>
          <w:marRight w:val="0"/>
          <w:marTop w:val="0"/>
          <w:marBottom w:val="0"/>
          <w:divBdr>
            <w:top w:val="none" w:sz="0" w:space="0" w:color="auto"/>
            <w:left w:val="none" w:sz="0" w:space="0" w:color="auto"/>
            <w:bottom w:val="none" w:sz="0" w:space="0" w:color="auto"/>
            <w:right w:val="none" w:sz="0" w:space="0" w:color="auto"/>
          </w:divBdr>
          <w:divsChild>
            <w:div w:id="1369375773">
              <w:marLeft w:val="0"/>
              <w:marRight w:val="0"/>
              <w:marTop w:val="0"/>
              <w:marBottom w:val="0"/>
              <w:divBdr>
                <w:top w:val="none" w:sz="0" w:space="0" w:color="auto"/>
                <w:left w:val="none" w:sz="0" w:space="0" w:color="auto"/>
                <w:bottom w:val="none" w:sz="0" w:space="0" w:color="auto"/>
                <w:right w:val="none" w:sz="0" w:space="0" w:color="auto"/>
              </w:divBdr>
            </w:div>
          </w:divsChild>
        </w:div>
        <w:div w:id="2081442340">
          <w:marLeft w:val="0"/>
          <w:marRight w:val="0"/>
          <w:marTop w:val="0"/>
          <w:marBottom w:val="0"/>
          <w:divBdr>
            <w:top w:val="none" w:sz="0" w:space="0" w:color="auto"/>
            <w:left w:val="none" w:sz="0" w:space="0" w:color="auto"/>
            <w:bottom w:val="none" w:sz="0" w:space="0" w:color="auto"/>
            <w:right w:val="none" w:sz="0" w:space="0" w:color="auto"/>
          </w:divBdr>
          <w:divsChild>
            <w:div w:id="118995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5016">
      <w:bodyDiv w:val="1"/>
      <w:marLeft w:val="0"/>
      <w:marRight w:val="0"/>
      <w:marTop w:val="0"/>
      <w:marBottom w:val="0"/>
      <w:divBdr>
        <w:top w:val="none" w:sz="0" w:space="0" w:color="auto"/>
        <w:left w:val="none" w:sz="0" w:space="0" w:color="auto"/>
        <w:bottom w:val="none" w:sz="0" w:space="0" w:color="auto"/>
        <w:right w:val="none" w:sz="0" w:space="0" w:color="auto"/>
      </w:divBdr>
    </w:div>
    <w:div w:id="708991087">
      <w:bodyDiv w:val="1"/>
      <w:marLeft w:val="0"/>
      <w:marRight w:val="0"/>
      <w:marTop w:val="0"/>
      <w:marBottom w:val="0"/>
      <w:divBdr>
        <w:top w:val="none" w:sz="0" w:space="0" w:color="auto"/>
        <w:left w:val="none" w:sz="0" w:space="0" w:color="auto"/>
        <w:bottom w:val="none" w:sz="0" w:space="0" w:color="auto"/>
        <w:right w:val="none" w:sz="0" w:space="0" w:color="auto"/>
      </w:divBdr>
    </w:div>
    <w:div w:id="714037403">
      <w:bodyDiv w:val="1"/>
      <w:marLeft w:val="0"/>
      <w:marRight w:val="0"/>
      <w:marTop w:val="0"/>
      <w:marBottom w:val="0"/>
      <w:divBdr>
        <w:top w:val="none" w:sz="0" w:space="0" w:color="auto"/>
        <w:left w:val="none" w:sz="0" w:space="0" w:color="auto"/>
        <w:bottom w:val="none" w:sz="0" w:space="0" w:color="auto"/>
        <w:right w:val="none" w:sz="0" w:space="0" w:color="auto"/>
      </w:divBdr>
      <w:divsChild>
        <w:div w:id="22749776">
          <w:marLeft w:val="0"/>
          <w:marRight w:val="0"/>
          <w:marTop w:val="120"/>
          <w:marBottom w:val="120"/>
          <w:divBdr>
            <w:top w:val="none" w:sz="0" w:space="0" w:color="auto"/>
            <w:left w:val="none" w:sz="0" w:space="0" w:color="auto"/>
            <w:bottom w:val="none" w:sz="0" w:space="0" w:color="auto"/>
            <w:right w:val="none" w:sz="0" w:space="0" w:color="auto"/>
          </w:divBdr>
        </w:div>
        <w:div w:id="532115436">
          <w:marLeft w:val="0"/>
          <w:marRight w:val="0"/>
          <w:marTop w:val="120"/>
          <w:marBottom w:val="120"/>
          <w:divBdr>
            <w:top w:val="none" w:sz="0" w:space="0" w:color="auto"/>
            <w:left w:val="none" w:sz="0" w:space="0" w:color="auto"/>
            <w:bottom w:val="none" w:sz="0" w:space="0" w:color="auto"/>
            <w:right w:val="none" w:sz="0" w:space="0" w:color="auto"/>
          </w:divBdr>
        </w:div>
        <w:div w:id="1375736510">
          <w:marLeft w:val="0"/>
          <w:marRight w:val="0"/>
          <w:marTop w:val="120"/>
          <w:marBottom w:val="120"/>
          <w:divBdr>
            <w:top w:val="none" w:sz="0" w:space="0" w:color="auto"/>
            <w:left w:val="none" w:sz="0" w:space="0" w:color="auto"/>
            <w:bottom w:val="none" w:sz="0" w:space="0" w:color="auto"/>
            <w:right w:val="none" w:sz="0" w:space="0" w:color="auto"/>
          </w:divBdr>
        </w:div>
        <w:div w:id="1636522219">
          <w:marLeft w:val="0"/>
          <w:marRight w:val="0"/>
          <w:marTop w:val="120"/>
          <w:marBottom w:val="120"/>
          <w:divBdr>
            <w:top w:val="none" w:sz="0" w:space="0" w:color="auto"/>
            <w:left w:val="none" w:sz="0" w:space="0" w:color="auto"/>
            <w:bottom w:val="none" w:sz="0" w:space="0" w:color="auto"/>
            <w:right w:val="none" w:sz="0" w:space="0" w:color="auto"/>
          </w:divBdr>
        </w:div>
        <w:div w:id="1709377351">
          <w:marLeft w:val="0"/>
          <w:marRight w:val="0"/>
          <w:marTop w:val="120"/>
          <w:marBottom w:val="120"/>
          <w:divBdr>
            <w:top w:val="none" w:sz="0" w:space="0" w:color="auto"/>
            <w:left w:val="none" w:sz="0" w:space="0" w:color="auto"/>
            <w:bottom w:val="none" w:sz="0" w:space="0" w:color="auto"/>
            <w:right w:val="none" w:sz="0" w:space="0" w:color="auto"/>
          </w:divBdr>
        </w:div>
      </w:divsChild>
    </w:div>
    <w:div w:id="714237109">
      <w:bodyDiv w:val="1"/>
      <w:marLeft w:val="0"/>
      <w:marRight w:val="0"/>
      <w:marTop w:val="0"/>
      <w:marBottom w:val="0"/>
      <w:divBdr>
        <w:top w:val="none" w:sz="0" w:space="0" w:color="auto"/>
        <w:left w:val="none" w:sz="0" w:space="0" w:color="auto"/>
        <w:bottom w:val="none" w:sz="0" w:space="0" w:color="auto"/>
        <w:right w:val="none" w:sz="0" w:space="0" w:color="auto"/>
      </w:divBdr>
    </w:div>
    <w:div w:id="717046463">
      <w:bodyDiv w:val="1"/>
      <w:marLeft w:val="0"/>
      <w:marRight w:val="0"/>
      <w:marTop w:val="0"/>
      <w:marBottom w:val="0"/>
      <w:divBdr>
        <w:top w:val="none" w:sz="0" w:space="0" w:color="auto"/>
        <w:left w:val="none" w:sz="0" w:space="0" w:color="auto"/>
        <w:bottom w:val="none" w:sz="0" w:space="0" w:color="auto"/>
        <w:right w:val="none" w:sz="0" w:space="0" w:color="auto"/>
      </w:divBdr>
    </w:div>
    <w:div w:id="718864529">
      <w:bodyDiv w:val="1"/>
      <w:marLeft w:val="0"/>
      <w:marRight w:val="0"/>
      <w:marTop w:val="0"/>
      <w:marBottom w:val="0"/>
      <w:divBdr>
        <w:top w:val="none" w:sz="0" w:space="0" w:color="auto"/>
        <w:left w:val="none" w:sz="0" w:space="0" w:color="auto"/>
        <w:bottom w:val="none" w:sz="0" w:space="0" w:color="auto"/>
        <w:right w:val="none" w:sz="0" w:space="0" w:color="auto"/>
      </w:divBdr>
    </w:div>
    <w:div w:id="725567255">
      <w:bodyDiv w:val="1"/>
      <w:marLeft w:val="0"/>
      <w:marRight w:val="0"/>
      <w:marTop w:val="0"/>
      <w:marBottom w:val="0"/>
      <w:divBdr>
        <w:top w:val="none" w:sz="0" w:space="0" w:color="auto"/>
        <w:left w:val="none" w:sz="0" w:space="0" w:color="auto"/>
        <w:bottom w:val="none" w:sz="0" w:space="0" w:color="auto"/>
        <w:right w:val="none" w:sz="0" w:space="0" w:color="auto"/>
      </w:divBdr>
      <w:divsChild>
        <w:div w:id="353307433">
          <w:marLeft w:val="0"/>
          <w:marRight w:val="0"/>
          <w:marTop w:val="0"/>
          <w:marBottom w:val="0"/>
          <w:divBdr>
            <w:top w:val="none" w:sz="0" w:space="0" w:color="auto"/>
            <w:left w:val="none" w:sz="0" w:space="0" w:color="auto"/>
            <w:bottom w:val="none" w:sz="0" w:space="0" w:color="auto"/>
            <w:right w:val="none" w:sz="0" w:space="0" w:color="auto"/>
          </w:divBdr>
        </w:div>
      </w:divsChild>
    </w:div>
    <w:div w:id="731658444">
      <w:bodyDiv w:val="1"/>
      <w:marLeft w:val="0"/>
      <w:marRight w:val="0"/>
      <w:marTop w:val="0"/>
      <w:marBottom w:val="0"/>
      <w:divBdr>
        <w:top w:val="none" w:sz="0" w:space="0" w:color="auto"/>
        <w:left w:val="none" w:sz="0" w:space="0" w:color="auto"/>
        <w:bottom w:val="none" w:sz="0" w:space="0" w:color="auto"/>
        <w:right w:val="none" w:sz="0" w:space="0" w:color="auto"/>
      </w:divBdr>
    </w:div>
    <w:div w:id="732118445">
      <w:bodyDiv w:val="1"/>
      <w:marLeft w:val="0"/>
      <w:marRight w:val="0"/>
      <w:marTop w:val="0"/>
      <w:marBottom w:val="0"/>
      <w:divBdr>
        <w:top w:val="none" w:sz="0" w:space="0" w:color="auto"/>
        <w:left w:val="none" w:sz="0" w:space="0" w:color="auto"/>
        <w:bottom w:val="none" w:sz="0" w:space="0" w:color="auto"/>
        <w:right w:val="none" w:sz="0" w:space="0" w:color="auto"/>
      </w:divBdr>
    </w:div>
    <w:div w:id="737552808">
      <w:bodyDiv w:val="1"/>
      <w:marLeft w:val="0"/>
      <w:marRight w:val="0"/>
      <w:marTop w:val="0"/>
      <w:marBottom w:val="0"/>
      <w:divBdr>
        <w:top w:val="none" w:sz="0" w:space="0" w:color="auto"/>
        <w:left w:val="none" w:sz="0" w:space="0" w:color="auto"/>
        <w:bottom w:val="none" w:sz="0" w:space="0" w:color="auto"/>
        <w:right w:val="none" w:sz="0" w:space="0" w:color="auto"/>
      </w:divBdr>
    </w:div>
    <w:div w:id="741223416">
      <w:bodyDiv w:val="1"/>
      <w:marLeft w:val="0"/>
      <w:marRight w:val="0"/>
      <w:marTop w:val="0"/>
      <w:marBottom w:val="0"/>
      <w:divBdr>
        <w:top w:val="none" w:sz="0" w:space="0" w:color="auto"/>
        <w:left w:val="none" w:sz="0" w:space="0" w:color="auto"/>
        <w:bottom w:val="none" w:sz="0" w:space="0" w:color="auto"/>
        <w:right w:val="none" w:sz="0" w:space="0" w:color="auto"/>
      </w:divBdr>
    </w:div>
    <w:div w:id="743382027">
      <w:bodyDiv w:val="1"/>
      <w:marLeft w:val="0"/>
      <w:marRight w:val="0"/>
      <w:marTop w:val="0"/>
      <w:marBottom w:val="0"/>
      <w:divBdr>
        <w:top w:val="none" w:sz="0" w:space="0" w:color="auto"/>
        <w:left w:val="none" w:sz="0" w:space="0" w:color="auto"/>
        <w:bottom w:val="none" w:sz="0" w:space="0" w:color="auto"/>
        <w:right w:val="none" w:sz="0" w:space="0" w:color="auto"/>
      </w:divBdr>
    </w:div>
    <w:div w:id="745879942">
      <w:bodyDiv w:val="1"/>
      <w:marLeft w:val="0"/>
      <w:marRight w:val="0"/>
      <w:marTop w:val="0"/>
      <w:marBottom w:val="0"/>
      <w:divBdr>
        <w:top w:val="none" w:sz="0" w:space="0" w:color="auto"/>
        <w:left w:val="none" w:sz="0" w:space="0" w:color="auto"/>
        <w:bottom w:val="none" w:sz="0" w:space="0" w:color="auto"/>
        <w:right w:val="none" w:sz="0" w:space="0" w:color="auto"/>
      </w:divBdr>
    </w:div>
    <w:div w:id="746539082">
      <w:bodyDiv w:val="1"/>
      <w:marLeft w:val="0"/>
      <w:marRight w:val="0"/>
      <w:marTop w:val="0"/>
      <w:marBottom w:val="0"/>
      <w:divBdr>
        <w:top w:val="none" w:sz="0" w:space="0" w:color="auto"/>
        <w:left w:val="none" w:sz="0" w:space="0" w:color="auto"/>
        <w:bottom w:val="none" w:sz="0" w:space="0" w:color="auto"/>
        <w:right w:val="none" w:sz="0" w:space="0" w:color="auto"/>
      </w:divBdr>
    </w:div>
    <w:div w:id="746918875">
      <w:bodyDiv w:val="1"/>
      <w:marLeft w:val="0"/>
      <w:marRight w:val="0"/>
      <w:marTop w:val="0"/>
      <w:marBottom w:val="0"/>
      <w:divBdr>
        <w:top w:val="none" w:sz="0" w:space="0" w:color="auto"/>
        <w:left w:val="none" w:sz="0" w:space="0" w:color="auto"/>
        <w:bottom w:val="none" w:sz="0" w:space="0" w:color="auto"/>
        <w:right w:val="none" w:sz="0" w:space="0" w:color="auto"/>
      </w:divBdr>
    </w:div>
    <w:div w:id="748426897">
      <w:bodyDiv w:val="1"/>
      <w:marLeft w:val="0"/>
      <w:marRight w:val="0"/>
      <w:marTop w:val="0"/>
      <w:marBottom w:val="0"/>
      <w:divBdr>
        <w:top w:val="none" w:sz="0" w:space="0" w:color="auto"/>
        <w:left w:val="none" w:sz="0" w:space="0" w:color="auto"/>
        <w:bottom w:val="none" w:sz="0" w:space="0" w:color="auto"/>
        <w:right w:val="none" w:sz="0" w:space="0" w:color="auto"/>
      </w:divBdr>
    </w:div>
    <w:div w:id="749273883">
      <w:bodyDiv w:val="1"/>
      <w:marLeft w:val="0"/>
      <w:marRight w:val="0"/>
      <w:marTop w:val="0"/>
      <w:marBottom w:val="0"/>
      <w:divBdr>
        <w:top w:val="none" w:sz="0" w:space="0" w:color="auto"/>
        <w:left w:val="none" w:sz="0" w:space="0" w:color="auto"/>
        <w:bottom w:val="none" w:sz="0" w:space="0" w:color="auto"/>
        <w:right w:val="none" w:sz="0" w:space="0" w:color="auto"/>
      </w:divBdr>
    </w:div>
    <w:div w:id="751511743">
      <w:bodyDiv w:val="1"/>
      <w:marLeft w:val="0"/>
      <w:marRight w:val="0"/>
      <w:marTop w:val="0"/>
      <w:marBottom w:val="0"/>
      <w:divBdr>
        <w:top w:val="none" w:sz="0" w:space="0" w:color="auto"/>
        <w:left w:val="none" w:sz="0" w:space="0" w:color="auto"/>
        <w:bottom w:val="none" w:sz="0" w:space="0" w:color="auto"/>
        <w:right w:val="none" w:sz="0" w:space="0" w:color="auto"/>
      </w:divBdr>
    </w:div>
    <w:div w:id="755054803">
      <w:bodyDiv w:val="1"/>
      <w:marLeft w:val="0"/>
      <w:marRight w:val="0"/>
      <w:marTop w:val="0"/>
      <w:marBottom w:val="0"/>
      <w:divBdr>
        <w:top w:val="none" w:sz="0" w:space="0" w:color="auto"/>
        <w:left w:val="none" w:sz="0" w:space="0" w:color="auto"/>
        <w:bottom w:val="none" w:sz="0" w:space="0" w:color="auto"/>
        <w:right w:val="none" w:sz="0" w:space="0" w:color="auto"/>
      </w:divBdr>
    </w:div>
    <w:div w:id="756174883">
      <w:bodyDiv w:val="1"/>
      <w:marLeft w:val="0"/>
      <w:marRight w:val="0"/>
      <w:marTop w:val="0"/>
      <w:marBottom w:val="0"/>
      <w:divBdr>
        <w:top w:val="none" w:sz="0" w:space="0" w:color="auto"/>
        <w:left w:val="none" w:sz="0" w:space="0" w:color="auto"/>
        <w:bottom w:val="none" w:sz="0" w:space="0" w:color="auto"/>
        <w:right w:val="none" w:sz="0" w:space="0" w:color="auto"/>
      </w:divBdr>
    </w:div>
    <w:div w:id="758796223">
      <w:bodyDiv w:val="1"/>
      <w:marLeft w:val="0"/>
      <w:marRight w:val="0"/>
      <w:marTop w:val="0"/>
      <w:marBottom w:val="0"/>
      <w:divBdr>
        <w:top w:val="none" w:sz="0" w:space="0" w:color="auto"/>
        <w:left w:val="none" w:sz="0" w:space="0" w:color="auto"/>
        <w:bottom w:val="none" w:sz="0" w:space="0" w:color="auto"/>
        <w:right w:val="none" w:sz="0" w:space="0" w:color="auto"/>
      </w:divBdr>
    </w:div>
    <w:div w:id="759372883">
      <w:bodyDiv w:val="1"/>
      <w:marLeft w:val="0"/>
      <w:marRight w:val="0"/>
      <w:marTop w:val="0"/>
      <w:marBottom w:val="0"/>
      <w:divBdr>
        <w:top w:val="none" w:sz="0" w:space="0" w:color="auto"/>
        <w:left w:val="none" w:sz="0" w:space="0" w:color="auto"/>
        <w:bottom w:val="none" w:sz="0" w:space="0" w:color="auto"/>
        <w:right w:val="none" w:sz="0" w:space="0" w:color="auto"/>
      </w:divBdr>
    </w:div>
    <w:div w:id="760637512">
      <w:bodyDiv w:val="1"/>
      <w:marLeft w:val="0"/>
      <w:marRight w:val="0"/>
      <w:marTop w:val="0"/>
      <w:marBottom w:val="0"/>
      <w:divBdr>
        <w:top w:val="none" w:sz="0" w:space="0" w:color="auto"/>
        <w:left w:val="none" w:sz="0" w:space="0" w:color="auto"/>
        <w:bottom w:val="none" w:sz="0" w:space="0" w:color="auto"/>
        <w:right w:val="none" w:sz="0" w:space="0" w:color="auto"/>
      </w:divBdr>
    </w:div>
    <w:div w:id="762920277">
      <w:bodyDiv w:val="1"/>
      <w:marLeft w:val="0"/>
      <w:marRight w:val="0"/>
      <w:marTop w:val="0"/>
      <w:marBottom w:val="0"/>
      <w:divBdr>
        <w:top w:val="none" w:sz="0" w:space="0" w:color="auto"/>
        <w:left w:val="none" w:sz="0" w:space="0" w:color="auto"/>
        <w:bottom w:val="none" w:sz="0" w:space="0" w:color="auto"/>
        <w:right w:val="none" w:sz="0" w:space="0" w:color="auto"/>
      </w:divBdr>
    </w:div>
    <w:div w:id="763383345">
      <w:bodyDiv w:val="1"/>
      <w:marLeft w:val="0"/>
      <w:marRight w:val="0"/>
      <w:marTop w:val="0"/>
      <w:marBottom w:val="0"/>
      <w:divBdr>
        <w:top w:val="none" w:sz="0" w:space="0" w:color="auto"/>
        <w:left w:val="none" w:sz="0" w:space="0" w:color="auto"/>
        <w:bottom w:val="none" w:sz="0" w:space="0" w:color="auto"/>
        <w:right w:val="none" w:sz="0" w:space="0" w:color="auto"/>
      </w:divBdr>
    </w:div>
    <w:div w:id="765032969">
      <w:bodyDiv w:val="1"/>
      <w:marLeft w:val="0"/>
      <w:marRight w:val="0"/>
      <w:marTop w:val="0"/>
      <w:marBottom w:val="0"/>
      <w:divBdr>
        <w:top w:val="none" w:sz="0" w:space="0" w:color="auto"/>
        <w:left w:val="none" w:sz="0" w:space="0" w:color="auto"/>
        <w:bottom w:val="none" w:sz="0" w:space="0" w:color="auto"/>
        <w:right w:val="none" w:sz="0" w:space="0" w:color="auto"/>
      </w:divBdr>
    </w:div>
    <w:div w:id="765466234">
      <w:bodyDiv w:val="1"/>
      <w:marLeft w:val="0"/>
      <w:marRight w:val="0"/>
      <w:marTop w:val="0"/>
      <w:marBottom w:val="0"/>
      <w:divBdr>
        <w:top w:val="none" w:sz="0" w:space="0" w:color="auto"/>
        <w:left w:val="none" w:sz="0" w:space="0" w:color="auto"/>
        <w:bottom w:val="none" w:sz="0" w:space="0" w:color="auto"/>
        <w:right w:val="none" w:sz="0" w:space="0" w:color="auto"/>
      </w:divBdr>
    </w:div>
    <w:div w:id="767893849">
      <w:bodyDiv w:val="1"/>
      <w:marLeft w:val="0"/>
      <w:marRight w:val="0"/>
      <w:marTop w:val="0"/>
      <w:marBottom w:val="0"/>
      <w:divBdr>
        <w:top w:val="none" w:sz="0" w:space="0" w:color="auto"/>
        <w:left w:val="none" w:sz="0" w:space="0" w:color="auto"/>
        <w:bottom w:val="none" w:sz="0" w:space="0" w:color="auto"/>
        <w:right w:val="none" w:sz="0" w:space="0" w:color="auto"/>
      </w:divBdr>
    </w:div>
    <w:div w:id="775175247">
      <w:bodyDiv w:val="1"/>
      <w:marLeft w:val="0"/>
      <w:marRight w:val="0"/>
      <w:marTop w:val="0"/>
      <w:marBottom w:val="0"/>
      <w:divBdr>
        <w:top w:val="none" w:sz="0" w:space="0" w:color="auto"/>
        <w:left w:val="none" w:sz="0" w:space="0" w:color="auto"/>
        <w:bottom w:val="none" w:sz="0" w:space="0" w:color="auto"/>
        <w:right w:val="none" w:sz="0" w:space="0" w:color="auto"/>
      </w:divBdr>
    </w:div>
    <w:div w:id="776870223">
      <w:bodyDiv w:val="1"/>
      <w:marLeft w:val="0"/>
      <w:marRight w:val="0"/>
      <w:marTop w:val="0"/>
      <w:marBottom w:val="0"/>
      <w:divBdr>
        <w:top w:val="none" w:sz="0" w:space="0" w:color="auto"/>
        <w:left w:val="none" w:sz="0" w:space="0" w:color="auto"/>
        <w:bottom w:val="none" w:sz="0" w:space="0" w:color="auto"/>
        <w:right w:val="none" w:sz="0" w:space="0" w:color="auto"/>
      </w:divBdr>
    </w:div>
    <w:div w:id="780808025">
      <w:bodyDiv w:val="1"/>
      <w:marLeft w:val="0"/>
      <w:marRight w:val="0"/>
      <w:marTop w:val="0"/>
      <w:marBottom w:val="0"/>
      <w:divBdr>
        <w:top w:val="none" w:sz="0" w:space="0" w:color="auto"/>
        <w:left w:val="none" w:sz="0" w:space="0" w:color="auto"/>
        <w:bottom w:val="none" w:sz="0" w:space="0" w:color="auto"/>
        <w:right w:val="none" w:sz="0" w:space="0" w:color="auto"/>
      </w:divBdr>
    </w:div>
    <w:div w:id="782922192">
      <w:bodyDiv w:val="1"/>
      <w:marLeft w:val="0"/>
      <w:marRight w:val="0"/>
      <w:marTop w:val="0"/>
      <w:marBottom w:val="0"/>
      <w:divBdr>
        <w:top w:val="none" w:sz="0" w:space="0" w:color="auto"/>
        <w:left w:val="none" w:sz="0" w:space="0" w:color="auto"/>
        <w:bottom w:val="none" w:sz="0" w:space="0" w:color="auto"/>
        <w:right w:val="none" w:sz="0" w:space="0" w:color="auto"/>
      </w:divBdr>
    </w:div>
    <w:div w:id="788744711">
      <w:bodyDiv w:val="1"/>
      <w:marLeft w:val="0"/>
      <w:marRight w:val="0"/>
      <w:marTop w:val="0"/>
      <w:marBottom w:val="0"/>
      <w:divBdr>
        <w:top w:val="none" w:sz="0" w:space="0" w:color="auto"/>
        <w:left w:val="none" w:sz="0" w:space="0" w:color="auto"/>
        <w:bottom w:val="none" w:sz="0" w:space="0" w:color="auto"/>
        <w:right w:val="none" w:sz="0" w:space="0" w:color="auto"/>
      </w:divBdr>
    </w:div>
    <w:div w:id="788820343">
      <w:bodyDiv w:val="1"/>
      <w:marLeft w:val="0"/>
      <w:marRight w:val="0"/>
      <w:marTop w:val="0"/>
      <w:marBottom w:val="0"/>
      <w:divBdr>
        <w:top w:val="none" w:sz="0" w:space="0" w:color="auto"/>
        <w:left w:val="none" w:sz="0" w:space="0" w:color="auto"/>
        <w:bottom w:val="none" w:sz="0" w:space="0" w:color="auto"/>
        <w:right w:val="none" w:sz="0" w:space="0" w:color="auto"/>
      </w:divBdr>
    </w:div>
    <w:div w:id="789204058">
      <w:bodyDiv w:val="1"/>
      <w:marLeft w:val="0"/>
      <w:marRight w:val="0"/>
      <w:marTop w:val="0"/>
      <w:marBottom w:val="0"/>
      <w:divBdr>
        <w:top w:val="none" w:sz="0" w:space="0" w:color="auto"/>
        <w:left w:val="none" w:sz="0" w:space="0" w:color="auto"/>
        <w:bottom w:val="none" w:sz="0" w:space="0" w:color="auto"/>
        <w:right w:val="none" w:sz="0" w:space="0" w:color="auto"/>
      </w:divBdr>
    </w:div>
    <w:div w:id="792140484">
      <w:bodyDiv w:val="1"/>
      <w:marLeft w:val="0"/>
      <w:marRight w:val="0"/>
      <w:marTop w:val="0"/>
      <w:marBottom w:val="0"/>
      <w:divBdr>
        <w:top w:val="none" w:sz="0" w:space="0" w:color="auto"/>
        <w:left w:val="none" w:sz="0" w:space="0" w:color="auto"/>
        <w:bottom w:val="none" w:sz="0" w:space="0" w:color="auto"/>
        <w:right w:val="none" w:sz="0" w:space="0" w:color="auto"/>
      </w:divBdr>
      <w:divsChild>
        <w:div w:id="309402484">
          <w:marLeft w:val="0"/>
          <w:marRight w:val="0"/>
          <w:marTop w:val="0"/>
          <w:marBottom w:val="0"/>
          <w:divBdr>
            <w:top w:val="none" w:sz="0" w:space="0" w:color="auto"/>
            <w:left w:val="none" w:sz="0" w:space="0" w:color="auto"/>
            <w:bottom w:val="none" w:sz="0" w:space="0" w:color="auto"/>
            <w:right w:val="none" w:sz="0" w:space="0" w:color="auto"/>
          </w:divBdr>
          <w:divsChild>
            <w:div w:id="1770350056">
              <w:marLeft w:val="0"/>
              <w:marRight w:val="0"/>
              <w:marTop w:val="0"/>
              <w:marBottom w:val="0"/>
              <w:divBdr>
                <w:top w:val="none" w:sz="0" w:space="0" w:color="auto"/>
                <w:left w:val="none" w:sz="0" w:space="0" w:color="auto"/>
                <w:bottom w:val="none" w:sz="0" w:space="0" w:color="auto"/>
                <w:right w:val="none" w:sz="0" w:space="0" w:color="auto"/>
              </w:divBdr>
              <w:divsChild>
                <w:div w:id="1210726937">
                  <w:marLeft w:val="0"/>
                  <w:marRight w:val="0"/>
                  <w:marTop w:val="0"/>
                  <w:marBottom w:val="0"/>
                  <w:divBdr>
                    <w:top w:val="none" w:sz="0" w:space="0" w:color="auto"/>
                    <w:left w:val="none" w:sz="0" w:space="0" w:color="auto"/>
                    <w:bottom w:val="none" w:sz="0" w:space="0" w:color="auto"/>
                    <w:right w:val="none" w:sz="0" w:space="0" w:color="auto"/>
                  </w:divBdr>
                  <w:divsChild>
                    <w:div w:id="1289163412">
                      <w:marLeft w:val="0"/>
                      <w:marRight w:val="0"/>
                      <w:marTop w:val="0"/>
                      <w:marBottom w:val="0"/>
                      <w:divBdr>
                        <w:top w:val="none" w:sz="0" w:space="0" w:color="auto"/>
                        <w:left w:val="none" w:sz="0" w:space="0" w:color="auto"/>
                        <w:bottom w:val="none" w:sz="0" w:space="0" w:color="auto"/>
                        <w:right w:val="none" w:sz="0" w:space="0" w:color="auto"/>
                      </w:divBdr>
                      <w:divsChild>
                        <w:div w:id="1090076722">
                          <w:marLeft w:val="0"/>
                          <w:marRight w:val="0"/>
                          <w:marTop w:val="71"/>
                          <w:marBottom w:val="71"/>
                          <w:divBdr>
                            <w:top w:val="none" w:sz="0" w:space="0" w:color="auto"/>
                            <w:left w:val="none" w:sz="0" w:space="0" w:color="auto"/>
                            <w:bottom w:val="none" w:sz="0" w:space="0" w:color="auto"/>
                            <w:right w:val="none" w:sz="0" w:space="0" w:color="auto"/>
                          </w:divBdr>
                          <w:divsChild>
                            <w:div w:id="1774787734">
                              <w:marLeft w:val="0"/>
                              <w:marRight w:val="0"/>
                              <w:marTop w:val="0"/>
                              <w:marBottom w:val="0"/>
                              <w:divBdr>
                                <w:top w:val="none" w:sz="0" w:space="0" w:color="auto"/>
                                <w:left w:val="none" w:sz="0" w:space="0" w:color="auto"/>
                                <w:bottom w:val="none" w:sz="0" w:space="0" w:color="auto"/>
                                <w:right w:val="none" w:sz="0" w:space="0" w:color="auto"/>
                              </w:divBdr>
                              <w:divsChild>
                                <w:div w:id="1498034792">
                                  <w:marLeft w:val="0"/>
                                  <w:marRight w:val="0"/>
                                  <w:marTop w:val="141"/>
                                  <w:marBottom w:val="71"/>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792789724">
      <w:bodyDiv w:val="1"/>
      <w:marLeft w:val="0"/>
      <w:marRight w:val="0"/>
      <w:marTop w:val="0"/>
      <w:marBottom w:val="0"/>
      <w:divBdr>
        <w:top w:val="none" w:sz="0" w:space="0" w:color="auto"/>
        <w:left w:val="none" w:sz="0" w:space="0" w:color="auto"/>
        <w:bottom w:val="none" w:sz="0" w:space="0" w:color="auto"/>
        <w:right w:val="none" w:sz="0" w:space="0" w:color="auto"/>
      </w:divBdr>
    </w:div>
    <w:div w:id="796874848">
      <w:bodyDiv w:val="1"/>
      <w:marLeft w:val="0"/>
      <w:marRight w:val="0"/>
      <w:marTop w:val="0"/>
      <w:marBottom w:val="0"/>
      <w:divBdr>
        <w:top w:val="none" w:sz="0" w:space="0" w:color="auto"/>
        <w:left w:val="none" w:sz="0" w:space="0" w:color="auto"/>
        <w:bottom w:val="none" w:sz="0" w:space="0" w:color="auto"/>
        <w:right w:val="none" w:sz="0" w:space="0" w:color="auto"/>
      </w:divBdr>
    </w:div>
    <w:div w:id="797573920">
      <w:bodyDiv w:val="1"/>
      <w:marLeft w:val="0"/>
      <w:marRight w:val="0"/>
      <w:marTop w:val="0"/>
      <w:marBottom w:val="0"/>
      <w:divBdr>
        <w:top w:val="none" w:sz="0" w:space="0" w:color="auto"/>
        <w:left w:val="none" w:sz="0" w:space="0" w:color="auto"/>
        <w:bottom w:val="none" w:sz="0" w:space="0" w:color="auto"/>
        <w:right w:val="none" w:sz="0" w:space="0" w:color="auto"/>
      </w:divBdr>
    </w:div>
    <w:div w:id="800347250">
      <w:bodyDiv w:val="1"/>
      <w:marLeft w:val="0"/>
      <w:marRight w:val="0"/>
      <w:marTop w:val="0"/>
      <w:marBottom w:val="0"/>
      <w:divBdr>
        <w:top w:val="none" w:sz="0" w:space="0" w:color="auto"/>
        <w:left w:val="none" w:sz="0" w:space="0" w:color="auto"/>
        <w:bottom w:val="none" w:sz="0" w:space="0" w:color="auto"/>
        <w:right w:val="none" w:sz="0" w:space="0" w:color="auto"/>
      </w:divBdr>
    </w:div>
    <w:div w:id="806514110">
      <w:bodyDiv w:val="1"/>
      <w:marLeft w:val="0"/>
      <w:marRight w:val="0"/>
      <w:marTop w:val="0"/>
      <w:marBottom w:val="0"/>
      <w:divBdr>
        <w:top w:val="none" w:sz="0" w:space="0" w:color="auto"/>
        <w:left w:val="none" w:sz="0" w:space="0" w:color="auto"/>
        <w:bottom w:val="none" w:sz="0" w:space="0" w:color="auto"/>
        <w:right w:val="none" w:sz="0" w:space="0" w:color="auto"/>
      </w:divBdr>
    </w:div>
    <w:div w:id="808740060">
      <w:bodyDiv w:val="1"/>
      <w:marLeft w:val="0"/>
      <w:marRight w:val="0"/>
      <w:marTop w:val="0"/>
      <w:marBottom w:val="0"/>
      <w:divBdr>
        <w:top w:val="none" w:sz="0" w:space="0" w:color="auto"/>
        <w:left w:val="none" w:sz="0" w:space="0" w:color="auto"/>
        <w:bottom w:val="none" w:sz="0" w:space="0" w:color="auto"/>
        <w:right w:val="none" w:sz="0" w:space="0" w:color="auto"/>
      </w:divBdr>
    </w:div>
    <w:div w:id="810946459">
      <w:bodyDiv w:val="1"/>
      <w:marLeft w:val="0"/>
      <w:marRight w:val="0"/>
      <w:marTop w:val="0"/>
      <w:marBottom w:val="0"/>
      <w:divBdr>
        <w:top w:val="none" w:sz="0" w:space="0" w:color="auto"/>
        <w:left w:val="none" w:sz="0" w:space="0" w:color="auto"/>
        <w:bottom w:val="none" w:sz="0" w:space="0" w:color="auto"/>
        <w:right w:val="none" w:sz="0" w:space="0" w:color="auto"/>
      </w:divBdr>
    </w:div>
    <w:div w:id="812797041">
      <w:bodyDiv w:val="1"/>
      <w:marLeft w:val="0"/>
      <w:marRight w:val="0"/>
      <w:marTop w:val="0"/>
      <w:marBottom w:val="0"/>
      <w:divBdr>
        <w:top w:val="none" w:sz="0" w:space="0" w:color="auto"/>
        <w:left w:val="none" w:sz="0" w:space="0" w:color="auto"/>
        <w:bottom w:val="none" w:sz="0" w:space="0" w:color="auto"/>
        <w:right w:val="none" w:sz="0" w:space="0" w:color="auto"/>
      </w:divBdr>
    </w:div>
    <w:div w:id="812869861">
      <w:bodyDiv w:val="1"/>
      <w:marLeft w:val="0"/>
      <w:marRight w:val="0"/>
      <w:marTop w:val="0"/>
      <w:marBottom w:val="0"/>
      <w:divBdr>
        <w:top w:val="none" w:sz="0" w:space="0" w:color="auto"/>
        <w:left w:val="none" w:sz="0" w:space="0" w:color="auto"/>
        <w:bottom w:val="none" w:sz="0" w:space="0" w:color="auto"/>
        <w:right w:val="none" w:sz="0" w:space="0" w:color="auto"/>
      </w:divBdr>
    </w:div>
    <w:div w:id="815948801">
      <w:bodyDiv w:val="1"/>
      <w:marLeft w:val="0"/>
      <w:marRight w:val="0"/>
      <w:marTop w:val="0"/>
      <w:marBottom w:val="0"/>
      <w:divBdr>
        <w:top w:val="none" w:sz="0" w:space="0" w:color="auto"/>
        <w:left w:val="none" w:sz="0" w:space="0" w:color="auto"/>
        <w:bottom w:val="none" w:sz="0" w:space="0" w:color="auto"/>
        <w:right w:val="none" w:sz="0" w:space="0" w:color="auto"/>
      </w:divBdr>
    </w:div>
    <w:div w:id="817188723">
      <w:bodyDiv w:val="1"/>
      <w:marLeft w:val="0"/>
      <w:marRight w:val="0"/>
      <w:marTop w:val="0"/>
      <w:marBottom w:val="0"/>
      <w:divBdr>
        <w:top w:val="none" w:sz="0" w:space="0" w:color="auto"/>
        <w:left w:val="none" w:sz="0" w:space="0" w:color="auto"/>
        <w:bottom w:val="none" w:sz="0" w:space="0" w:color="auto"/>
        <w:right w:val="none" w:sz="0" w:space="0" w:color="auto"/>
      </w:divBdr>
    </w:div>
    <w:div w:id="819229051">
      <w:bodyDiv w:val="1"/>
      <w:marLeft w:val="0"/>
      <w:marRight w:val="0"/>
      <w:marTop w:val="0"/>
      <w:marBottom w:val="0"/>
      <w:divBdr>
        <w:top w:val="none" w:sz="0" w:space="0" w:color="auto"/>
        <w:left w:val="none" w:sz="0" w:space="0" w:color="auto"/>
        <w:bottom w:val="none" w:sz="0" w:space="0" w:color="auto"/>
        <w:right w:val="none" w:sz="0" w:space="0" w:color="auto"/>
      </w:divBdr>
    </w:div>
    <w:div w:id="820078392">
      <w:bodyDiv w:val="1"/>
      <w:marLeft w:val="0"/>
      <w:marRight w:val="0"/>
      <w:marTop w:val="0"/>
      <w:marBottom w:val="0"/>
      <w:divBdr>
        <w:top w:val="none" w:sz="0" w:space="0" w:color="auto"/>
        <w:left w:val="none" w:sz="0" w:space="0" w:color="auto"/>
        <w:bottom w:val="none" w:sz="0" w:space="0" w:color="auto"/>
        <w:right w:val="none" w:sz="0" w:space="0" w:color="auto"/>
      </w:divBdr>
    </w:div>
    <w:div w:id="820658621">
      <w:bodyDiv w:val="1"/>
      <w:marLeft w:val="0"/>
      <w:marRight w:val="0"/>
      <w:marTop w:val="0"/>
      <w:marBottom w:val="0"/>
      <w:divBdr>
        <w:top w:val="none" w:sz="0" w:space="0" w:color="auto"/>
        <w:left w:val="none" w:sz="0" w:space="0" w:color="auto"/>
        <w:bottom w:val="none" w:sz="0" w:space="0" w:color="auto"/>
        <w:right w:val="none" w:sz="0" w:space="0" w:color="auto"/>
      </w:divBdr>
    </w:div>
    <w:div w:id="828978525">
      <w:bodyDiv w:val="1"/>
      <w:marLeft w:val="0"/>
      <w:marRight w:val="0"/>
      <w:marTop w:val="0"/>
      <w:marBottom w:val="0"/>
      <w:divBdr>
        <w:top w:val="none" w:sz="0" w:space="0" w:color="auto"/>
        <w:left w:val="none" w:sz="0" w:space="0" w:color="auto"/>
        <w:bottom w:val="none" w:sz="0" w:space="0" w:color="auto"/>
        <w:right w:val="none" w:sz="0" w:space="0" w:color="auto"/>
      </w:divBdr>
    </w:div>
    <w:div w:id="828980308">
      <w:bodyDiv w:val="1"/>
      <w:marLeft w:val="0"/>
      <w:marRight w:val="0"/>
      <w:marTop w:val="0"/>
      <w:marBottom w:val="0"/>
      <w:divBdr>
        <w:top w:val="none" w:sz="0" w:space="0" w:color="auto"/>
        <w:left w:val="none" w:sz="0" w:space="0" w:color="auto"/>
        <w:bottom w:val="none" w:sz="0" w:space="0" w:color="auto"/>
        <w:right w:val="none" w:sz="0" w:space="0" w:color="auto"/>
      </w:divBdr>
    </w:div>
    <w:div w:id="829911653">
      <w:bodyDiv w:val="1"/>
      <w:marLeft w:val="0"/>
      <w:marRight w:val="0"/>
      <w:marTop w:val="0"/>
      <w:marBottom w:val="0"/>
      <w:divBdr>
        <w:top w:val="none" w:sz="0" w:space="0" w:color="auto"/>
        <w:left w:val="none" w:sz="0" w:space="0" w:color="auto"/>
        <w:bottom w:val="none" w:sz="0" w:space="0" w:color="auto"/>
        <w:right w:val="none" w:sz="0" w:space="0" w:color="auto"/>
      </w:divBdr>
    </w:div>
    <w:div w:id="832909936">
      <w:bodyDiv w:val="1"/>
      <w:marLeft w:val="0"/>
      <w:marRight w:val="0"/>
      <w:marTop w:val="0"/>
      <w:marBottom w:val="0"/>
      <w:divBdr>
        <w:top w:val="none" w:sz="0" w:space="0" w:color="auto"/>
        <w:left w:val="none" w:sz="0" w:space="0" w:color="auto"/>
        <w:bottom w:val="none" w:sz="0" w:space="0" w:color="auto"/>
        <w:right w:val="none" w:sz="0" w:space="0" w:color="auto"/>
      </w:divBdr>
      <w:divsChild>
        <w:div w:id="1789810739">
          <w:marLeft w:val="0"/>
          <w:marRight w:val="0"/>
          <w:marTop w:val="0"/>
          <w:marBottom w:val="0"/>
          <w:divBdr>
            <w:top w:val="none" w:sz="0" w:space="0" w:color="auto"/>
            <w:left w:val="none" w:sz="0" w:space="0" w:color="auto"/>
            <w:bottom w:val="none" w:sz="0" w:space="0" w:color="auto"/>
            <w:right w:val="none" w:sz="0" w:space="0" w:color="auto"/>
          </w:divBdr>
          <w:divsChild>
            <w:div w:id="2121219169">
              <w:marLeft w:val="0"/>
              <w:marRight w:val="0"/>
              <w:marTop w:val="0"/>
              <w:marBottom w:val="0"/>
              <w:divBdr>
                <w:top w:val="none" w:sz="0" w:space="0" w:color="auto"/>
                <w:left w:val="none" w:sz="0" w:space="0" w:color="auto"/>
                <w:bottom w:val="none" w:sz="0" w:space="0" w:color="auto"/>
                <w:right w:val="none" w:sz="0" w:space="0" w:color="auto"/>
              </w:divBdr>
              <w:divsChild>
                <w:div w:id="115953643">
                  <w:marLeft w:val="0"/>
                  <w:marRight w:val="0"/>
                  <w:marTop w:val="0"/>
                  <w:marBottom w:val="0"/>
                  <w:divBdr>
                    <w:top w:val="none" w:sz="0" w:space="0" w:color="auto"/>
                    <w:left w:val="none" w:sz="0" w:space="0" w:color="auto"/>
                    <w:bottom w:val="none" w:sz="0" w:space="0" w:color="auto"/>
                    <w:right w:val="none" w:sz="0" w:space="0" w:color="auto"/>
                  </w:divBdr>
                  <w:divsChild>
                    <w:div w:id="45377376">
                      <w:marLeft w:val="0"/>
                      <w:marRight w:val="0"/>
                      <w:marTop w:val="0"/>
                      <w:marBottom w:val="0"/>
                      <w:divBdr>
                        <w:top w:val="none" w:sz="0" w:space="0" w:color="auto"/>
                        <w:left w:val="none" w:sz="0" w:space="0" w:color="auto"/>
                        <w:bottom w:val="none" w:sz="0" w:space="0" w:color="auto"/>
                        <w:right w:val="none" w:sz="0" w:space="0" w:color="auto"/>
                      </w:divBdr>
                      <w:divsChild>
                        <w:div w:id="939331949">
                          <w:marLeft w:val="0"/>
                          <w:marRight w:val="0"/>
                          <w:marTop w:val="71"/>
                          <w:marBottom w:val="71"/>
                          <w:divBdr>
                            <w:top w:val="none" w:sz="0" w:space="0" w:color="auto"/>
                            <w:left w:val="none" w:sz="0" w:space="0" w:color="auto"/>
                            <w:bottom w:val="none" w:sz="0" w:space="0" w:color="auto"/>
                            <w:right w:val="none" w:sz="0" w:space="0" w:color="auto"/>
                          </w:divBdr>
                          <w:divsChild>
                            <w:div w:id="1265915294">
                              <w:marLeft w:val="0"/>
                              <w:marRight w:val="0"/>
                              <w:marTop w:val="0"/>
                              <w:marBottom w:val="0"/>
                              <w:divBdr>
                                <w:top w:val="none" w:sz="0" w:space="0" w:color="auto"/>
                                <w:left w:val="none" w:sz="0" w:space="0" w:color="auto"/>
                                <w:bottom w:val="none" w:sz="0" w:space="0" w:color="auto"/>
                                <w:right w:val="none" w:sz="0" w:space="0" w:color="auto"/>
                              </w:divBdr>
                              <w:divsChild>
                                <w:div w:id="338969693">
                                  <w:marLeft w:val="0"/>
                                  <w:marRight w:val="0"/>
                                  <w:marTop w:val="141"/>
                                  <w:marBottom w:val="71"/>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833303225">
      <w:bodyDiv w:val="1"/>
      <w:marLeft w:val="0"/>
      <w:marRight w:val="0"/>
      <w:marTop w:val="0"/>
      <w:marBottom w:val="0"/>
      <w:divBdr>
        <w:top w:val="none" w:sz="0" w:space="0" w:color="auto"/>
        <w:left w:val="none" w:sz="0" w:space="0" w:color="auto"/>
        <w:bottom w:val="none" w:sz="0" w:space="0" w:color="auto"/>
        <w:right w:val="none" w:sz="0" w:space="0" w:color="auto"/>
      </w:divBdr>
      <w:divsChild>
        <w:div w:id="158278363">
          <w:marLeft w:val="0"/>
          <w:marRight w:val="0"/>
          <w:marTop w:val="120"/>
          <w:marBottom w:val="120"/>
          <w:divBdr>
            <w:top w:val="none" w:sz="0" w:space="0" w:color="auto"/>
            <w:left w:val="none" w:sz="0" w:space="0" w:color="auto"/>
            <w:bottom w:val="none" w:sz="0" w:space="0" w:color="auto"/>
            <w:right w:val="none" w:sz="0" w:space="0" w:color="auto"/>
          </w:divBdr>
        </w:div>
        <w:div w:id="318387959">
          <w:marLeft w:val="0"/>
          <w:marRight w:val="0"/>
          <w:marTop w:val="120"/>
          <w:marBottom w:val="120"/>
          <w:divBdr>
            <w:top w:val="none" w:sz="0" w:space="0" w:color="auto"/>
            <w:left w:val="none" w:sz="0" w:space="0" w:color="auto"/>
            <w:bottom w:val="none" w:sz="0" w:space="0" w:color="auto"/>
            <w:right w:val="none" w:sz="0" w:space="0" w:color="auto"/>
          </w:divBdr>
        </w:div>
        <w:div w:id="804011579">
          <w:marLeft w:val="0"/>
          <w:marRight w:val="0"/>
          <w:marTop w:val="120"/>
          <w:marBottom w:val="120"/>
          <w:divBdr>
            <w:top w:val="none" w:sz="0" w:space="0" w:color="auto"/>
            <w:left w:val="none" w:sz="0" w:space="0" w:color="auto"/>
            <w:bottom w:val="none" w:sz="0" w:space="0" w:color="auto"/>
            <w:right w:val="none" w:sz="0" w:space="0" w:color="auto"/>
          </w:divBdr>
        </w:div>
        <w:div w:id="851454165">
          <w:marLeft w:val="0"/>
          <w:marRight w:val="0"/>
          <w:marTop w:val="120"/>
          <w:marBottom w:val="120"/>
          <w:divBdr>
            <w:top w:val="none" w:sz="0" w:space="0" w:color="auto"/>
            <w:left w:val="none" w:sz="0" w:space="0" w:color="auto"/>
            <w:bottom w:val="none" w:sz="0" w:space="0" w:color="auto"/>
            <w:right w:val="none" w:sz="0" w:space="0" w:color="auto"/>
          </w:divBdr>
        </w:div>
        <w:div w:id="875655521">
          <w:marLeft w:val="0"/>
          <w:marRight w:val="0"/>
          <w:marTop w:val="120"/>
          <w:marBottom w:val="120"/>
          <w:divBdr>
            <w:top w:val="none" w:sz="0" w:space="0" w:color="auto"/>
            <w:left w:val="none" w:sz="0" w:space="0" w:color="auto"/>
            <w:bottom w:val="none" w:sz="0" w:space="0" w:color="auto"/>
            <w:right w:val="none" w:sz="0" w:space="0" w:color="auto"/>
          </w:divBdr>
        </w:div>
        <w:div w:id="1302268466">
          <w:marLeft w:val="0"/>
          <w:marRight w:val="0"/>
          <w:marTop w:val="120"/>
          <w:marBottom w:val="120"/>
          <w:divBdr>
            <w:top w:val="none" w:sz="0" w:space="0" w:color="auto"/>
            <w:left w:val="none" w:sz="0" w:space="0" w:color="auto"/>
            <w:bottom w:val="none" w:sz="0" w:space="0" w:color="auto"/>
            <w:right w:val="none" w:sz="0" w:space="0" w:color="auto"/>
          </w:divBdr>
        </w:div>
        <w:div w:id="1455632092">
          <w:marLeft w:val="0"/>
          <w:marRight w:val="0"/>
          <w:marTop w:val="120"/>
          <w:marBottom w:val="120"/>
          <w:divBdr>
            <w:top w:val="none" w:sz="0" w:space="0" w:color="auto"/>
            <w:left w:val="none" w:sz="0" w:space="0" w:color="auto"/>
            <w:bottom w:val="none" w:sz="0" w:space="0" w:color="auto"/>
            <w:right w:val="none" w:sz="0" w:space="0" w:color="auto"/>
          </w:divBdr>
        </w:div>
        <w:div w:id="1843933533">
          <w:marLeft w:val="0"/>
          <w:marRight w:val="0"/>
          <w:marTop w:val="120"/>
          <w:marBottom w:val="120"/>
          <w:divBdr>
            <w:top w:val="none" w:sz="0" w:space="0" w:color="auto"/>
            <w:left w:val="none" w:sz="0" w:space="0" w:color="auto"/>
            <w:bottom w:val="none" w:sz="0" w:space="0" w:color="auto"/>
            <w:right w:val="none" w:sz="0" w:space="0" w:color="auto"/>
          </w:divBdr>
        </w:div>
      </w:divsChild>
    </w:div>
    <w:div w:id="833640871">
      <w:bodyDiv w:val="1"/>
      <w:marLeft w:val="0"/>
      <w:marRight w:val="0"/>
      <w:marTop w:val="0"/>
      <w:marBottom w:val="0"/>
      <w:divBdr>
        <w:top w:val="none" w:sz="0" w:space="0" w:color="auto"/>
        <w:left w:val="none" w:sz="0" w:space="0" w:color="auto"/>
        <w:bottom w:val="none" w:sz="0" w:space="0" w:color="auto"/>
        <w:right w:val="none" w:sz="0" w:space="0" w:color="auto"/>
      </w:divBdr>
    </w:div>
    <w:div w:id="836653510">
      <w:bodyDiv w:val="1"/>
      <w:marLeft w:val="0"/>
      <w:marRight w:val="0"/>
      <w:marTop w:val="0"/>
      <w:marBottom w:val="0"/>
      <w:divBdr>
        <w:top w:val="none" w:sz="0" w:space="0" w:color="auto"/>
        <w:left w:val="none" w:sz="0" w:space="0" w:color="auto"/>
        <w:bottom w:val="none" w:sz="0" w:space="0" w:color="auto"/>
        <w:right w:val="none" w:sz="0" w:space="0" w:color="auto"/>
      </w:divBdr>
    </w:div>
    <w:div w:id="840892505">
      <w:bodyDiv w:val="1"/>
      <w:marLeft w:val="0"/>
      <w:marRight w:val="0"/>
      <w:marTop w:val="0"/>
      <w:marBottom w:val="0"/>
      <w:divBdr>
        <w:top w:val="none" w:sz="0" w:space="0" w:color="auto"/>
        <w:left w:val="none" w:sz="0" w:space="0" w:color="auto"/>
        <w:bottom w:val="none" w:sz="0" w:space="0" w:color="auto"/>
        <w:right w:val="none" w:sz="0" w:space="0" w:color="auto"/>
      </w:divBdr>
    </w:div>
    <w:div w:id="841428945">
      <w:bodyDiv w:val="1"/>
      <w:marLeft w:val="0"/>
      <w:marRight w:val="0"/>
      <w:marTop w:val="0"/>
      <w:marBottom w:val="0"/>
      <w:divBdr>
        <w:top w:val="none" w:sz="0" w:space="0" w:color="auto"/>
        <w:left w:val="none" w:sz="0" w:space="0" w:color="auto"/>
        <w:bottom w:val="none" w:sz="0" w:space="0" w:color="auto"/>
        <w:right w:val="none" w:sz="0" w:space="0" w:color="auto"/>
      </w:divBdr>
    </w:div>
    <w:div w:id="841509353">
      <w:bodyDiv w:val="1"/>
      <w:marLeft w:val="0"/>
      <w:marRight w:val="0"/>
      <w:marTop w:val="0"/>
      <w:marBottom w:val="0"/>
      <w:divBdr>
        <w:top w:val="none" w:sz="0" w:space="0" w:color="auto"/>
        <w:left w:val="none" w:sz="0" w:space="0" w:color="auto"/>
        <w:bottom w:val="none" w:sz="0" w:space="0" w:color="auto"/>
        <w:right w:val="none" w:sz="0" w:space="0" w:color="auto"/>
      </w:divBdr>
    </w:div>
    <w:div w:id="843327168">
      <w:bodyDiv w:val="1"/>
      <w:marLeft w:val="0"/>
      <w:marRight w:val="0"/>
      <w:marTop w:val="0"/>
      <w:marBottom w:val="0"/>
      <w:divBdr>
        <w:top w:val="none" w:sz="0" w:space="0" w:color="auto"/>
        <w:left w:val="none" w:sz="0" w:space="0" w:color="auto"/>
        <w:bottom w:val="none" w:sz="0" w:space="0" w:color="auto"/>
        <w:right w:val="none" w:sz="0" w:space="0" w:color="auto"/>
      </w:divBdr>
      <w:divsChild>
        <w:div w:id="848180292">
          <w:marLeft w:val="0"/>
          <w:marRight w:val="0"/>
          <w:marTop w:val="0"/>
          <w:marBottom w:val="0"/>
          <w:divBdr>
            <w:top w:val="none" w:sz="0" w:space="0" w:color="auto"/>
            <w:left w:val="none" w:sz="0" w:space="0" w:color="auto"/>
            <w:bottom w:val="none" w:sz="0" w:space="0" w:color="auto"/>
            <w:right w:val="none" w:sz="0" w:space="0" w:color="auto"/>
          </w:divBdr>
          <w:divsChild>
            <w:div w:id="936447932">
              <w:marLeft w:val="0"/>
              <w:marRight w:val="0"/>
              <w:marTop w:val="0"/>
              <w:marBottom w:val="0"/>
              <w:divBdr>
                <w:top w:val="none" w:sz="0" w:space="0" w:color="auto"/>
                <w:left w:val="none" w:sz="0" w:space="0" w:color="auto"/>
                <w:bottom w:val="none" w:sz="0" w:space="0" w:color="auto"/>
                <w:right w:val="none" w:sz="0" w:space="0" w:color="auto"/>
              </w:divBdr>
              <w:divsChild>
                <w:div w:id="1755398977">
                  <w:marLeft w:val="0"/>
                  <w:marRight w:val="0"/>
                  <w:marTop w:val="0"/>
                  <w:marBottom w:val="0"/>
                  <w:divBdr>
                    <w:top w:val="none" w:sz="0" w:space="0" w:color="auto"/>
                    <w:left w:val="none" w:sz="0" w:space="0" w:color="auto"/>
                    <w:bottom w:val="none" w:sz="0" w:space="0" w:color="auto"/>
                    <w:right w:val="none" w:sz="0" w:space="0" w:color="auto"/>
                  </w:divBdr>
                  <w:divsChild>
                    <w:div w:id="766778106">
                      <w:marLeft w:val="0"/>
                      <w:marRight w:val="0"/>
                      <w:marTop w:val="0"/>
                      <w:marBottom w:val="0"/>
                      <w:divBdr>
                        <w:top w:val="none" w:sz="0" w:space="0" w:color="auto"/>
                        <w:left w:val="none" w:sz="0" w:space="0" w:color="auto"/>
                        <w:bottom w:val="none" w:sz="0" w:space="0" w:color="auto"/>
                        <w:right w:val="none" w:sz="0" w:space="0" w:color="auto"/>
                      </w:divBdr>
                      <w:divsChild>
                        <w:div w:id="1668096971">
                          <w:marLeft w:val="0"/>
                          <w:marRight w:val="0"/>
                          <w:marTop w:val="71"/>
                          <w:marBottom w:val="71"/>
                          <w:divBdr>
                            <w:top w:val="none" w:sz="0" w:space="0" w:color="auto"/>
                            <w:left w:val="none" w:sz="0" w:space="0" w:color="auto"/>
                            <w:bottom w:val="none" w:sz="0" w:space="0" w:color="auto"/>
                            <w:right w:val="none" w:sz="0" w:space="0" w:color="auto"/>
                          </w:divBdr>
                          <w:divsChild>
                            <w:div w:id="1621716812">
                              <w:marLeft w:val="0"/>
                              <w:marRight w:val="0"/>
                              <w:marTop w:val="0"/>
                              <w:marBottom w:val="0"/>
                              <w:divBdr>
                                <w:top w:val="none" w:sz="0" w:space="0" w:color="auto"/>
                                <w:left w:val="none" w:sz="0" w:space="0" w:color="auto"/>
                                <w:bottom w:val="none" w:sz="0" w:space="0" w:color="auto"/>
                                <w:right w:val="none" w:sz="0" w:space="0" w:color="auto"/>
                              </w:divBdr>
                              <w:divsChild>
                                <w:div w:id="1266769148">
                                  <w:marLeft w:val="0"/>
                                  <w:marRight w:val="0"/>
                                  <w:marTop w:val="141"/>
                                  <w:marBottom w:val="71"/>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845486595">
      <w:bodyDiv w:val="1"/>
      <w:marLeft w:val="0"/>
      <w:marRight w:val="0"/>
      <w:marTop w:val="0"/>
      <w:marBottom w:val="0"/>
      <w:divBdr>
        <w:top w:val="none" w:sz="0" w:space="0" w:color="auto"/>
        <w:left w:val="none" w:sz="0" w:space="0" w:color="auto"/>
        <w:bottom w:val="none" w:sz="0" w:space="0" w:color="auto"/>
        <w:right w:val="none" w:sz="0" w:space="0" w:color="auto"/>
      </w:divBdr>
    </w:div>
    <w:div w:id="849836192">
      <w:bodyDiv w:val="1"/>
      <w:marLeft w:val="0"/>
      <w:marRight w:val="0"/>
      <w:marTop w:val="0"/>
      <w:marBottom w:val="0"/>
      <w:divBdr>
        <w:top w:val="none" w:sz="0" w:space="0" w:color="auto"/>
        <w:left w:val="none" w:sz="0" w:space="0" w:color="auto"/>
        <w:bottom w:val="none" w:sz="0" w:space="0" w:color="auto"/>
        <w:right w:val="none" w:sz="0" w:space="0" w:color="auto"/>
      </w:divBdr>
    </w:div>
    <w:div w:id="850727199">
      <w:bodyDiv w:val="1"/>
      <w:marLeft w:val="0"/>
      <w:marRight w:val="0"/>
      <w:marTop w:val="0"/>
      <w:marBottom w:val="0"/>
      <w:divBdr>
        <w:top w:val="none" w:sz="0" w:space="0" w:color="auto"/>
        <w:left w:val="none" w:sz="0" w:space="0" w:color="auto"/>
        <w:bottom w:val="none" w:sz="0" w:space="0" w:color="auto"/>
        <w:right w:val="none" w:sz="0" w:space="0" w:color="auto"/>
      </w:divBdr>
    </w:div>
    <w:div w:id="851379803">
      <w:bodyDiv w:val="1"/>
      <w:marLeft w:val="0"/>
      <w:marRight w:val="0"/>
      <w:marTop w:val="0"/>
      <w:marBottom w:val="0"/>
      <w:divBdr>
        <w:top w:val="none" w:sz="0" w:space="0" w:color="auto"/>
        <w:left w:val="none" w:sz="0" w:space="0" w:color="auto"/>
        <w:bottom w:val="none" w:sz="0" w:space="0" w:color="auto"/>
        <w:right w:val="none" w:sz="0" w:space="0" w:color="auto"/>
      </w:divBdr>
    </w:div>
    <w:div w:id="851459130">
      <w:bodyDiv w:val="1"/>
      <w:marLeft w:val="0"/>
      <w:marRight w:val="0"/>
      <w:marTop w:val="0"/>
      <w:marBottom w:val="0"/>
      <w:divBdr>
        <w:top w:val="none" w:sz="0" w:space="0" w:color="auto"/>
        <w:left w:val="none" w:sz="0" w:space="0" w:color="auto"/>
        <w:bottom w:val="none" w:sz="0" w:space="0" w:color="auto"/>
        <w:right w:val="none" w:sz="0" w:space="0" w:color="auto"/>
      </w:divBdr>
    </w:div>
    <w:div w:id="855850365">
      <w:bodyDiv w:val="1"/>
      <w:marLeft w:val="0"/>
      <w:marRight w:val="0"/>
      <w:marTop w:val="0"/>
      <w:marBottom w:val="0"/>
      <w:divBdr>
        <w:top w:val="none" w:sz="0" w:space="0" w:color="auto"/>
        <w:left w:val="none" w:sz="0" w:space="0" w:color="auto"/>
        <w:bottom w:val="none" w:sz="0" w:space="0" w:color="auto"/>
        <w:right w:val="none" w:sz="0" w:space="0" w:color="auto"/>
      </w:divBdr>
    </w:div>
    <w:div w:id="861434424">
      <w:bodyDiv w:val="1"/>
      <w:marLeft w:val="0"/>
      <w:marRight w:val="0"/>
      <w:marTop w:val="0"/>
      <w:marBottom w:val="0"/>
      <w:divBdr>
        <w:top w:val="none" w:sz="0" w:space="0" w:color="auto"/>
        <w:left w:val="none" w:sz="0" w:space="0" w:color="auto"/>
        <w:bottom w:val="none" w:sz="0" w:space="0" w:color="auto"/>
        <w:right w:val="none" w:sz="0" w:space="0" w:color="auto"/>
      </w:divBdr>
    </w:div>
    <w:div w:id="862788815">
      <w:bodyDiv w:val="1"/>
      <w:marLeft w:val="0"/>
      <w:marRight w:val="0"/>
      <w:marTop w:val="0"/>
      <w:marBottom w:val="0"/>
      <w:divBdr>
        <w:top w:val="none" w:sz="0" w:space="0" w:color="auto"/>
        <w:left w:val="none" w:sz="0" w:space="0" w:color="auto"/>
        <w:bottom w:val="none" w:sz="0" w:space="0" w:color="auto"/>
        <w:right w:val="none" w:sz="0" w:space="0" w:color="auto"/>
      </w:divBdr>
    </w:div>
    <w:div w:id="863442871">
      <w:bodyDiv w:val="1"/>
      <w:marLeft w:val="0"/>
      <w:marRight w:val="0"/>
      <w:marTop w:val="0"/>
      <w:marBottom w:val="0"/>
      <w:divBdr>
        <w:top w:val="none" w:sz="0" w:space="0" w:color="auto"/>
        <w:left w:val="none" w:sz="0" w:space="0" w:color="auto"/>
        <w:bottom w:val="none" w:sz="0" w:space="0" w:color="auto"/>
        <w:right w:val="none" w:sz="0" w:space="0" w:color="auto"/>
      </w:divBdr>
    </w:div>
    <w:div w:id="869341984">
      <w:bodyDiv w:val="1"/>
      <w:marLeft w:val="0"/>
      <w:marRight w:val="0"/>
      <w:marTop w:val="0"/>
      <w:marBottom w:val="0"/>
      <w:divBdr>
        <w:top w:val="none" w:sz="0" w:space="0" w:color="auto"/>
        <w:left w:val="none" w:sz="0" w:space="0" w:color="auto"/>
        <w:bottom w:val="none" w:sz="0" w:space="0" w:color="auto"/>
        <w:right w:val="none" w:sz="0" w:space="0" w:color="auto"/>
      </w:divBdr>
    </w:div>
    <w:div w:id="870873269">
      <w:bodyDiv w:val="1"/>
      <w:marLeft w:val="0"/>
      <w:marRight w:val="0"/>
      <w:marTop w:val="0"/>
      <w:marBottom w:val="0"/>
      <w:divBdr>
        <w:top w:val="none" w:sz="0" w:space="0" w:color="auto"/>
        <w:left w:val="none" w:sz="0" w:space="0" w:color="auto"/>
        <w:bottom w:val="none" w:sz="0" w:space="0" w:color="auto"/>
        <w:right w:val="none" w:sz="0" w:space="0" w:color="auto"/>
      </w:divBdr>
    </w:div>
    <w:div w:id="871112627">
      <w:bodyDiv w:val="1"/>
      <w:marLeft w:val="0"/>
      <w:marRight w:val="0"/>
      <w:marTop w:val="0"/>
      <w:marBottom w:val="0"/>
      <w:divBdr>
        <w:top w:val="none" w:sz="0" w:space="0" w:color="auto"/>
        <w:left w:val="none" w:sz="0" w:space="0" w:color="auto"/>
        <w:bottom w:val="none" w:sz="0" w:space="0" w:color="auto"/>
        <w:right w:val="none" w:sz="0" w:space="0" w:color="auto"/>
      </w:divBdr>
    </w:div>
    <w:div w:id="872771673">
      <w:bodyDiv w:val="1"/>
      <w:marLeft w:val="0"/>
      <w:marRight w:val="0"/>
      <w:marTop w:val="0"/>
      <w:marBottom w:val="0"/>
      <w:divBdr>
        <w:top w:val="none" w:sz="0" w:space="0" w:color="auto"/>
        <w:left w:val="none" w:sz="0" w:space="0" w:color="auto"/>
        <w:bottom w:val="none" w:sz="0" w:space="0" w:color="auto"/>
        <w:right w:val="none" w:sz="0" w:space="0" w:color="auto"/>
      </w:divBdr>
    </w:div>
    <w:div w:id="874000565">
      <w:bodyDiv w:val="1"/>
      <w:marLeft w:val="0"/>
      <w:marRight w:val="0"/>
      <w:marTop w:val="0"/>
      <w:marBottom w:val="0"/>
      <w:divBdr>
        <w:top w:val="none" w:sz="0" w:space="0" w:color="auto"/>
        <w:left w:val="none" w:sz="0" w:space="0" w:color="auto"/>
        <w:bottom w:val="none" w:sz="0" w:space="0" w:color="auto"/>
        <w:right w:val="none" w:sz="0" w:space="0" w:color="auto"/>
      </w:divBdr>
    </w:div>
    <w:div w:id="874082186">
      <w:bodyDiv w:val="1"/>
      <w:marLeft w:val="0"/>
      <w:marRight w:val="0"/>
      <w:marTop w:val="0"/>
      <w:marBottom w:val="0"/>
      <w:divBdr>
        <w:top w:val="none" w:sz="0" w:space="0" w:color="auto"/>
        <w:left w:val="none" w:sz="0" w:space="0" w:color="auto"/>
        <w:bottom w:val="none" w:sz="0" w:space="0" w:color="auto"/>
        <w:right w:val="none" w:sz="0" w:space="0" w:color="auto"/>
      </w:divBdr>
    </w:div>
    <w:div w:id="874738584">
      <w:bodyDiv w:val="1"/>
      <w:marLeft w:val="0"/>
      <w:marRight w:val="0"/>
      <w:marTop w:val="0"/>
      <w:marBottom w:val="0"/>
      <w:divBdr>
        <w:top w:val="none" w:sz="0" w:space="0" w:color="auto"/>
        <w:left w:val="none" w:sz="0" w:space="0" w:color="auto"/>
        <w:bottom w:val="none" w:sz="0" w:space="0" w:color="auto"/>
        <w:right w:val="none" w:sz="0" w:space="0" w:color="auto"/>
      </w:divBdr>
    </w:div>
    <w:div w:id="883172357">
      <w:bodyDiv w:val="1"/>
      <w:marLeft w:val="0"/>
      <w:marRight w:val="0"/>
      <w:marTop w:val="0"/>
      <w:marBottom w:val="0"/>
      <w:divBdr>
        <w:top w:val="none" w:sz="0" w:space="0" w:color="auto"/>
        <w:left w:val="none" w:sz="0" w:space="0" w:color="auto"/>
        <w:bottom w:val="none" w:sz="0" w:space="0" w:color="auto"/>
        <w:right w:val="none" w:sz="0" w:space="0" w:color="auto"/>
      </w:divBdr>
    </w:div>
    <w:div w:id="885069273">
      <w:bodyDiv w:val="1"/>
      <w:marLeft w:val="0"/>
      <w:marRight w:val="0"/>
      <w:marTop w:val="0"/>
      <w:marBottom w:val="0"/>
      <w:divBdr>
        <w:top w:val="none" w:sz="0" w:space="0" w:color="auto"/>
        <w:left w:val="none" w:sz="0" w:space="0" w:color="auto"/>
        <w:bottom w:val="none" w:sz="0" w:space="0" w:color="auto"/>
        <w:right w:val="none" w:sz="0" w:space="0" w:color="auto"/>
      </w:divBdr>
    </w:div>
    <w:div w:id="885794649">
      <w:bodyDiv w:val="1"/>
      <w:marLeft w:val="0"/>
      <w:marRight w:val="0"/>
      <w:marTop w:val="0"/>
      <w:marBottom w:val="0"/>
      <w:divBdr>
        <w:top w:val="none" w:sz="0" w:space="0" w:color="auto"/>
        <w:left w:val="none" w:sz="0" w:space="0" w:color="auto"/>
        <w:bottom w:val="none" w:sz="0" w:space="0" w:color="auto"/>
        <w:right w:val="none" w:sz="0" w:space="0" w:color="auto"/>
      </w:divBdr>
    </w:div>
    <w:div w:id="888801711">
      <w:bodyDiv w:val="1"/>
      <w:marLeft w:val="0"/>
      <w:marRight w:val="0"/>
      <w:marTop w:val="0"/>
      <w:marBottom w:val="0"/>
      <w:divBdr>
        <w:top w:val="none" w:sz="0" w:space="0" w:color="auto"/>
        <w:left w:val="none" w:sz="0" w:space="0" w:color="auto"/>
        <w:bottom w:val="none" w:sz="0" w:space="0" w:color="auto"/>
        <w:right w:val="none" w:sz="0" w:space="0" w:color="auto"/>
      </w:divBdr>
    </w:div>
    <w:div w:id="889724975">
      <w:bodyDiv w:val="1"/>
      <w:marLeft w:val="0"/>
      <w:marRight w:val="0"/>
      <w:marTop w:val="0"/>
      <w:marBottom w:val="0"/>
      <w:divBdr>
        <w:top w:val="none" w:sz="0" w:space="0" w:color="auto"/>
        <w:left w:val="none" w:sz="0" w:space="0" w:color="auto"/>
        <w:bottom w:val="none" w:sz="0" w:space="0" w:color="auto"/>
        <w:right w:val="none" w:sz="0" w:space="0" w:color="auto"/>
      </w:divBdr>
    </w:div>
    <w:div w:id="890111705">
      <w:bodyDiv w:val="1"/>
      <w:marLeft w:val="0"/>
      <w:marRight w:val="0"/>
      <w:marTop w:val="0"/>
      <w:marBottom w:val="0"/>
      <w:divBdr>
        <w:top w:val="none" w:sz="0" w:space="0" w:color="auto"/>
        <w:left w:val="none" w:sz="0" w:space="0" w:color="auto"/>
        <w:bottom w:val="none" w:sz="0" w:space="0" w:color="auto"/>
        <w:right w:val="none" w:sz="0" w:space="0" w:color="auto"/>
      </w:divBdr>
    </w:div>
    <w:div w:id="890461582">
      <w:bodyDiv w:val="1"/>
      <w:marLeft w:val="0"/>
      <w:marRight w:val="0"/>
      <w:marTop w:val="0"/>
      <w:marBottom w:val="0"/>
      <w:divBdr>
        <w:top w:val="none" w:sz="0" w:space="0" w:color="auto"/>
        <w:left w:val="none" w:sz="0" w:space="0" w:color="auto"/>
        <w:bottom w:val="none" w:sz="0" w:space="0" w:color="auto"/>
        <w:right w:val="none" w:sz="0" w:space="0" w:color="auto"/>
      </w:divBdr>
    </w:div>
    <w:div w:id="896091760">
      <w:bodyDiv w:val="1"/>
      <w:marLeft w:val="0"/>
      <w:marRight w:val="0"/>
      <w:marTop w:val="0"/>
      <w:marBottom w:val="0"/>
      <w:divBdr>
        <w:top w:val="none" w:sz="0" w:space="0" w:color="auto"/>
        <w:left w:val="none" w:sz="0" w:space="0" w:color="auto"/>
        <w:bottom w:val="none" w:sz="0" w:space="0" w:color="auto"/>
        <w:right w:val="none" w:sz="0" w:space="0" w:color="auto"/>
      </w:divBdr>
    </w:div>
    <w:div w:id="898132529">
      <w:bodyDiv w:val="1"/>
      <w:marLeft w:val="0"/>
      <w:marRight w:val="0"/>
      <w:marTop w:val="0"/>
      <w:marBottom w:val="0"/>
      <w:divBdr>
        <w:top w:val="none" w:sz="0" w:space="0" w:color="auto"/>
        <w:left w:val="none" w:sz="0" w:space="0" w:color="auto"/>
        <w:bottom w:val="none" w:sz="0" w:space="0" w:color="auto"/>
        <w:right w:val="none" w:sz="0" w:space="0" w:color="auto"/>
      </w:divBdr>
    </w:div>
    <w:div w:id="900747161">
      <w:bodyDiv w:val="1"/>
      <w:marLeft w:val="0"/>
      <w:marRight w:val="0"/>
      <w:marTop w:val="0"/>
      <w:marBottom w:val="0"/>
      <w:divBdr>
        <w:top w:val="none" w:sz="0" w:space="0" w:color="auto"/>
        <w:left w:val="none" w:sz="0" w:space="0" w:color="auto"/>
        <w:bottom w:val="none" w:sz="0" w:space="0" w:color="auto"/>
        <w:right w:val="none" w:sz="0" w:space="0" w:color="auto"/>
      </w:divBdr>
    </w:div>
    <w:div w:id="901015351">
      <w:bodyDiv w:val="1"/>
      <w:marLeft w:val="0"/>
      <w:marRight w:val="0"/>
      <w:marTop w:val="0"/>
      <w:marBottom w:val="0"/>
      <w:divBdr>
        <w:top w:val="none" w:sz="0" w:space="0" w:color="auto"/>
        <w:left w:val="none" w:sz="0" w:space="0" w:color="auto"/>
        <w:bottom w:val="none" w:sz="0" w:space="0" w:color="auto"/>
        <w:right w:val="none" w:sz="0" w:space="0" w:color="auto"/>
      </w:divBdr>
    </w:div>
    <w:div w:id="903561230">
      <w:bodyDiv w:val="1"/>
      <w:marLeft w:val="0"/>
      <w:marRight w:val="0"/>
      <w:marTop w:val="0"/>
      <w:marBottom w:val="0"/>
      <w:divBdr>
        <w:top w:val="none" w:sz="0" w:space="0" w:color="auto"/>
        <w:left w:val="none" w:sz="0" w:space="0" w:color="auto"/>
        <w:bottom w:val="none" w:sz="0" w:space="0" w:color="auto"/>
        <w:right w:val="none" w:sz="0" w:space="0" w:color="auto"/>
      </w:divBdr>
    </w:div>
    <w:div w:id="905142691">
      <w:bodyDiv w:val="1"/>
      <w:marLeft w:val="0"/>
      <w:marRight w:val="0"/>
      <w:marTop w:val="0"/>
      <w:marBottom w:val="0"/>
      <w:divBdr>
        <w:top w:val="none" w:sz="0" w:space="0" w:color="auto"/>
        <w:left w:val="none" w:sz="0" w:space="0" w:color="auto"/>
        <w:bottom w:val="none" w:sz="0" w:space="0" w:color="auto"/>
        <w:right w:val="none" w:sz="0" w:space="0" w:color="auto"/>
      </w:divBdr>
    </w:div>
    <w:div w:id="905647220">
      <w:bodyDiv w:val="1"/>
      <w:marLeft w:val="0"/>
      <w:marRight w:val="0"/>
      <w:marTop w:val="0"/>
      <w:marBottom w:val="0"/>
      <w:divBdr>
        <w:top w:val="none" w:sz="0" w:space="0" w:color="auto"/>
        <w:left w:val="none" w:sz="0" w:space="0" w:color="auto"/>
        <w:bottom w:val="none" w:sz="0" w:space="0" w:color="auto"/>
        <w:right w:val="none" w:sz="0" w:space="0" w:color="auto"/>
      </w:divBdr>
    </w:div>
    <w:div w:id="909854100">
      <w:bodyDiv w:val="1"/>
      <w:marLeft w:val="0"/>
      <w:marRight w:val="0"/>
      <w:marTop w:val="0"/>
      <w:marBottom w:val="0"/>
      <w:divBdr>
        <w:top w:val="none" w:sz="0" w:space="0" w:color="auto"/>
        <w:left w:val="none" w:sz="0" w:space="0" w:color="auto"/>
        <w:bottom w:val="none" w:sz="0" w:space="0" w:color="auto"/>
        <w:right w:val="none" w:sz="0" w:space="0" w:color="auto"/>
      </w:divBdr>
    </w:div>
    <w:div w:id="912154719">
      <w:bodyDiv w:val="1"/>
      <w:marLeft w:val="0"/>
      <w:marRight w:val="0"/>
      <w:marTop w:val="0"/>
      <w:marBottom w:val="0"/>
      <w:divBdr>
        <w:top w:val="none" w:sz="0" w:space="0" w:color="auto"/>
        <w:left w:val="none" w:sz="0" w:space="0" w:color="auto"/>
        <w:bottom w:val="none" w:sz="0" w:space="0" w:color="auto"/>
        <w:right w:val="none" w:sz="0" w:space="0" w:color="auto"/>
      </w:divBdr>
    </w:div>
    <w:div w:id="912547737">
      <w:bodyDiv w:val="1"/>
      <w:marLeft w:val="0"/>
      <w:marRight w:val="0"/>
      <w:marTop w:val="0"/>
      <w:marBottom w:val="0"/>
      <w:divBdr>
        <w:top w:val="none" w:sz="0" w:space="0" w:color="auto"/>
        <w:left w:val="none" w:sz="0" w:space="0" w:color="auto"/>
        <w:bottom w:val="none" w:sz="0" w:space="0" w:color="auto"/>
        <w:right w:val="none" w:sz="0" w:space="0" w:color="auto"/>
      </w:divBdr>
    </w:div>
    <w:div w:id="917522664">
      <w:bodyDiv w:val="1"/>
      <w:marLeft w:val="0"/>
      <w:marRight w:val="0"/>
      <w:marTop w:val="0"/>
      <w:marBottom w:val="0"/>
      <w:divBdr>
        <w:top w:val="none" w:sz="0" w:space="0" w:color="auto"/>
        <w:left w:val="none" w:sz="0" w:space="0" w:color="auto"/>
        <w:bottom w:val="none" w:sz="0" w:space="0" w:color="auto"/>
        <w:right w:val="none" w:sz="0" w:space="0" w:color="auto"/>
      </w:divBdr>
    </w:div>
    <w:div w:id="919950630">
      <w:bodyDiv w:val="1"/>
      <w:marLeft w:val="0"/>
      <w:marRight w:val="0"/>
      <w:marTop w:val="0"/>
      <w:marBottom w:val="0"/>
      <w:divBdr>
        <w:top w:val="none" w:sz="0" w:space="0" w:color="auto"/>
        <w:left w:val="none" w:sz="0" w:space="0" w:color="auto"/>
        <w:bottom w:val="none" w:sz="0" w:space="0" w:color="auto"/>
        <w:right w:val="none" w:sz="0" w:space="0" w:color="auto"/>
      </w:divBdr>
    </w:div>
    <w:div w:id="920026042">
      <w:bodyDiv w:val="1"/>
      <w:marLeft w:val="0"/>
      <w:marRight w:val="0"/>
      <w:marTop w:val="0"/>
      <w:marBottom w:val="0"/>
      <w:divBdr>
        <w:top w:val="none" w:sz="0" w:space="0" w:color="auto"/>
        <w:left w:val="none" w:sz="0" w:space="0" w:color="auto"/>
        <w:bottom w:val="none" w:sz="0" w:space="0" w:color="auto"/>
        <w:right w:val="none" w:sz="0" w:space="0" w:color="auto"/>
      </w:divBdr>
    </w:div>
    <w:div w:id="924143739">
      <w:bodyDiv w:val="1"/>
      <w:marLeft w:val="0"/>
      <w:marRight w:val="0"/>
      <w:marTop w:val="0"/>
      <w:marBottom w:val="0"/>
      <w:divBdr>
        <w:top w:val="none" w:sz="0" w:space="0" w:color="auto"/>
        <w:left w:val="none" w:sz="0" w:space="0" w:color="auto"/>
        <w:bottom w:val="none" w:sz="0" w:space="0" w:color="auto"/>
        <w:right w:val="none" w:sz="0" w:space="0" w:color="auto"/>
      </w:divBdr>
    </w:div>
    <w:div w:id="926234343">
      <w:bodyDiv w:val="1"/>
      <w:marLeft w:val="0"/>
      <w:marRight w:val="0"/>
      <w:marTop w:val="0"/>
      <w:marBottom w:val="0"/>
      <w:divBdr>
        <w:top w:val="none" w:sz="0" w:space="0" w:color="auto"/>
        <w:left w:val="none" w:sz="0" w:space="0" w:color="auto"/>
        <w:bottom w:val="none" w:sz="0" w:space="0" w:color="auto"/>
        <w:right w:val="none" w:sz="0" w:space="0" w:color="auto"/>
      </w:divBdr>
    </w:div>
    <w:div w:id="928004902">
      <w:bodyDiv w:val="1"/>
      <w:marLeft w:val="0"/>
      <w:marRight w:val="0"/>
      <w:marTop w:val="0"/>
      <w:marBottom w:val="0"/>
      <w:divBdr>
        <w:top w:val="none" w:sz="0" w:space="0" w:color="auto"/>
        <w:left w:val="none" w:sz="0" w:space="0" w:color="auto"/>
        <w:bottom w:val="none" w:sz="0" w:space="0" w:color="auto"/>
        <w:right w:val="none" w:sz="0" w:space="0" w:color="auto"/>
      </w:divBdr>
    </w:div>
    <w:div w:id="928729769">
      <w:bodyDiv w:val="1"/>
      <w:marLeft w:val="0"/>
      <w:marRight w:val="0"/>
      <w:marTop w:val="0"/>
      <w:marBottom w:val="0"/>
      <w:divBdr>
        <w:top w:val="none" w:sz="0" w:space="0" w:color="auto"/>
        <w:left w:val="none" w:sz="0" w:space="0" w:color="auto"/>
        <w:bottom w:val="none" w:sz="0" w:space="0" w:color="auto"/>
        <w:right w:val="none" w:sz="0" w:space="0" w:color="auto"/>
      </w:divBdr>
    </w:div>
    <w:div w:id="931626143">
      <w:bodyDiv w:val="1"/>
      <w:marLeft w:val="0"/>
      <w:marRight w:val="0"/>
      <w:marTop w:val="0"/>
      <w:marBottom w:val="0"/>
      <w:divBdr>
        <w:top w:val="none" w:sz="0" w:space="0" w:color="auto"/>
        <w:left w:val="none" w:sz="0" w:space="0" w:color="auto"/>
        <w:bottom w:val="none" w:sz="0" w:space="0" w:color="auto"/>
        <w:right w:val="none" w:sz="0" w:space="0" w:color="auto"/>
      </w:divBdr>
    </w:div>
    <w:div w:id="932666211">
      <w:bodyDiv w:val="1"/>
      <w:marLeft w:val="0"/>
      <w:marRight w:val="0"/>
      <w:marTop w:val="0"/>
      <w:marBottom w:val="0"/>
      <w:divBdr>
        <w:top w:val="none" w:sz="0" w:space="0" w:color="auto"/>
        <w:left w:val="none" w:sz="0" w:space="0" w:color="auto"/>
        <w:bottom w:val="none" w:sz="0" w:space="0" w:color="auto"/>
        <w:right w:val="none" w:sz="0" w:space="0" w:color="auto"/>
      </w:divBdr>
    </w:div>
    <w:div w:id="935098350">
      <w:bodyDiv w:val="1"/>
      <w:marLeft w:val="0"/>
      <w:marRight w:val="0"/>
      <w:marTop w:val="0"/>
      <w:marBottom w:val="0"/>
      <w:divBdr>
        <w:top w:val="none" w:sz="0" w:space="0" w:color="auto"/>
        <w:left w:val="none" w:sz="0" w:space="0" w:color="auto"/>
        <w:bottom w:val="none" w:sz="0" w:space="0" w:color="auto"/>
        <w:right w:val="none" w:sz="0" w:space="0" w:color="auto"/>
      </w:divBdr>
    </w:div>
    <w:div w:id="939795525">
      <w:bodyDiv w:val="1"/>
      <w:marLeft w:val="0"/>
      <w:marRight w:val="0"/>
      <w:marTop w:val="0"/>
      <w:marBottom w:val="0"/>
      <w:divBdr>
        <w:top w:val="none" w:sz="0" w:space="0" w:color="auto"/>
        <w:left w:val="none" w:sz="0" w:space="0" w:color="auto"/>
        <w:bottom w:val="none" w:sz="0" w:space="0" w:color="auto"/>
        <w:right w:val="none" w:sz="0" w:space="0" w:color="auto"/>
      </w:divBdr>
    </w:div>
    <w:div w:id="940843251">
      <w:bodyDiv w:val="1"/>
      <w:marLeft w:val="0"/>
      <w:marRight w:val="0"/>
      <w:marTop w:val="0"/>
      <w:marBottom w:val="0"/>
      <w:divBdr>
        <w:top w:val="none" w:sz="0" w:space="0" w:color="auto"/>
        <w:left w:val="none" w:sz="0" w:space="0" w:color="auto"/>
        <w:bottom w:val="none" w:sz="0" w:space="0" w:color="auto"/>
        <w:right w:val="none" w:sz="0" w:space="0" w:color="auto"/>
      </w:divBdr>
    </w:div>
    <w:div w:id="941643193">
      <w:bodyDiv w:val="1"/>
      <w:marLeft w:val="0"/>
      <w:marRight w:val="0"/>
      <w:marTop w:val="0"/>
      <w:marBottom w:val="0"/>
      <w:divBdr>
        <w:top w:val="none" w:sz="0" w:space="0" w:color="auto"/>
        <w:left w:val="none" w:sz="0" w:space="0" w:color="auto"/>
        <w:bottom w:val="none" w:sz="0" w:space="0" w:color="auto"/>
        <w:right w:val="none" w:sz="0" w:space="0" w:color="auto"/>
      </w:divBdr>
    </w:div>
    <w:div w:id="943459981">
      <w:bodyDiv w:val="1"/>
      <w:marLeft w:val="0"/>
      <w:marRight w:val="0"/>
      <w:marTop w:val="0"/>
      <w:marBottom w:val="0"/>
      <w:divBdr>
        <w:top w:val="none" w:sz="0" w:space="0" w:color="auto"/>
        <w:left w:val="none" w:sz="0" w:space="0" w:color="auto"/>
        <w:bottom w:val="none" w:sz="0" w:space="0" w:color="auto"/>
        <w:right w:val="none" w:sz="0" w:space="0" w:color="auto"/>
      </w:divBdr>
    </w:div>
    <w:div w:id="943810016">
      <w:bodyDiv w:val="1"/>
      <w:marLeft w:val="0"/>
      <w:marRight w:val="0"/>
      <w:marTop w:val="0"/>
      <w:marBottom w:val="0"/>
      <w:divBdr>
        <w:top w:val="none" w:sz="0" w:space="0" w:color="auto"/>
        <w:left w:val="none" w:sz="0" w:space="0" w:color="auto"/>
        <w:bottom w:val="none" w:sz="0" w:space="0" w:color="auto"/>
        <w:right w:val="none" w:sz="0" w:space="0" w:color="auto"/>
      </w:divBdr>
    </w:div>
    <w:div w:id="948203537">
      <w:bodyDiv w:val="1"/>
      <w:marLeft w:val="0"/>
      <w:marRight w:val="0"/>
      <w:marTop w:val="0"/>
      <w:marBottom w:val="0"/>
      <w:divBdr>
        <w:top w:val="none" w:sz="0" w:space="0" w:color="auto"/>
        <w:left w:val="none" w:sz="0" w:space="0" w:color="auto"/>
        <w:bottom w:val="none" w:sz="0" w:space="0" w:color="auto"/>
        <w:right w:val="none" w:sz="0" w:space="0" w:color="auto"/>
      </w:divBdr>
    </w:div>
    <w:div w:id="951015709">
      <w:bodyDiv w:val="1"/>
      <w:marLeft w:val="0"/>
      <w:marRight w:val="0"/>
      <w:marTop w:val="0"/>
      <w:marBottom w:val="0"/>
      <w:divBdr>
        <w:top w:val="none" w:sz="0" w:space="0" w:color="auto"/>
        <w:left w:val="none" w:sz="0" w:space="0" w:color="auto"/>
        <w:bottom w:val="none" w:sz="0" w:space="0" w:color="auto"/>
        <w:right w:val="none" w:sz="0" w:space="0" w:color="auto"/>
      </w:divBdr>
    </w:div>
    <w:div w:id="951668045">
      <w:bodyDiv w:val="1"/>
      <w:marLeft w:val="0"/>
      <w:marRight w:val="0"/>
      <w:marTop w:val="0"/>
      <w:marBottom w:val="0"/>
      <w:divBdr>
        <w:top w:val="none" w:sz="0" w:space="0" w:color="auto"/>
        <w:left w:val="none" w:sz="0" w:space="0" w:color="auto"/>
        <w:bottom w:val="none" w:sz="0" w:space="0" w:color="auto"/>
        <w:right w:val="none" w:sz="0" w:space="0" w:color="auto"/>
      </w:divBdr>
    </w:div>
    <w:div w:id="964769799">
      <w:bodyDiv w:val="1"/>
      <w:marLeft w:val="0"/>
      <w:marRight w:val="0"/>
      <w:marTop w:val="0"/>
      <w:marBottom w:val="0"/>
      <w:divBdr>
        <w:top w:val="none" w:sz="0" w:space="0" w:color="auto"/>
        <w:left w:val="none" w:sz="0" w:space="0" w:color="auto"/>
        <w:bottom w:val="none" w:sz="0" w:space="0" w:color="auto"/>
        <w:right w:val="none" w:sz="0" w:space="0" w:color="auto"/>
      </w:divBdr>
    </w:div>
    <w:div w:id="965546295">
      <w:bodyDiv w:val="1"/>
      <w:marLeft w:val="0"/>
      <w:marRight w:val="0"/>
      <w:marTop w:val="0"/>
      <w:marBottom w:val="0"/>
      <w:divBdr>
        <w:top w:val="none" w:sz="0" w:space="0" w:color="auto"/>
        <w:left w:val="none" w:sz="0" w:space="0" w:color="auto"/>
        <w:bottom w:val="none" w:sz="0" w:space="0" w:color="auto"/>
        <w:right w:val="none" w:sz="0" w:space="0" w:color="auto"/>
      </w:divBdr>
    </w:div>
    <w:div w:id="966393898">
      <w:bodyDiv w:val="1"/>
      <w:marLeft w:val="0"/>
      <w:marRight w:val="0"/>
      <w:marTop w:val="0"/>
      <w:marBottom w:val="0"/>
      <w:divBdr>
        <w:top w:val="none" w:sz="0" w:space="0" w:color="auto"/>
        <w:left w:val="none" w:sz="0" w:space="0" w:color="auto"/>
        <w:bottom w:val="none" w:sz="0" w:space="0" w:color="auto"/>
        <w:right w:val="none" w:sz="0" w:space="0" w:color="auto"/>
      </w:divBdr>
    </w:div>
    <w:div w:id="968703259">
      <w:bodyDiv w:val="1"/>
      <w:marLeft w:val="0"/>
      <w:marRight w:val="0"/>
      <w:marTop w:val="0"/>
      <w:marBottom w:val="0"/>
      <w:divBdr>
        <w:top w:val="none" w:sz="0" w:space="0" w:color="auto"/>
        <w:left w:val="none" w:sz="0" w:space="0" w:color="auto"/>
        <w:bottom w:val="none" w:sz="0" w:space="0" w:color="auto"/>
        <w:right w:val="none" w:sz="0" w:space="0" w:color="auto"/>
      </w:divBdr>
    </w:div>
    <w:div w:id="973828507">
      <w:bodyDiv w:val="1"/>
      <w:marLeft w:val="0"/>
      <w:marRight w:val="0"/>
      <w:marTop w:val="0"/>
      <w:marBottom w:val="0"/>
      <w:divBdr>
        <w:top w:val="none" w:sz="0" w:space="0" w:color="auto"/>
        <w:left w:val="none" w:sz="0" w:space="0" w:color="auto"/>
        <w:bottom w:val="none" w:sz="0" w:space="0" w:color="auto"/>
        <w:right w:val="none" w:sz="0" w:space="0" w:color="auto"/>
      </w:divBdr>
    </w:div>
    <w:div w:id="974290823">
      <w:bodyDiv w:val="1"/>
      <w:marLeft w:val="0"/>
      <w:marRight w:val="0"/>
      <w:marTop w:val="0"/>
      <w:marBottom w:val="0"/>
      <w:divBdr>
        <w:top w:val="none" w:sz="0" w:space="0" w:color="auto"/>
        <w:left w:val="none" w:sz="0" w:space="0" w:color="auto"/>
        <w:bottom w:val="none" w:sz="0" w:space="0" w:color="auto"/>
        <w:right w:val="none" w:sz="0" w:space="0" w:color="auto"/>
      </w:divBdr>
    </w:div>
    <w:div w:id="978610076">
      <w:bodyDiv w:val="1"/>
      <w:marLeft w:val="0"/>
      <w:marRight w:val="0"/>
      <w:marTop w:val="0"/>
      <w:marBottom w:val="0"/>
      <w:divBdr>
        <w:top w:val="none" w:sz="0" w:space="0" w:color="auto"/>
        <w:left w:val="none" w:sz="0" w:space="0" w:color="auto"/>
        <w:bottom w:val="none" w:sz="0" w:space="0" w:color="auto"/>
        <w:right w:val="none" w:sz="0" w:space="0" w:color="auto"/>
      </w:divBdr>
    </w:div>
    <w:div w:id="979116038">
      <w:bodyDiv w:val="1"/>
      <w:marLeft w:val="0"/>
      <w:marRight w:val="0"/>
      <w:marTop w:val="0"/>
      <w:marBottom w:val="0"/>
      <w:divBdr>
        <w:top w:val="none" w:sz="0" w:space="0" w:color="auto"/>
        <w:left w:val="none" w:sz="0" w:space="0" w:color="auto"/>
        <w:bottom w:val="none" w:sz="0" w:space="0" w:color="auto"/>
        <w:right w:val="none" w:sz="0" w:space="0" w:color="auto"/>
      </w:divBdr>
    </w:div>
    <w:div w:id="980231099">
      <w:bodyDiv w:val="1"/>
      <w:marLeft w:val="0"/>
      <w:marRight w:val="0"/>
      <w:marTop w:val="0"/>
      <w:marBottom w:val="0"/>
      <w:divBdr>
        <w:top w:val="none" w:sz="0" w:space="0" w:color="auto"/>
        <w:left w:val="none" w:sz="0" w:space="0" w:color="auto"/>
        <w:bottom w:val="none" w:sz="0" w:space="0" w:color="auto"/>
        <w:right w:val="none" w:sz="0" w:space="0" w:color="auto"/>
      </w:divBdr>
    </w:div>
    <w:div w:id="981424782">
      <w:bodyDiv w:val="1"/>
      <w:marLeft w:val="0"/>
      <w:marRight w:val="0"/>
      <w:marTop w:val="0"/>
      <w:marBottom w:val="0"/>
      <w:divBdr>
        <w:top w:val="none" w:sz="0" w:space="0" w:color="auto"/>
        <w:left w:val="none" w:sz="0" w:space="0" w:color="auto"/>
        <w:bottom w:val="none" w:sz="0" w:space="0" w:color="auto"/>
        <w:right w:val="none" w:sz="0" w:space="0" w:color="auto"/>
      </w:divBdr>
    </w:div>
    <w:div w:id="982077347">
      <w:bodyDiv w:val="1"/>
      <w:marLeft w:val="0"/>
      <w:marRight w:val="0"/>
      <w:marTop w:val="0"/>
      <w:marBottom w:val="0"/>
      <w:divBdr>
        <w:top w:val="none" w:sz="0" w:space="0" w:color="auto"/>
        <w:left w:val="none" w:sz="0" w:space="0" w:color="auto"/>
        <w:bottom w:val="none" w:sz="0" w:space="0" w:color="auto"/>
        <w:right w:val="none" w:sz="0" w:space="0" w:color="auto"/>
      </w:divBdr>
    </w:div>
    <w:div w:id="990065168">
      <w:bodyDiv w:val="1"/>
      <w:marLeft w:val="0"/>
      <w:marRight w:val="0"/>
      <w:marTop w:val="0"/>
      <w:marBottom w:val="0"/>
      <w:divBdr>
        <w:top w:val="none" w:sz="0" w:space="0" w:color="auto"/>
        <w:left w:val="none" w:sz="0" w:space="0" w:color="auto"/>
        <w:bottom w:val="none" w:sz="0" w:space="0" w:color="auto"/>
        <w:right w:val="none" w:sz="0" w:space="0" w:color="auto"/>
      </w:divBdr>
    </w:div>
    <w:div w:id="991255536">
      <w:bodyDiv w:val="1"/>
      <w:marLeft w:val="0"/>
      <w:marRight w:val="0"/>
      <w:marTop w:val="0"/>
      <w:marBottom w:val="0"/>
      <w:divBdr>
        <w:top w:val="none" w:sz="0" w:space="0" w:color="auto"/>
        <w:left w:val="none" w:sz="0" w:space="0" w:color="auto"/>
        <w:bottom w:val="none" w:sz="0" w:space="0" w:color="auto"/>
        <w:right w:val="none" w:sz="0" w:space="0" w:color="auto"/>
      </w:divBdr>
    </w:div>
    <w:div w:id="992831019">
      <w:bodyDiv w:val="1"/>
      <w:marLeft w:val="0"/>
      <w:marRight w:val="0"/>
      <w:marTop w:val="0"/>
      <w:marBottom w:val="0"/>
      <w:divBdr>
        <w:top w:val="none" w:sz="0" w:space="0" w:color="auto"/>
        <w:left w:val="none" w:sz="0" w:space="0" w:color="auto"/>
        <w:bottom w:val="none" w:sz="0" w:space="0" w:color="auto"/>
        <w:right w:val="none" w:sz="0" w:space="0" w:color="auto"/>
      </w:divBdr>
    </w:div>
    <w:div w:id="993871559">
      <w:bodyDiv w:val="1"/>
      <w:marLeft w:val="0"/>
      <w:marRight w:val="0"/>
      <w:marTop w:val="0"/>
      <w:marBottom w:val="0"/>
      <w:divBdr>
        <w:top w:val="none" w:sz="0" w:space="0" w:color="auto"/>
        <w:left w:val="none" w:sz="0" w:space="0" w:color="auto"/>
        <w:bottom w:val="none" w:sz="0" w:space="0" w:color="auto"/>
        <w:right w:val="none" w:sz="0" w:space="0" w:color="auto"/>
      </w:divBdr>
    </w:div>
    <w:div w:id="998464299">
      <w:bodyDiv w:val="1"/>
      <w:marLeft w:val="0"/>
      <w:marRight w:val="0"/>
      <w:marTop w:val="0"/>
      <w:marBottom w:val="0"/>
      <w:divBdr>
        <w:top w:val="none" w:sz="0" w:space="0" w:color="auto"/>
        <w:left w:val="none" w:sz="0" w:space="0" w:color="auto"/>
        <w:bottom w:val="none" w:sz="0" w:space="0" w:color="auto"/>
        <w:right w:val="none" w:sz="0" w:space="0" w:color="auto"/>
      </w:divBdr>
    </w:div>
    <w:div w:id="999774607">
      <w:bodyDiv w:val="1"/>
      <w:marLeft w:val="0"/>
      <w:marRight w:val="0"/>
      <w:marTop w:val="0"/>
      <w:marBottom w:val="0"/>
      <w:divBdr>
        <w:top w:val="none" w:sz="0" w:space="0" w:color="auto"/>
        <w:left w:val="none" w:sz="0" w:space="0" w:color="auto"/>
        <w:bottom w:val="none" w:sz="0" w:space="0" w:color="auto"/>
        <w:right w:val="none" w:sz="0" w:space="0" w:color="auto"/>
      </w:divBdr>
    </w:div>
    <w:div w:id="1000935625">
      <w:bodyDiv w:val="1"/>
      <w:marLeft w:val="0"/>
      <w:marRight w:val="0"/>
      <w:marTop w:val="0"/>
      <w:marBottom w:val="0"/>
      <w:divBdr>
        <w:top w:val="none" w:sz="0" w:space="0" w:color="auto"/>
        <w:left w:val="none" w:sz="0" w:space="0" w:color="auto"/>
        <w:bottom w:val="none" w:sz="0" w:space="0" w:color="auto"/>
        <w:right w:val="none" w:sz="0" w:space="0" w:color="auto"/>
      </w:divBdr>
    </w:div>
    <w:div w:id="1002779832">
      <w:bodyDiv w:val="1"/>
      <w:marLeft w:val="0"/>
      <w:marRight w:val="0"/>
      <w:marTop w:val="0"/>
      <w:marBottom w:val="0"/>
      <w:divBdr>
        <w:top w:val="none" w:sz="0" w:space="0" w:color="auto"/>
        <w:left w:val="none" w:sz="0" w:space="0" w:color="auto"/>
        <w:bottom w:val="none" w:sz="0" w:space="0" w:color="auto"/>
        <w:right w:val="none" w:sz="0" w:space="0" w:color="auto"/>
      </w:divBdr>
    </w:div>
    <w:div w:id="1003362288">
      <w:bodyDiv w:val="1"/>
      <w:marLeft w:val="0"/>
      <w:marRight w:val="0"/>
      <w:marTop w:val="0"/>
      <w:marBottom w:val="0"/>
      <w:divBdr>
        <w:top w:val="none" w:sz="0" w:space="0" w:color="auto"/>
        <w:left w:val="none" w:sz="0" w:space="0" w:color="auto"/>
        <w:bottom w:val="none" w:sz="0" w:space="0" w:color="auto"/>
        <w:right w:val="none" w:sz="0" w:space="0" w:color="auto"/>
      </w:divBdr>
    </w:div>
    <w:div w:id="1005016785">
      <w:bodyDiv w:val="1"/>
      <w:marLeft w:val="0"/>
      <w:marRight w:val="0"/>
      <w:marTop w:val="0"/>
      <w:marBottom w:val="0"/>
      <w:divBdr>
        <w:top w:val="none" w:sz="0" w:space="0" w:color="auto"/>
        <w:left w:val="none" w:sz="0" w:space="0" w:color="auto"/>
        <w:bottom w:val="none" w:sz="0" w:space="0" w:color="auto"/>
        <w:right w:val="none" w:sz="0" w:space="0" w:color="auto"/>
      </w:divBdr>
    </w:div>
    <w:div w:id="1008212897">
      <w:bodyDiv w:val="1"/>
      <w:marLeft w:val="0"/>
      <w:marRight w:val="0"/>
      <w:marTop w:val="0"/>
      <w:marBottom w:val="0"/>
      <w:divBdr>
        <w:top w:val="none" w:sz="0" w:space="0" w:color="auto"/>
        <w:left w:val="none" w:sz="0" w:space="0" w:color="auto"/>
        <w:bottom w:val="none" w:sz="0" w:space="0" w:color="auto"/>
        <w:right w:val="none" w:sz="0" w:space="0" w:color="auto"/>
      </w:divBdr>
      <w:divsChild>
        <w:div w:id="76489262">
          <w:marLeft w:val="0"/>
          <w:marRight w:val="0"/>
          <w:marTop w:val="0"/>
          <w:marBottom w:val="0"/>
          <w:divBdr>
            <w:top w:val="none" w:sz="0" w:space="0" w:color="auto"/>
            <w:left w:val="none" w:sz="0" w:space="0" w:color="auto"/>
            <w:bottom w:val="none" w:sz="0" w:space="0" w:color="auto"/>
            <w:right w:val="none" w:sz="0" w:space="0" w:color="auto"/>
          </w:divBdr>
          <w:divsChild>
            <w:div w:id="380983105">
              <w:marLeft w:val="0"/>
              <w:marRight w:val="0"/>
              <w:marTop w:val="0"/>
              <w:marBottom w:val="0"/>
              <w:divBdr>
                <w:top w:val="none" w:sz="0" w:space="0" w:color="auto"/>
                <w:left w:val="none" w:sz="0" w:space="0" w:color="auto"/>
                <w:bottom w:val="none" w:sz="0" w:space="0" w:color="auto"/>
                <w:right w:val="none" w:sz="0" w:space="0" w:color="auto"/>
              </w:divBdr>
            </w:div>
          </w:divsChild>
        </w:div>
        <w:div w:id="589002655">
          <w:marLeft w:val="0"/>
          <w:marRight w:val="0"/>
          <w:marTop w:val="0"/>
          <w:marBottom w:val="0"/>
          <w:divBdr>
            <w:top w:val="none" w:sz="0" w:space="0" w:color="auto"/>
            <w:left w:val="none" w:sz="0" w:space="0" w:color="auto"/>
            <w:bottom w:val="none" w:sz="0" w:space="0" w:color="auto"/>
            <w:right w:val="none" w:sz="0" w:space="0" w:color="auto"/>
          </w:divBdr>
          <w:divsChild>
            <w:div w:id="1722443354">
              <w:marLeft w:val="0"/>
              <w:marRight w:val="0"/>
              <w:marTop w:val="0"/>
              <w:marBottom w:val="0"/>
              <w:divBdr>
                <w:top w:val="none" w:sz="0" w:space="0" w:color="auto"/>
                <w:left w:val="none" w:sz="0" w:space="0" w:color="auto"/>
                <w:bottom w:val="none" w:sz="0" w:space="0" w:color="auto"/>
                <w:right w:val="none" w:sz="0" w:space="0" w:color="auto"/>
              </w:divBdr>
            </w:div>
          </w:divsChild>
        </w:div>
        <w:div w:id="599608959">
          <w:marLeft w:val="0"/>
          <w:marRight w:val="0"/>
          <w:marTop w:val="0"/>
          <w:marBottom w:val="0"/>
          <w:divBdr>
            <w:top w:val="none" w:sz="0" w:space="0" w:color="auto"/>
            <w:left w:val="none" w:sz="0" w:space="0" w:color="auto"/>
            <w:bottom w:val="none" w:sz="0" w:space="0" w:color="auto"/>
            <w:right w:val="none" w:sz="0" w:space="0" w:color="auto"/>
          </w:divBdr>
          <w:divsChild>
            <w:div w:id="1432160778">
              <w:marLeft w:val="0"/>
              <w:marRight w:val="0"/>
              <w:marTop w:val="0"/>
              <w:marBottom w:val="0"/>
              <w:divBdr>
                <w:top w:val="none" w:sz="0" w:space="0" w:color="auto"/>
                <w:left w:val="none" w:sz="0" w:space="0" w:color="auto"/>
                <w:bottom w:val="none" w:sz="0" w:space="0" w:color="auto"/>
                <w:right w:val="none" w:sz="0" w:space="0" w:color="auto"/>
              </w:divBdr>
            </w:div>
          </w:divsChild>
        </w:div>
        <w:div w:id="871383310">
          <w:marLeft w:val="0"/>
          <w:marRight w:val="0"/>
          <w:marTop w:val="0"/>
          <w:marBottom w:val="0"/>
          <w:divBdr>
            <w:top w:val="none" w:sz="0" w:space="0" w:color="auto"/>
            <w:left w:val="none" w:sz="0" w:space="0" w:color="auto"/>
            <w:bottom w:val="none" w:sz="0" w:space="0" w:color="auto"/>
            <w:right w:val="none" w:sz="0" w:space="0" w:color="auto"/>
          </w:divBdr>
          <w:divsChild>
            <w:div w:id="87775863">
              <w:marLeft w:val="0"/>
              <w:marRight w:val="0"/>
              <w:marTop w:val="0"/>
              <w:marBottom w:val="0"/>
              <w:divBdr>
                <w:top w:val="none" w:sz="0" w:space="0" w:color="auto"/>
                <w:left w:val="none" w:sz="0" w:space="0" w:color="auto"/>
                <w:bottom w:val="none" w:sz="0" w:space="0" w:color="auto"/>
                <w:right w:val="none" w:sz="0" w:space="0" w:color="auto"/>
              </w:divBdr>
            </w:div>
          </w:divsChild>
        </w:div>
        <w:div w:id="1214536230">
          <w:marLeft w:val="0"/>
          <w:marRight w:val="0"/>
          <w:marTop w:val="0"/>
          <w:marBottom w:val="0"/>
          <w:divBdr>
            <w:top w:val="none" w:sz="0" w:space="0" w:color="auto"/>
            <w:left w:val="none" w:sz="0" w:space="0" w:color="auto"/>
            <w:bottom w:val="none" w:sz="0" w:space="0" w:color="auto"/>
            <w:right w:val="none" w:sz="0" w:space="0" w:color="auto"/>
          </w:divBdr>
          <w:divsChild>
            <w:div w:id="533077026">
              <w:marLeft w:val="0"/>
              <w:marRight w:val="0"/>
              <w:marTop w:val="0"/>
              <w:marBottom w:val="0"/>
              <w:divBdr>
                <w:top w:val="none" w:sz="0" w:space="0" w:color="auto"/>
                <w:left w:val="none" w:sz="0" w:space="0" w:color="auto"/>
                <w:bottom w:val="none" w:sz="0" w:space="0" w:color="auto"/>
                <w:right w:val="none" w:sz="0" w:space="0" w:color="auto"/>
              </w:divBdr>
            </w:div>
          </w:divsChild>
        </w:div>
        <w:div w:id="1335840156">
          <w:marLeft w:val="0"/>
          <w:marRight w:val="0"/>
          <w:marTop w:val="0"/>
          <w:marBottom w:val="0"/>
          <w:divBdr>
            <w:top w:val="none" w:sz="0" w:space="0" w:color="auto"/>
            <w:left w:val="none" w:sz="0" w:space="0" w:color="auto"/>
            <w:bottom w:val="none" w:sz="0" w:space="0" w:color="auto"/>
            <w:right w:val="none" w:sz="0" w:space="0" w:color="auto"/>
          </w:divBdr>
          <w:divsChild>
            <w:div w:id="1894273298">
              <w:marLeft w:val="0"/>
              <w:marRight w:val="0"/>
              <w:marTop w:val="0"/>
              <w:marBottom w:val="0"/>
              <w:divBdr>
                <w:top w:val="none" w:sz="0" w:space="0" w:color="auto"/>
                <w:left w:val="none" w:sz="0" w:space="0" w:color="auto"/>
                <w:bottom w:val="none" w:sz="0" w:space="0" w:color="auto"/>
                <w:right w:val="none" w:sz="0" w:space="0" w:color="auto"/>
              </w:divBdr>
            </w:div>
          </w:divsChild>
        </w:div>
        <w:div w:id="1635451032">
          <w:marLeft w:val="0"/>
          <w:marRight w:val="0"/>
          <w:marTop w:val="0"/>
          <w:marBottom w:val="0"/>
          <w:divBdr>
            <w:top w:val="none" w:sz="0" w:space="0" w:color="auto"/>
            <w:left w:val="none" w:sz="0" w:space="0" w:color="auto"/>
            <w:bottom w:val="none" w:sz="0" w:space="0" w:color="auto"/>
            <w:right w:val="none" w:sz="0" w:space="0" w:color="auto"/>
          </w:divBdr>
          <w:divsChild>
            <w:div w:id="243877895">
              <w:marLeft w:val="0"/>
              <w:marRight w:val="0"/>
              <w:marTop w:val="0"/>
              <w:marBottom w:val="0"/>
              <w:divBdr>
                <w:top w:val="none" w:sz="0" w:space="0" w:color="auto"/>
                <w:left w:val="none" w:sz="0" w:space="0" w:color="auto"/>
                <w:bottom w:val="none" w:sz="0" w:space="0" w:color="auto"/>
                <w:right w:val="none" w:sz="0" w:space="0" w:color="auto"/>
              </w:divBdr>
            </w:div>
          </w:divsChild>
        </w:div>
        <w:div w:id="1676685982">
          <w:marLeft w:val="0"/>
          <w:marRight w:val="0"/>
          <w:marTop w:val="0"/>
          <w:marBottom w:val="0"/>
          <w:divBdr>
            <w:top w:val="none" w:sz="0" w:space="0" w:color="auto"/>
            <w:left w:val="none" w:sz="0" w:space="0" w:color="auto"/>
            <w:bottom w:val="none" w:sz="0" w:space="0" w:color="auto"/>
            <w:right w:val="none" w:sz="0" w:space="0" w:color="auto"/>
          </w:divBdr>
          <w:divsChild>
            <w:div w:id="14883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126">
      <w:bodyDiv w:val="1"/>
      <w:marLeft w:val="0"/>
      <w:marRight w:val="0"/>
      <w:marTop w:val="0"/>
      <w:marBottom w:val="0"/>
      <w:divBdr>
        <w:top w:val="none" w:sz="0" w:space="0" w:color="auto"/>
        <w:left w:val="none" w:sz="0" w:space="0" w:color="auto"/>
        <w:bottom w:val="none" w:sz="0" w:space="0" w:color="auto"/>
        <w:right w:val="none" w:sz="0" w:space="0" w:color="auto"/>
      </w:divBdr>
    </w:div>
    <w:div w:id="1013460294">
      <w:bodyDiv w:val="1"/>
      <w:marLeft w:val="0"/>
      <w:marRight w:val="0"/>
      <w:marTop w:val="0"/>
      <w:marBottom w:val="0"/>
      <w:divBdr>
        <w:top w:val="none" w:sz="0" w:space="0" w:color="auto"/>
        <w:left w:val="none" w:sz="0" w:space="0" w:color="auto"/>
        <w:bottom w:val="none" w:sz="0" w:space="0" w:color="auto"/>
        <w:right w:val="none" w:sz="0" w:space="0" w:color="auto"/>
      </w:divBdr>
    </w:div>
    <w:div w:id="1013647060">
      <w:bodyDiv w:val="1"/>
      <w:marLeft w:val="0"/>
      <w:marRight w:val="0"/>
      <w:marTop w:val="0"/>
      <w:marBottom w:val="0"/>
      <w:divBdr>
        <w:top w:val="none" w:sz="0" w:space="0" w:color="auto"/>
        <w:left w:val="none" w:sz="0" w:space="0" w:color="auto"/>
        <w:bottom w:val="none" w:sz="0" w:space="0" w:color="auto"/>
        <w:right w:val="none" w:sz="0" w:space="0" w:color="auto"/>
      </w:divBdr>
    </w:div>
    <w:div w:id="1015114068">
      <w:bodyDiv w:val="1"/>
      <w:marLeft w:val="0"/>
      <w:marRight w:val="0"/>
      <w:marTop w:val="0"/>
      <w:marBottom w:val="0"/>
      <w:divBdr>
        <w:top w:val="none" w:sz="0" w:space="0" w:color="auto"/>
        <w:left w:val="none" w:sz="0" w:space="0" w:color="auto"/>
        <w:bottom w:val="none" w:sz="0" w:space="0" w:color="auto"/>
        <w:right w:val="none" w:sz="0" w:space="0" w:color="auto"/>
      </w:divBdr>
    </w:div>
    <w:div w:id="1017804879">
      <w:bodyDiv w:val="1"/>
      <w:marLeft w:val="0"/>
      <w:marRight w:val="0"/>
      <w:marTop w:val="0"/>
      <w:marBottom w:val="0"/>
      <w:divBdr>
        <w:top w:val="none" w:sz="0" w:space="0" w:color="auto"/>
        <w:left w:val="none" w:sz="0" w:space="0" w:color="auto"/>
        <w:bottom w:val="none" w:sz="0" w:space="0" w:color="auto"/>
        <w:right w:val="none" w:sz="0" w:space="0" w:color="auto"/>
      </w:divBdr>
    </w:div>
    <w:div w:id="1020425452">
      <w:bodyDiv w:val="1"/>
      <w:marLeft w:val="0"/>
      <w:marRight w:val="0"/>
      <w:marTop w:val="0"/>
      <w:marBottom w:val="0"/>
      <w:divBdr>
        <w:top w:val="none" w:sz="0" w:space="0" w:color="auto"/>
        <w:left w:val="none" w:sz="0" w:space="0" w:color="auto"/>
        <w:bottom w:val="none" w:sz="0" w:space="0" w:color="auto"/>
        <w:right w:val="none" w:sz="0" w:space="0" w:color="auto"/>
      </w:divBdr>
    </w:div>
    <w:div w:id="1020544987">
      <w:bodyDiv w:val="1"/>
      <w:marLeft w:val="0"/>
      <w:marRight w:val="0"/>
      <w:marTop w:val="0"/>
      <w:marBottom w:val="0"/>
      <w:divBdr>
        <w:top w:val="none" w:sz="0" w:space="0" w:color="auto"/>
        <w:left w:val="none" w:sz="0" w:space="0" w:color="auto"/>
        <w:bottom w:val="none" w:sz="0" w:space="0" w:color="auto"/>
        <w:right w:val="none" w:sz="0" w:space="0" w:color="auto"/>
      </w:divBdr>
    </w:div>
    <w:div w:id="1020665442">
      <w:bodyDiv w:val="1"/>
      <w:marLeft w:val="0"/>
      <w:marRight w:val="0"/>
      <w:marTop w:val="0"/>
      <w:marBottom w:val="0"/>
      <w:divBdr>
        <w:top w:val="none" w:sz="0" w:space="0" w:color="auto"/>
        <w:left w:val="none" w:sz="0" w:space="0" w:color="auto"/>
        <w:bottom w:val="none" w:sz="0" w:space="0" w:color="auto"/>
        <w:right w:val="none" w:sz="0" w:space="0" w:color="auto"/>
      </w:divBdr>
    </w:div>
    <w:div w:id="1021010485">
      <w:bodyDiv w:val="1"/>
      <w:marLeft w:val="0"/>
      <w:marRight w:val="0"/>
      <w:marTop w:val="0"/>
      <w:marBottom w:val="0"/>
      <w:divBdr>
        <w:top w:val="none" w:sz="0" w:space="0" w:color="auto"/>
        <w:left w:val="none" w:sz="0" w:space="0" w:color="auto"/>
        <w:bottom w:val="none" w:sz="0" w:space="0" w:color="auto"/>
        <w:right w:val="none" w:sz="0" w:space="0" w:color="auto"/>
      </w:divBdr>
    </w:div>
    <w:div w:id="1021586219">
      <w:bodyDiv w:val="1"/>
      <w:marLeft w:val="0"/>
      <w:marRight w:val="0"/>
      <w:marTop w:val="0"/>
      <w:marBottom w:val="0"/>
      <w:divBdr>
        <w:top w:val="none" w:sz="0" w:space="0" w:color="auto"/>
        <w:left w:val="none" w:sz="0" w:space="0" w:color="auto"/>
        <w:bottom w:val="none" w:sz="0" w:space="0" w:color="auto"/>
        <w:right w:val="none" w:sz="0" w:space="0" w:color="auto"/>
      </w:divBdr>
    </w:div>
    <w:div w:id="1025598365">
      <w:bodyDiv w:val="1"/>
      <w:marLeft w:val="0"/>
      <w:marRight w:val="0"/>
      <w:marTop w:val="0"/>
      <w:marBottom w:val="0"/>
      <w:divBdr>
        <w:top w:val="none" w:sz="0" w:space="0" w:color="auto"/>
        <w:left w:val="none" w:sz="0" w:space="0" w:color="auto"/>
        <w:bottom w:val="none" w:sz="0" w:space="0" w:color="auto"/>
        <w:right w:val="none" w:sz="0" w:space="0" w:color="auto"/>
      </w:divBdr>
    </w:div>
    <w:div w:id="1028410723">
      <w:bodyDiv w:val="1"/>
      <w:marLeft w:val="0"/>
      <w:marRight w:val="0"/>
      <w:marTop w:val="0"/>
      <w:marBottom w:val="0"/>
      <w:divBdr>
        <w:top w:val="none" w:sz="0" w:space="0" w:color="auto"/>
        <w:left w:val="none" w:sz="0" w:space="0" w:color="auto"/>
        <w:bottom w:val="none" w:sz="0" w:space="0" w:color="auto"/>
        <w:right w:val="none" w:sz="0" w:space="0" w:color="auto"/>
      </w:divBdr>
    </w:div>
    <w:div w:id="1029525016">
      <w:bodyDiv w:val="1"/>
      <w:marLeft w:val="0"/>
      <w:marRight w:val="0"/>
      <w:marTop w:val="0"/>
      <w:marBottom w:val="0"/>
      <w:divBdr>
        <w:top w:val="none" w:sz="0" w:space="0" w:color="auto"/>
        <w:left w:val="none" w:sz="0" w:space="0" w:color="auto"/>
        <w:bottom w:val="none" w:sz="0" w:space="0" w:color="auto"/>
        <w:right w:val="none" w:sz="0" w:space="0" w:color="auto"/>
      </w:divBdr>
    </w:div>
    <w:div w:id="1032998300">
      <w:bodyDiv w:val="1"/>
      <w:marLeft w:val="0"/>
      <w:marRight w:val="0"/>
      <w:marTop w:val="0"/>
      <w:marBottom w:val="0"/>
      <w:divBdr>
        <w:top w:val="none" w:sz="0" w:space="0" w:color="auto"/>
        <w:left w:val="none" w:sz="0" w:space="0" w:color="auto"/>
        <w:bottom w:val="none" w:sz="0" w:space="0" w:color="auto"/>
        <w:right w:val="none" w:sz="0" w:space="0" w:color="auto"/>
      </w:divBdr>
    </w:div>
    <w:div w:id="1034310160">
      <w:bodyDiv w:val="1"/>
      <w:marLeft w:val="0"/>
      <w:marRight w:val="0"/>
      <w:marTop w:val="0"/>
      <w:marBottom w:val="0"/>
      <w:divBdr>
        <w:top w:val="none" w:sz="0" w:space="0" w:color="auto"/>
        <w:left w:val="none" w:sz="0" w:space="0" w:color="auto"/>
        <w:bottom w:val="none" w:sz="0" w:space="0" w:color="auto"/>
        <w:right w:val="none" w:sz="0" w:space="0" w:color="auto"/>
      </w:divBdr>
    </w:div>
    <w:div w:id="1037655727">
      <w:bodyDiv w:val="1"/>
      <w:marLeft w:val="0"/>
      <w:marRight w:val="0"/>
      <w:marTop w:val="0"/>
      <w:marBottom w:val="0"/>
      <w:divBdr>
        <w:top w:val="none" w:sz="0" w:space="0" w:color="auto"/>
        <w:left w:val="none" w:sz="0" w:space="0" w:color="auto"/>
        <w:bottom w:val="none" w:sz="0" w:space="0" w:color="auto"/>
        <w:right w:val="none" w:sz="0" w:space="0" w:color="auto"/>
      </w:divBdr>
    </w:div>
    <w:div w:id="1040202005">
      <w:bodyDiv w:val="1"/>
      <w:marLeft w:val="0"/>
      <w:marRight w:val="0"/>
      <w:marTop w:val="0"/>
      <w:marBottom w:val="0"/>
      <w:divBdr>
        <w:top w:val="none" w:sz="0" w:space="0" w:color="auto"/>
        <w:left w:val="none" w:sz="0" w:space="0" w:color="auto"/>
        <w:bottom w:val="none" w:sz="0" w:space="0" w:color="auto"/>
        <w:right w:val="none" w:sz="0" w:space="0" w:color="auto"/>
      </w:divBdr>
    </w:div>
    <w:div w:id="1040470112">
      <w:bodyDiv w:val="1"/>
      <w:marLeft w:val="0"/>
      <w:marRight w:val="0"/>
      <w:marTop w:val="0"/>
      <w:marBottom w:val="0"/>
      <w:divBdr>
        <w:top w:val="none" w:sz="0" w:space="0" w:color="auto"/>
        <w:left w:val="none" w:sz="0" w:space="0" w:color="auto"/>
        <w:bottom w:val="none" w:sz="0" w:space="0" w:color="auto"/>
        <w:right w:val="none" w:sz="0" w:space="0" w:color="auto"/>
      </w:divBdr>
    </w:div>
    <w:div w:id="1043750646">
      <w:bodyDiv w:val="1"/>
      <w:marLeft w:val="0"/>
      <w:marRight w:val="0"/>
      <w:marTop w:val="0"/>
      <w:marBottom w:val="0"/>
      <w:divBdr>
        <w:top w:val="none" w:sz="0" w:space="0" w:color="auto"/>
        <w:left w:val="none" w:sz="0" w:space="0" w:color="auto"/>
        <w:bottom w:val="none" w:sz="0" w:space="0" w:color="auto"/>
        <w:right w:val="none" w:sz="0" w:space="0" w:color="auto"/>
      </w:divBdr>
    </w:div>
    <w:div w:id="1044015024">
      <w:bodyDiv w:val="1"/>
      <w:marLeft w:val="0"/>
      <w:marRight w:val="0"/>
      <w:marTop w:val="0"/>
      <w:marBottom w:val="0"/>
      <w:divBdr>
        <w:top w:val="none" w:sz="0" w:space="0" w:color="auto"/>
        <w:left w:val="none" w:sz="0" w:space="0" w:color="auto"/>
        <w:bottom w:val="none" w:sz="0" w:space="0" w:color="auto"/>
        <w:right w:val="none" w:sz="0" w:space="0" w:color="auto"/>
      </w:divBdr>
    </w:div>
    <w:div w:id="1046296492">
      <w:bodyDiv w:val="1"/>
      <w:marLeft w:val="0"/>
      <w:marRight w:val="0"/>
      <w:marTop w:val="0"/>
      <w:marBottom w:val="0"/>
      <w:divBdr>
        <w:top w:val="none" w:sz="0" w:space="0" w:color="auto"/>
        <w:left w:val="none" w:sz="0" w:space="0" w:color="auto"/>
        <w:bottom w:val="none" w:sz="0" w:space="0" w:color="auto"/>
        <w:right w:val="none" w:sz="0" w:space="0" w:color="auto"/>
      </w:divBdr>
      <w:divsChild>
        <w:div w:id="44650132">
          <w:marLeft w:val="0"/>
          <w:marRight w:val="0"/>
          <w:marTop w:val="0"/>
          <w:marBottom w:val="0"/>
          <w:divBdr>
            <w:top w:val="none" w:sz="0" w:space="0" w:color="auto"/>
            <w:left w:val="none" w:sz="0" w:space="0" w:color="auto"/>
            <w:bottom w:val="none" w:sz="0" w:space="0" w:color="auto"/>
            <w:right w:val="none" w:sz="0" w:space="0" w:color="auto"/>
          </w:divBdr>
          <w:divsChild>
            <w:div w:id="479079227">
              <w:marLeft w:val="0"/>
              <w:marRight w:val="0"/>
              <w:marTop w:val="0"/>
              <w:marBottom w:val="0"/>
              <w:divBdr>
                <w:top w:val="none" w:sz="0" w:space="0" w:color="auto"/>
                <w:left w:val="none" w:sz="0" w:space="0" w:color="auto"/>
                <w:bottom w:val="none" w:sz="0" w:space="0" w:color="auto"/>
                <w:right w:val="none" w:sz="0" w:space="0" w:color="auto"/>
              </w:divBdr>
            </w:div>
          </w:divsChild>
        </w:div>
        <w:div w:id="341931471">
          <w:marLeft w:val="0"/>
          <w:marRight w:val="0"/>
          <w:marTop w:val="0"/>
          <w:marBottom w:val="0"/>
          <w:divBdr>
            <w:top w:val="none" w:sz="0" w:space="0" w:color="auto"/>
            <w:left w:val="none" w:sz="0" w:space="0" w:color="auto"/>
            <w:bottom w:val="none" w:sz="0" w:space="0" w:color="auto"/>
            <w:right w:val="none" w:sz="0" w:space="0" w:color="auto"/>
          </w:divBdr>
          <w:divsChild>
            <w:div w:id="2118257318">
              <w:marLeft w:val="0"/>
              <w:marRight w:val="0"/>
              <w:marTop w:val="0"/>
              <w:marBottom w:val="0"/>
              <w:divBdr>
                <w:top w:val="none" w:sz="0" w:space="0" w:color="auto"/>
                <w:left w:val="none" w:sz="0" w:space="0" w:color="auto"/>
                <w:bottom w:val="none" w:sz="0" w:space="0" w:color="auto"/>
                <w:right w:val="none" w:sz="0" w:space="0" w:color="auto"/>
              </w:divBdr>
            </w:div>
          </w:divsChild>
        </w:div>
        <w:div w:id="1036201889">
          <w:marLeft w:val="0"/>
          <w:marRight w:val="0"/>
          <w:marTop w:val="0"/>
          <w:marBottom w:val="0"/>
          <w:divBdr>
            <w:top w:val="none" w:sz="0" w:space="0" w:color="auto"/>
            <w:left w:val="none" w:sz="0" w:space="0" w:color="auto"/>
            <w:bottom w:val="none" w:sz="0" w:space="0" w:color="auto"/>
            <w:right w:val="none" w:sz="0" w:space="0" w:color="auto"/>
          </w:divBdr>
          <w:divsChild>
            <w:div w:id="1904948553">
              <w:marLeft w:val="0"/>
              <w:marRight w:val="0"/>
              <w:marTop w:val="0"/>
              <w:marBottom w:val="0"/>
              <w:divBdr>
                <w:top w:val="none" w:sz="0" w:space="0" w:color="auto"/>
                <w:left w:val="none" w:sz="0" w:space="0" w:color="auto"/>
                <w:bottom w:val="none" w:sz="0" w:space="0" w:color="auto"/>
                <w:right w:val="none" w:sz="0" w:space="0" w:color="auto"/>
              </w:divBdr>
            </w:div>
          </w:divsChild>
        </w:div>
        <w:div w:id="1044600198">
          <w:marLeft w:val="0"/>
          <w:marRight w:val="0"/>
          <w:marTop w:val="0"/>
          <w:marBottom w:val="0"/>
          <w:divBdr>
            <w:top w:val="none" w:sz="0" w:space="0" w:color="auto"/>
            <w:left w:val="none" w:sz="0" w:space="0" w:color="auto"/>
            <w:bottom w:val="none" w:sz="0" w:space="0" w:color="auto"/>
            <w:right w:val="none" w:sz="0" w:space="0" w:color="auto"/>
          </w:divBdr>
          <w:divsChild>
            <w:div w:id="938680037">
              <w:marLeft w:val="0"/>
              <w:marRight w:val="0"/>
              <w:marTop w:val="0"/>
              <w:marBottom w:val="0"/>
              <w:divBdr>
                <w:top w:val="none" w:sz="0" w:space="0" w:color="auto"/>
                <w:left w:val="none" w:sz="0" w:space="0" w:color="auto"/>
                <w:bottom w:val="none" w:sz="0" w:space="0" w:color="auto"/>
                <w:right w:val="none" w:sz="0" w:space="0" w:color="auto"/>
              </w:divBdr>
            </w:div>
          </w:divsChild>
        </w:div>
        <w:div w:id="1574462846">
          <w:marLeft w:val="0"/>
          <w:marRight w:val="0"/>
          <w:marTop w:val="0"/>
          <w:marBottom w:val="0"/>
          <w:divBdr>
            <w:top w:val="none" w:sz="0" w:space="0" w:color="auto"/>
            <w:left w:val="none" w:sz="0" w:space="0" w:color="auto"/>
            <w:bottom w:val="none" w:sz="0" w:space="0" w:color="auto"/>
            <w:right w:val="none" w:sz="0" w:space="0" w:color="auto"/>
          </w:divBdr>
          <w:divsChild>
            <w:div w:id="307517609">
              <w:marLeft w:val="0"/>
              <w:marRight w:val="0"/>
              <w:marTop w:val="0"/>
              <w:marBottom w:val="0"/>
              <w:divBdr>
                <w:top w:val="none" w:sz="0" w:space="0" w:color="auto"/>
                <w:left w:val="none" w:sz="0" w:space="0" w:color="auto"/>
                <w:bottom w:val="none" w:sz="0" w:space="0" w:color="auto"/>
                <w:right w:val="none" w:sz="0" w:space="0" w:color="auto"/>
              </w:divBdr>
            </w:div>
          </w:divsChild>
        </w:div>
        <w:div w:id="1962758882">
          <w:marLeft w:val="0"/>
          <w:marRight w:val="0"/>
          <w:marTop w:val="0"/>
          <w:marBottom w:val="0"/>
          <w:divBdr>
            <w:top w:val="none" w:sz="0" w:space="0" w:color="auto"/>
            <w:left w:val="none" w:sz="0" w:space="0" w:color="auto"/>
            <w:bottom w:val="none" w:sz="0" w:space="0" w:color="auto"/>
            <w:right w:val="none" w:sz="0" w:space="0" w:color="auto"/>
          </w:divBdr>
          <w:divsChild>
            <w:div w:id="968902991">
              <w:marLeft w:val="0"/>
              <w:marRight w:val="0"/>
              <w:marTop w:val="0"/>
              <w:marBottom w:val="0"/>
              <w:divBdr>
                <w:top w:val="none" w:sz="0" w:space="0" w:color="auto"/>
                <w:left w:val="none" w:sz="0" w:space="0" w:color="auto"/>
                <w:bottom w:val="none" w:sz="0" w:space="0" w:color="auto"/>
                <w:right w:val="none" w:sz="0" w:space="0" w:color="auto"/>
              </w:divBdr>
            </w:div>
          </w:divsChild>
        </w:div>
        <w:div w:id="1965964408">
          <w:marLeft w:val="0"/>
          <w:marRight w:val="0"/>
          <w:marTop w:val="0"/>
          <w:marBottom w:val="0"/>
          <w:divBdr>
            <w:top w:val="none" w:sz="0" w:space="0" w:color="auto"/>
            <w:left w:val="none" w:sz="0" w:space="0" w:color="auto"/>
            <w:bottom w:val="none" w:sz="0" w:space="0" w:color="auto"/>
            <w:right w:val="none" w:sz="0" w:space="0" w:color="auto"/>
          </w:divBdr>
          <w:divsChild>
            <w:div w:id="7244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8929">
      <w:bodyDiv w:val="1"/>
      <w:marLeft w:val="0"/>
      <w:marRight w:val="0"/>
      <w:marTop w:val="0"/>
      <w:marBottom w:val="0"/>
      <w:divBdr>
        <w:top w:val="none" w:sz="0" w:space="0" w:color="auto"/>
        <w:left w:val="none" w:sz="0" w:space="0" w:color="auto"/>
        <w:bottom w:val="none" w:sz="0" w:space="0" w:color="auto"/>
        <w:right w:val="none" w:sz="0" w:space="0" w:color="auto"/>
      </w:divBdr>
    </w:div>
    <w:div w:id="1047409773">
      <w:bodyDiv w:val="1"/>
      <w:marLeft w:val="0"/>
      <w:marRight w:val="0"/>
      <w:marTop w:val="0"/>
      <w:marBottom w:val="0"/>
      <w:divBdr>
        <w:top w:val="none" w:sz="0" w:space="0" w:color="auto"/>
        <w:left w:val="none" w:sz="0" w:space="0" w:color="auto"/>
        <w:bottom w:val="none" w:sz="0" w:space="0" w:color="auto"/>
        <w:right w:val="none" w:sz="0" w:space="0" w:color="auto"/>
      </w:divBdr>
    </w:div>
    <w:div w:id="1048148556">
      <w:bodyDiv w:val="1"/>
      <w:marLeft w:val="0"/>
      <w:marRight w:val="0"/>
      <w:marTop w:val="0"/>
      <w:marBottom w:val="0"/>
      <w:divBdr>
        <w:top w:val="none" w:sz="0" w:space="0" w:color="auto"/>
        <w:left w:val="none" w:sz="0" w:space="0" w:color="auto"/>
        <w:bottom w:val="none" w:sz="0" w:space="0" w:color="auto"/>
        <w:right w:val="none" w:sz="0" w:space="0" w:color="auto"/>
      </w:divBdr>
    </w:div>
    <w:div w:id="1049919213">
      <w:bodyDiv w:val="1"/>
      <w:marLeft w:val="0"/>
      <w:marRight w:val="0"/>
      <w:marTop w:val="0"/>
      <w:marBottom w:val="0"/>
      <w:divBdr>
        <w:top w:val="none" w:sz="0" w:space="0" w:color="auto"/>
        <w:left w:val="none" w:sz="0" w:space="0" w:color="auto"/>
        <w:bottom w:val="none" w:sz="0" w:space="0" w:color="auto"/>
        <w:right w:val="none" w:sz="0" w:space="0" w:color="auto"/>
      </w:divBdr>
    </w:div>
    <w:div w:id="1053311723">
      <w:bodyDiv w:val="1"/>
      <w:marLeft w:val="0"/>
      <w:marRight w:val="0"/>
      <w:marTop w:val="0"/>
      <w:marBottom w:val="0"/>
      <w:divBdr>
        <w:top w:val="none" w:sz="0" w:space="0" w:color="auto"/>
        <w:left w:val="none" w:sz="0" w:space="0" w:color="auto"/>
        <w:bottom w:val="none" w:sz="0" w:space="0" w:color="auto"/>
        <w:right w:val="none" w:sz="0" w:space="0" w:color="auto"/>
      </w:divBdr>
    </w:div>
    <w:div w:id="1054692736">
      <w:bodyDiv w:val="1"/>
      <w:marLeft w:val="0"/>
      <w:marRight w:val="0"/>
      <w:marTop w:val="0"/>
      <w:marBottom w:val="0"/>
      <w:divBdr>
        <w:top w:val="none" w:sz="0" w:space="0" w:color="auto"/>
        <w:left w:val="none" w:sz="0" w:space="0" w:color="auto"/>
        <w:bottom w:val="none" w:sz="0" w:space="0" w:color="auto"/>
        <w:right w:val="none" w:sz="0" w:space="0" w:color="auto"/>
      </w:divBdr>
    </w:div>
    <w:div w:id="1059355513">
      <w:bodyDiv w:val="1"/>
      <w:marLeft w:val="0"/>
      <w:marRight w:val="0"/>
      <w:marTop w:val="0"/>
      <w:marBottom w:val="0"/>
      <w:divBdr>
        <w:top w:val="none" w:sz="0" w:space="0" w:color="auto"/>
        <w:left w:val="none" w:sz="0" w:space="0" w:color="auto"/>
        <w:bottom w:val="none" w:sz="0" w:space="0" w:color="auto"/>
        <w:right w:val="none" w:sz="0" w:space="0" w:color="auto"/>
      </w:divBdr>
    </w:div>
    <w:div w:id="1059785794">
      <w:bodyDiv w:val="1"/>
      <w:marLeft w:val="0"/>
      <w:marRight w:val="0"/>
      <w:marTop w:val="0"/>
      <w:marBottom w:val="0"/>
      <w:divBdr>
        <w:top w:val="none" w:sz="0" w:space="0" w:color="auto"/>
        <w:left w:val="none" w:sz="0" w:space="0" w:color="auto"/>
        <w:bottom w:val="none" w:sz="0" w:space="0" w:color="auto"/>
        <w:right w:val="none" w:sz="0" w:space="0" w:color="auto"/>
      </w:divBdr>
    </w:div>
    <w:div w:id="1063604568">
      <w:bodyDiv w:val="1"/>
      <w:marLeft w:val="0"/>
      <w:marRight w:val="0"/>
      <w:marTop w:val="0"/>
      <w:marBottom w:val="0"/>
      <w:divBdr>
        <w:top w:val="none" w:sz="0" w:space="0" w:color="auto"/>
        <w:left w:val="none" w:sz="0" w:space="0" w:color="auto"/>
        <w:bottom w:val="none" w:sz="0" w:space="0" w:color="auto"/>
        <w:right w:val="none" w:sz="0" w:space="0" w:color="auto"/>
      </w:divBdr>
    </w:div>
    <w:div w:id="1064136286">
      <w:bodyDiv w:val="1"/>
      <w:marLeft w:val="0"/>
      <w:marRight w:val="0"/>
      <w:marTop w:val="0"/>
      <w:marBottom w:val="0"/>
      <w:divBdr>
        <w:top w:val="none" w:sz="0" w:space="0" w:color="auto"/>
        <w:left w:val="none" w:sz="0" w:space="0" w:color="auto"/>
        <w:bottom w:val="none" w:sz="0" w:space="0" w:color="auto"/>
        <w:right w:val="none" w:sz="0" w:space="0" w:color="auto"/>
      </w:divBdr>
    </w:div>
    <w:div w:id="1072043966">
      <w:bodyDiv w:val="1"/>
      <w:marLeft w:val="0"/>
      <w:marRight w:val="0"/>
      <w:marTop w:val="0"/>
      <w:marBottom w:val="0"/>
      <w:divBdr>
        <w:top w:val="none" w:sz="0" w:space="0" w:color="auto"/>
        <w:left w:val="none" w:sz="0" w:space="0" w:color="auto"/>
        <w:bottom w:val="none" w:sz="0" w:space="0" w:color="auto"/>
        <w:right w:val="none" w:sz="0" w:space="0" w:color="auto"/>
      </w:divBdr>
    </w:div>
    <w:div w:id="1073621435">
      <w:bodyDiv w:val="1"/>
      <w:marLeft w:val="0"/>
      <w:marRight w:val="0"/>
      <w:marTop w:val="0"/>
      <w:marBottom w:val="0"/>
      <w:divBdr>
        <w:top w:val="none" w:sz="0" w:space="0" w:color="auto"/>
        <w:left w:val="none" w:sz="0" w:space="0" w:color="auto"/>
        <w:bottom w:val="none" w:sz="0" w:space="0" w:color="auto"/>
        <w:right w:val="none" w:sz="0" w:space="0" w:color="auto"/>
      </w:divBdr>
    </w:div>
    <w:div w:id="1073816218">
      <w:bodyDiv w:val="1"/>
      <w:marLeft w:val="0"/>
      <w:marRight w:val="0"/>
      <w:marTop w:val="0"/>
      <w:marBottom w:val="0"/>
      <w:divBdr>
        <w:top w:val="none" w:sz="0" w:space="0" w:color="auto"/>
        <w:left w:val="none" w:sz="0" w:space="0" w:color="auto"/>
        <w:bottom w:val="none" w:sz="0" w:space="0" w:color="auto"/>
        <w:right w:val="none" w:sz="0" w:space="0" w:color="auto"/>
      </w:divBdr>
    </w:div>
    <w:div w:id="1073895174">
      <w:bodyDiv w:val="1"/>
      <w:marLeft w:val="0"/>
      <w:marRight w:val="0"/>
      <w:marTop w:val="0"/>
      <w:marBottom w:val="0"/>
      <w:divBdr>
        <w:top w:val="none" w:sz="0" w:space="0" w:color="auto"/>
        <w:left w:val="none" w:sz="0" w:space="0" w:color="auto"/>
        <w:bottom w:val="none" w:sz="0" w:space="0" w:color="auto"/>
        <w:right w:val="none" w:sz="0" w:space="0" w:color="auto"/>
      </w:divBdr>
    </w:div>
    <w:div w:id="1078210145">
      <w:bodyDiv w:val="1"/>
      <w:marLeft w:val="0"/>
      <w:marRight w:val="0"/>
      <w:marTop w:val="0"/>
      <w:marBottom w:val="0"/>
      <w:divBdr>
        <w:top w:val="none" w:sz="0" w:space="0" w:color="auto"/>
        <w:left w:val="none" w:sz="0" w:space="0" w:color="auto"/>
        <w:bottom w:val="none" w:sz="0" w:space="0" w:color="auto"/>
        <w:right w:val="none" w:sz="0" w:space="0" w:color="auto"/>
      </w:divBdr>
      <w:divsChild>
        <w:div w:id="1851286531">
          <w:marLeft w:val="1685"/>
          <w:marRight w:val="0"/>
          <w:marTop w:val="96"/>
          <w:marBottom w:val="0"/>
          <w:divBdr>
            <w:top w:val="none" w:sz="0" w:space="0" w:color="auto"/>
            <w:left w:val="none" w:sz="0" w:space="0" w:color="auto"/>
            <w:bottom w:val="none" w:sz="0" w:space="0" w:color="auto"/>
            <w:right w:val="none" w:sz="0" w:space="0" w:color="auto"/>
          </w:divBdr>
        </w:div>
        <w:div w:id="1950240735">
          <w:marLeft w:val="1685"/>
          <w:marRight w:val="0"/>
          <w:marTop w:val="96"/>
          <w:marBottom w:val="0"/>
          <w:divBdr>
            <w:top w:val="none" w:sz="0" w:space="0" w:color="auto"/>
            <w:left w:val="none" w:sz="0" w:space="0" w:color="auto"/>
            <w:bottom w:val="none" w:sz="0" w:space="0" w:color="auto"/>
            <w:right w:val="none" w:sz="0" w:space="0" w:color="auto"/>
          </w:divBdr>
        </w:div>
      </w:divsChild>
    </w:div>
    <w:div w:id="1083142957">
      <w:bodyDiv w:val="1"/>
      <w:marLeft w:val="0"/>
      <w:marRight w:val="0"/>
      <w:marTop w:val="0"/>
      <w:marBottom w:val="0"/>
      <w:divBdr>
        <w:top w:val="none" w:sz="0" w:space="0" w:color="auto"/>
        <w:left w:val="none" w:sz="0" w:space="0" w:color="auto"/>
        <w:bottom w:val="none" w:sz="0" w:space="0" w:color="auto"/>
        <w:right w:val="none" w:sz="0" w:space="0" w:color="auto"/>
      </w:divBdr>
      <w:divsChild>
        <w:div w:id="2117141539">
          <w:marLeft w:val="0"/>
          <w:marRight w:val="0"/>
          <w:marTop w:val="0"/>
          <w:marBottom w:val="0"/>
          <w:divBdr>
            <w:top w:val="none" w:sz="0" w:space="0" w:color="auto"/>
            <w:left w:val="none" w:sz="0" w:space="0" w:color="auto"/>
            <w:bottom w:val="none" w:sz="0" w:space="0" w:color="auto"/>
            <w:right w:val="none" w:sz="0" w:space="0" w:color="auto"/>
          </w:divBdr>
          <w:divsChild>
            <w:div w:id="157033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5680">
      <w:bodyDiv w:val="1"/>
      <w:marLeft w:val="0"/>
      <w:marRight w:val="0"/>
      <w:marTop w:val="0"/>
      <w:marBottom w:val="0"/>
      <w:divBdr>
        <w:top w:val="none" w:sz="0" w:space="0" w:color="auto"/>
        <w:left w:val="none" w:sz="0" w:space="0" w:color="auto"/>
        <w:bottom w:val="none" w:sz="0" w:space="0" w:color="auto"/>
        <w:right w:val="none" w:sz="0" w:space="0" w:color="auto"/>
      </w:divBdr>
    </w:div>
    <w:div w:id="1088422352">
      <w:bodyDiv w:val="1"/>
      <w:marLeft w:val="0"/>
      <w:marRight w:val="0"/>
      <w:marTop w:val="0"/>
      <w:marBottom w:val="0"/>
      <w:divBdr>
        <w:top w:val="none" w:sz="0" w:space="0" w:color="auto"/>
        <w:left w:val="none" w:sz="0" w:space="0" w:color="auto"/>
        <w:bottom w:val="none" w:sz="0" w:space="0" w:color="auto"/>
        <w:right w:val="none" w:sz="0" w:space="0" w:color="auto"/>
      </w:divBdr>
    </w:div>
    <w:div w:id="1090587575">
      <w:bodyDiv w:val="1"/>
      <w:marLeft w:val="0"/>
      <w:marRight w:val="0"/>
      <w:marTop w:val="0"/>
      <w:marBottom w:val="0"/>
      <w:divBdr>
        <w:top w:val="none" w:sz="0" w:space="0" w:color="auto"/>
        <w:left w:val="none" w:sz="0" w:space="0" w:color="auto"/>
        <w:bottom w:val="none" w:sz="0" w:space="0" w:color="auto"/>
        <w:right w:val="none" w:sz="0" w:space="0" w:color="auto"/>
      </w:divBdr>
    </w:div>
    <w:div w:id="1092354845">
      <w:bodyDiv w:val="1"/>
      <w:marLeft w:val="0"/>
      <w:marRight w:val="0"/>
      <w:marTop w:val="0"/>
      <w:marBottom w:val="0"/>
      <w:divBdr>
        <w:top w:val="none" w:sz="0" w:space="0" w:color="auto"/>
        <w:left w:val="none" w:sz="0" w:space="0" w:color="auto"/>
        <w:bottom w:val="none" w:sz="0" w:space="0" w:color="auto"/>
        <w:right w:val="none" w:sz="0" w:space="0" w:color="auto"/>
      </w:divBdr>
    </w:div>
    <w:div w:id="1098793301">
      <w:bodyDiv w:val="1"/>
      <w:marLeft w:val="0"/>
      <w:marRight w:val="0"/>
      <w:marTop w:val="0"/>
      <w:marBottom w:val="0"/>
      <w:divBdr>
        <w:top w:val="none" w:sz="0" w:space="0" w:color="auto"/>
        <w:left w:val="none" w:sz="0" w:space="0" w:color="auto"/>
        <w:bottom w:val="none" w:sz="0" w:space="0" w:color="auto"/>
        <w:right w:val="none" w:sz="0" w:space="0" w:color="auto"/>
      </w:divBdr>
    </w:div>
    <w:div w:id="1099839569">
      <w:bodyDiv w:val="1"/>
      <w:marLeft w:val="0"/>
      <w:marRight w:val="0"/>
      <w:marTop w:val="0"/>
      <w:marBottom w:val="0"/>
      <w:divBdr>
        <w:top w:val="none" w:sz="0" w:space="0" w:color="auto"/>
        <w:left w:val="none" w:sz="0" w:space="0" w:color="auto"/>
        <w:bottom w:val="none" w:sz="0" w:space="0" w:color="auto"/>
        <w:right w:val="none" w:sz="0" w:space="0" w:color="auto"/>
      </w:divBdr>
    </w:div>
    <w:div w:id="1102609564">
      <w:bodyDiv w:val="1"/>
      <w:marLeft w:val="0"/>
      <w:marRight w:val="0"/>
      <w:marTop w:val="0"/>
      <w:marBottom w:val="0"/>
      <w:divBdr>
        <w:top w:val="none" w:sz="0" w:space="0" w:color="auto"/>
        <w:left w:val="none" w:sz="0" w:space="0" w:color="auto"/>
        <w:bottom w:val="none" w:sz="0" w:space="0" w:color="auto"/>
        <w:right w:val="none" w:sz="0" w:space="0" w:color="auto"/>
      </w:divBdr>
    </w:div>
    <w:div w:id="1102796328">
      <w:bodyDiv w:val="1"/>
      <w:marLeft w:val="0"/>
      <w:marRight w:val="0"/>
      <w:marTop w:val="0"/>
      <w:marBottom w:val="0"/>
      <w:divBdr>
        <w:top w:val="none" w:sz="0" w:space="0" w:color="auto"/>
        <w:left w:val="none" w:sz="0" w:space="0" w:color="auto"/>
        <w:bottom w:val="none" w:sz="0" w:space="0" w:color="auto"/>
        <w:right w:val="none" w:sz="0" w:space="0" w:color="auto"/>
      </w:divBdr>
    </w:div>
    <w:div w:id="1106850626">
      <w:bodyDiv w:val="1"/>
      <w:marLeft w:val="0"/>
      <w:marRight w:val="0"/>
      <w:marTop w:val="0"/>
      <w:marBottom w:val="0"/>
      <w:divBdr>
        <w:top w:val="none" w:sz="0" w:space="0" w:color="auto"/>
        <w:left w:val="none" w:sz="0" w:space="0" w:color="auto"/>
        <w:bottom w:val="none" w:sz="0" w:space="0" w:color="auto"/>
        <w:right w:val="none" w:sz="0" w:space="0" w:color="auto"/>
      </w:divBdr>
    </w:div>
    <w:div w:id="1107195757">
      <w:bodyDiv w:val="1"/>
      <w:marLeft w:val="0"/>
      <w:marRight w:val="0"/>
      <w:marTop w:val="0"/>
      <w:marBottom w:val="0"/>
      <w:divBdr>
        <w:top w:val="none" w:sz="0" w:space="0" w:color="auto"/>
        <w:left w:val="none" w:sz="0" w:space="0" w:color="auto"/>
        <w:bottom w:val="none" w:sz="0" w:space="0" w:color="auto"/>
        <w:right w:val="none" w:sz="0" w:space="0" w:color="auto"/>
      </w:divBdr>
    </w:div>
    <w:div w:id="1111512643">
      <w:bodyDiv w:val="1"/>
      <w:marLeft w:val="0"/>
      <w:marRight w:val="0"/>
      <w:marTop w:val="0"/>
      <w:marBottom w:val="0"/>
      <w:divBdr>
        <w:top w:val="none" w:sz="0" w:space="0" w:color="auto"/>
        <w:left w:val="none" w:sz="0" w:space="0" w:color="auto"/>
        <w:bottom w:val="none" w:sz="0" w:space="0" w:color="auto"/>
        <w:right w:val="none" w:sz="0" w:space="0" w:color="auto"/>
      </w:divBdr>
    </w:div>
    <w:div w:id="1112939293">
      <w:bodyDiv w:val="1"/>
      <w:marLeft w:val="0"/>
      <w:marRight w:val="0"/>
      <w:marTop w:val="0"/>
      <w:marBottom w:val="0"/>
      <w:divBdr>
        <w:top w:val="none" w:sz="0" w:space="0" w:color="auto"/>
        <w:left w:val="none" w:sz="0" w:space="0" w:color="auto"/>
        <w:bottom w:val="none" w:sz="0" w:space="0" w:color="auto"/>
        <w:right w:val="none" w:sz="0" w:space="0" w:color="auto"/>
      </w:divBdr>
    </w:div>
    <w:div w:id="1116368663">
      <w:bodyDiv w:val="1"/>
      <w:marLeft w:val="0"/>
      <w:marRight w:val="0"/>
      <w:marTop w:val="0"/>
      <w:marBottom w:val="0"/>
      <w:divBdr>
        <w:top w:val="none" w:sz="0" w:space="0" w:color="auto"/>
        <w:left w:val="none" w:sz="0" w:space="0" w:color="auto"/>
        <w:bottom w:val="none" w:sz="0" w:space="0" w:color="auto"/>
        <w:right w:val="none" w:sz="0" w:space="0" w:color="auto"/>
      </w:divBdr>
      <w:divsChild>
        <w:div w:id="741885">
          <w:marLeft w:val="494"/>
          <w:marRight w:val="0"/>
          <w:marTop w:val="0"/>
          <w:marBottom w:val="0"/>
          <w:divBdr>
            <w:top w:val="none" w:sz="0" w:space="0" w:color="auto"/>
            <w:left w:val="none" w:sz="0" w:space="0" w:color="auto"/>
            <w:bottom w:val="none" w:sz="0" w:space="0" w:color="auto"/>
            <w:right w:val="none" w:sz="0" w:space="0" w:color="auto"/>
          </w:divBdr>
          <w:divsChild>
            <w:div w:id="1351879794">
              <w:marLeft w:val="0"/>
              <w:marRight w:val="0"/>
              <w:marTop w:val="0"/>
              <w:marBottom w:val="0"/>
              <w:divBdr>
                <w:top w:val="none" w:sz="0" w:space="0" w:color="auto"/>
                <w:left w:val="none" w:sz="0" w:space="0" w:color="auto"/>
                <w:bottom w:val="none" w:sz="0" w:space="0" w:color="auto"/>
                <w:right w:val="none" w:sz="0" w:space="0" w:color="auto"/>
              </w:divBdr>
            </w:div>
          </w:divsChild>
        </w:div>
        <w:div w:id="1032000362">
          <w:marLeft w:val="494"/>
          <w:marRight w:val="0"/>
          <w:marTop w:val="0"/>
          <w:marBottom w:val="0"/>
          <w:divBdr>
            <w:top w:val="none" w:sz="0" w:space="0" w:color="auto"/>
            <w:left w:val="none" w:sz="0" w:space="0" w:color="auto"/>
            <w:bottom w:val="none" w:sz="0" w:space="0" w:color="auto"/>
            <w:right w:val="none" w:sz="0" w:space="0" w:color="auto"/>
          </w:divBdr>
          <w:divsChild>
            <w:div w:id="670837184">
              <w:marLeft w:val="0"/>
              <w:marRight w:val="0"/>
              <w:marTop w:val="0"/>
              <w:marBottom w:val="0"/>
              <w:divBdr>
                <w:top w:val="none" w:sz="0" w:space="0" w:color="auto"/>
                <w:left w:val="none" w:sz="0" w:space="0" w:color="auto"/>
                <w:bottom w:val="none" w:sz="0" w:space="0" w:color="auto"/>
                <w:right w:val="none" w:sz="0" w:space="0" w:color="auto"/>
              </w:divBdr>
            </w:div>
          </w:divsChild>
        </w:div>
        <w:div w:id="1142843178">
          <w:marLeft w:val="494"/>
          <w:marRight w:val="0"/>
          <w:marTop w:val="0"/>
          <w:marBottom w:val="0"/>
          <w:divBdr>
            <w:top w:val="none" w:sz="0" w:space="0" w:color="auto"/>
            <w:left w:val="none" w:sz="0" w:space="0" w:color="auto"/>
            <w:bottom w:val="none" w:sz="0" w:space="0" w:color="auto"/>
            <w:right w:val="none" w:sz="0" w:space="0" w:color="auto"/>
          </w:divBdr>
          <w:divsChild>
            <w:div w:id="1761438879">
              <w:marLeft w:val="0"/>
              <w:marRight w:val="0"/>
              <w:marTop w:val="0"/>
              <w:marBottom w:val="0"/>
              <w:divBdr>
                <w:top w:val="none" w:sz="0" w:space="0" w:color="auto"/>
                <w:left w:val="none" w:sz="0" w:space="0" w:color="auto"/>
                <w:bottom w:val="none" w:sz="0" w:space="0" w:color="auto"/>
                <w:right w:val="none" w:sz="0" w:space="0" w:color="auto"/>
              </w:divBdr>
            </w:div>
          </w:divsChild>
        </w:div>
        <w:div w:id="1277634389">
          <w:marLeft w:val="494"/>
          <w:marRight w:val="0"/>
          <w:marTop w:val="0"/>
          <w:marBottom w:val="0"/>
          <w:divBdr>
            <w:top w:val="none" w:sz="0" w:space="0" w:color="auto"/>
            <w:left w:val="none" w:sz="0" w:space="0" w:color="auto"/>
            <w:bottom w:val="none" w:sz="0" w:space="0" w:color="auto"/>
            <w:right w:val="none" w:sz="0" w:space="0" w:color="auto"/>
          </w:divBdr>
          <w:divsChild>
            <w:div w:id="694423438">
              <w:marLeft w:val="0"/>
              <w:marRight w:val="0"/>
              <w:marTop w:val="0"/>
              <w:marBottom w:val="0"/>
              <w:divBdr>
                <w:top w:val="none" w:sz="0" w:space="0" w:color="auto"/>
                <w:left w:val="none" w:sz="0" w:space="0" w:color="auto"/>
                <w:bottom w:val="none" w:sz="0" w:space="0" w:color="auto"/>
                <w:right w:val="none" w:sz="0" w:space="0" w:color="auto"/>
              </w:divBdr>
            </w:div>
          </w:divsChild>
        </w:div>
        <w:div w:id="1302081270">
          <w:marLeft w:val="0"/>
          <w:marRight w:val="0"/>
          <w:marTop w:val="0"/>
          <w:marBottom w:val="0"/>
          <w:divBdr>
            <w:top w:val="none" w:sz="0" w:space="0" w:color="auto"/>
            <w:left w:val="none" w:sz="0" w:space="0" w:color="auto"/>
            <w:bottom w:val="none" w:sz="0" w:space="0" w:color="auto"/>
            <w:right w:val="none" w:sz="0" w:space="0" w:color="auto"/>
          </w:divBdr>
          <w:divsChild>
            <w:div w:id="220337139">
              <w:marLeft w:val="0"/>
              <w:marRight w:val="0"/>
              <w:marTop w:val="0"/>
              <w:marBottom w:val="0"/>
              <w:divBdr>
                <w:top w:val="none" w:sz="0" w:space="0" w:color="auto"/>
                <w:left w:val="none" w:sz="0" w:space="0" w:color="auto"/>
                <w:bottom w:val="none" w:sz="0" w:space="0" w:color="auto"/>
                <w:right w:val="none" w:sz="0" w:space="0" w:color="auto"/>
              </w:divBdr>
              <w:divsChild>
                <w:div w:id="1790931312">
                  <w:marLeft w:val="0"/>
                  <w:marRight w:val="0"/>
                  <w:marTop w:val="0"/>
                  <w:marBottom w:val="282"/>
                  <w:divBdr>
                    <w:top w:val="none" w:sz="0" w:space="0" w:color="auto"/>
                    <w:left w:val="none" w:sz="0" w:space="0" w:color="auto"/>
                    <w:bottom w:val="none" w:sz="0" w:space="0" w:color="auto"/>
                    <w:right w:val="none" w:sz="0" w:space="0" w:color="auto"/>
                  </w:divBdr>
                </w:div>
              </w:divsChild>
            </w:div>
          </w:divsChild>
        </w:div>
        <w:div w:id="1535920979">
          <w:marLeft w:val="494"/>
          <w:marRight w:val="0"/>
          <w:marTop w:val="0"/>
          <w:marBottom w:val="0"/>
          <w:divBdr>
            <w:top w:val="none" w:sz="0" w:space="0" w:color="auto"/>
            <w:left w:val="none" w:sz="0" w:space="0" w:color="auto"/>
            <w:bottom w:val="none" w:sz="0" w:space="0" w:color="auto"/>
            <w:right w:val="none" w:sz="0" w:space="0" w:color="auto"/>
          </w:divBdr>
          <w:divsChild>
            <w:div w:id="1841582828">
              <w:marLeft w:val="0"/>
              <w:marRight w:val="0"/>
              <w:marTop w:val="0"/>
              <w:marBottom w:val="0"/>
              <w:divBdr>
                <w:top w:val="none" w:sz="0" w:space="0" w:color="auto"/>
                <w:left w:val="none" w:sz="0" w:space="0" w:color="auto"/>
                <w:bottom w:val="none" w:sz="0" w:space="0" w:color="auto"/>
                <w:right w:val="none" w:sz="0" w:space="0" w:color="auto"/>
              </w:divBdr>
            </w:div>
          </w:divsChild>
        </w:div>
        <w:div w:id="1567373233">
          <w:marLeft w:val="494"/>
          <w:marRight w:val="0"/>
          <w:marTop w:val="0"/>
          <w:marBottom w:val="0"/>
          <w:divBdr>
            <w:top w:val="none" w:sz="0" w:space="0" w:color="auto"/>
            <w:left w:val="none" w:sz="0" w:space="0" w:color="auto"/>
            <w:bottom w:val="none" w:sz="0" w:space="0" w:color="auto"/>
            <w:right w:val="none" w:sz="0" w:space="0" w:color="auto"/>
          </w:divBdr>
          <w:divsChild>
            <w:div w:id="1749382758">
              <w:marLeft w:val="0"/>
              <w:marRight w:val="0"/>
              <w:marTop w:val="0"/>
              <w:marBottom w:val="0"/>
              <w:divBdr>
                <w:top w:val="none" w:sz="0" w:space="0" w:color="auto"/>
                <w:left w:val="none" w:sz="0" w:space="0" w:color="auto"/>
                <w:bottom w:val="none" w:sz="0" w:space="0" w:color="auto"/>
                <w:right w:val="none" w:sz="0" w:space="0" w:color="auto"/>
              </w:divBdr>
            </w:div>
          </w:divsChild>
        </w:div>
        <w:div w:id="2045401829">
          <w:marLeft w:val="494"/>
          <w:marRight w:val="0"/>
          <w:marTop w:val="0"/>
          <w:marBottom w:val="0"/>
          <w:divBdr>
            <w:top w:val="none" w:sz="0" w:space="0" w:color="auto"/>
            <w:left w:val="none" w:sz="0" w:space="0" w:color="auto"/>
            <w:bottom w:val="none" w:sz="0" w:space="0" w:color="auto"/>
            <w:right w:val="none" w:sz="0" w:space="0" w:color="auto"/>
          </w:divBdr>
          <w:divsChild>
            <w:div w:id="100062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6695">
      <w:bodyDiv w:val="1"/>
      <w:marLeft w:val="0"/>
      <w:marRight w:val="0"/>
      <w:marTop w:val="0"/>
      <w:marBottom w:val="0"/>
      <w:divBdr>
        <w:top w:val="none" w:sz="0" w:space="0" w:color="auto"/>
        <w:left w:val="none" w:sz="0" w:space="0" w:color="auto"/>
        <w:bottom w:val="none" w:sz="0" w:space="0" w:color="auto"/>
        <w:right w:val="none" w:sz="0" w:space="0" w:color="auto"/>
      </w:divBdr>
    </w:div>
    <w:div w:id="1117991210">
      <w:bodyDiv w:val="1"/>
      <w:marLeft w:val="0"/>
      <w:marRight w:val="0"/>
      <w:marTop w:val="0"/>
      <w:marBottom w:val="0"/>
      <w:divBdr>
        <w:top w:val="none" w:sz="0" w:space="0" w:color="auto"/>
        <w:left w:val="none" w:sz="0" w:space="0" w:color="auto"/>
        <w:bottom w:val="none" w:sz="0" w:space="0" w:color="auto"/>
        <w:right w:val="none" w:sz="0" w:space="0" w:color="auto"/>
      </w:divBdr>
    </w:div>
    <w:div w:id="1118447993">
      <w:bodyDiv w:val="1"/>
      <w:marLeft w:val="0"/>
      <w:marRight w:val="0"/>
      <w:marTop w:val="0"/>
      <w:marBottom w:val="0"/>
      <w:divBdr>
        <w:top w:val="none" w:sz="0" w:space="0" w:color="auto"/>
        <w:left w:val="none" w:sz="0" w:space="0" w:color="auto"/>
        <w:bottom w:val="none" w:sz="0" w:space="0" w:color="auto"/>
        <w:right w:val="none" w:sz="0" w:space="0" w:color="auto"/>
      </w:divBdr>
    </w:div>
    <w:div w:id="1119177005">
      <w:bodyDiv w:val="1"/>
      <w:marLeft w:val="0"/>
      <w:marRight w:val="0"/>
      <w:marTop w:val="0"/>
      <w:marBottom w:val="0"/>
      <w:divBdr>
        <w:top w:val="none" w:sz="0" w:space="0" w:color="auto"/>
        <w:left w:val="none" w:sz="0" w:space="0" w:color="auto"/>
        <w:bottom w:val="none" w:sz="0" w:space="0" w:color="auto"/>
        <w:right w:val="none" w:sz="0" w:space="0" w:color="auto"/>
      </w:divBdr>
    </w:div>
    <w:div w:id="1120690392">
      <w:bodyDiv w:val="1"/>
      <w:marLeft w:val="0"/>
      <w:marRight w:val="0"/>
      <w:marTop w:val="0"/>
      <w:marBottom w:val="0"/>
      <w:divBdr>
        <w:top w:val="none" w:sz="0" w:space="0" w:color="auto"/>
        <w:left w:val="none" w:sz="0" w:space="0" w:color="auto"/>
        <w:bottom w:val="none" w:sz="0" w:space="0" w:color="auto"/>
        <w:right w:val="none" w:sz="0" w:space="0" w:color="auto"/>
      </w:divBdr>
    </w:div>
    <w:div w:id="1126967472">
      <w:bodyDiv w:val="1"/>
      <w:marLeft w:val="0"/>
      <w:marRight w:val="0"/>
      <w:marTop w:val="0"/>
      <w:marBottom w:val="0"/>
      <w:divBdr>
        <w:top w:val="none" w:sz="0" w:space="0" w:color="auto"/>
        <w:left w:val="none" w:sz="0" w:space="0" w:color="auto"/>
        <w:bottom w:val="none" w:sz="0" w:space="0" w:color="auto"/>
        <w:right w:val="none" w:sz="0" w:space="0" w:color="auto"/>
      </w:divBdr>
    </w:div>
    <w:div w:id="1127819405">
      <w:bodyDiv w:val="1"/>
      <w:marLeft w:val="0"/>
      <w:marRight w:val="0"/>
      <w:marTop w:val="0"/>
      <w:marBottom w:val="0"/>
      <w:divBdr>
        <w:top w:val="none" w:sz="0" w:space="0" w:color="auto"/>
        <w:left w:val="none" w:sz="0" w:space="0" w:color="auto"/>
        <w:bottom w:val="none" w:sz="0" w:space="0" w:color="auto"/>
        <w:right w:val="none" w:sz="0" w:space="0" w:color="auto"/>
      </w:divBdr>
    </w:div>
    <w:div w:id="1128669984">
      <w:bodyDiv w:val="1"/>
      <w:marLeft w:val="0"/>
      <w:marRight w:val="0"/>
      <w:marTop w:val="0"/>
      <w:marBottom w:val="0"/>
      <w:divBdr>
        <w:top w:val="none" w:sz="0" w:space="0" w:color="auto"/>
        <w:left w:val="none" w:sz="0" w:space="0" w:color="auto"/>
        <w:bottom w:val="none" w:sz="0" w:space="0" w:color="auto"/>
        <w:right w:val="none" w:sz="0" w:space="0" w:color="auto"/>
      </w:divBdr>
    </w:div>
    <w:div w:id="1134640190">
      <w:bodyDiv w:val="1"/>
      <w:marLeft w:val="0"/>
      <w:marRight w:val="0"/>
      <w:marTop w:val="0"/>
      <w:marBottom w:val="0"/>
      <w:divBdr>
        <w:top w:val="none" w:sz="0" w:space="0" w:color="auto"/>
        <w:left w:val="none" w:sz="0" w:space="0" w:color="auto"/>
        <w:bottom w:val="none" w:sz="0" w:space="0" w:color="auto"/>
        <w:right w:val="none" w:sz="0" w:space="0" w:color="auto"/>
      </w:divBdr>
    </w:div>
    <w:div w:id="1134829892">
      <w:bodyDiv w:val="1"/>
      <w:marLeft w:val="0"/>
      <w:marRight w:val="0"/>
      <w:marTop w:val="0"/>
      <w:marBottom w:val="0"/>
      <w:divBdr>
        <w:top w:val="none" w:sz="0" w:space="0" w:color="auto"/>
        <w:left w:val="none" w:sz="0" w:space="0" w:color="auto"/>
        <w:bottom w:val="none" w:sz="0" w:space="0" w:color="auto"/>
        <w:right w:val="none" w:sz="0" w:space="0" w:color="auto"/>
      </w:divBdr>
    </w:div>
    <w:div w:id="1136681570">
      <w:bodyDiv w:val="1"/>
      <w:marLeft w:val="0"/>
      <w:marRight w:val="0"/>
      <w:marTop w:val="0"/>
      <w:marBottom w:val="0"/>
      <w:divBdr>
        <w:top w:val="none" w:sz="0" w:space="0" w:color="auto"/>
        <w:left w:val="none" w:sz="0" w:space="0" w:color="auto"/>
        <w:bottom w:val="none" w:sz="0" w:space="0" w:color="auto"/>
        <w:right w:val="none" w:sz="0" w:space="0" w:color="auto"/>
      </w:divBdr>
    </w:div>
    <w:div w:id="1140030574">
      <w:bodyDiv w:val="1"/>
      <w:marLeft w:val="0"/>
      <w:marRight w:val="0"/>
      <w:marTop w:val="0"/>
      <w:marBottom w:val="0"/>
      <w:divBdr>
        <w:top w:val="none" w:sz="0" w:space="0" w:color="auto"/>
        <w:left w:val="none" w:sz="0" w:space="0" w:color="auto"/>
        <w:bottom w:val="none" w:sz="0" w:space="0" w:color="auto"/>
        <w:right w:val="none" w:sz="0" w:space="0" w:color="auto"/>
      </w:divBdr>
    </w:div>
    <w:div w:id="1142574584">
      <w:bodyDiv w:val="1"/>
      <w:marLeft w:val="0"/>
      <w:marRight w:val="0"/>
      <w:marTop w:val="0"/>
      <w:marBottom w:val="0"/>
      <w:divBdr>
        <w:top w:val="none" w:sz="0" w:space="0" w:color="auto"/>
        <w:left w:val="none" w:sz="0" w:space="0" w:color="auto"/>
        <w:bottom w:val="none" w:sz="0" w:space="0" w:color="auto"/>
        <w:right w:val="none" w:sz="0" w:space="0" w:color="auto"/>
      </w:divBdr>
    </w:div>
    <w:div w:id="1145004902">
      <w:bodyDiv w:val="1"/>
      <w:marLeft w:val="0"/>
      <w:marRight w:val="0"/>
      <w:marTop w:val="0"/>
      <w:marBottom w:val="0"/>
      <w:divBdr>
        <w:top w:val="none" w:sz="0" w:space="0" w:color="auto"/>
        <w:left w:val="none" w:sz="0" w:space="0" w:color="auto"/>
        <w:bottom w:val="none" w:sz="0" w:space="0" w:color="auto"/>
        <w:right w:val="none" w:sz="0" w:space="0" w:color="auto"/>
      </w:divBdr>
    </w:div>
    <w:div w:id="1145393602">
      <w:bodyDiv w:val="1"/>
      <w:marLeft w:val="0"/>
      <w:marRight w:val="0"/>
      <w:marTop w:val="0"/>
      <w:marBottom w:val="0"/>
      <w:divBdr>
        <w:top w:val="none" w:sz="0" w:space="0" w:color="auto"/>
        <w:left w:val="none" w:sz="0" w:space="0" w:color="auto"/>
        <w:bottom w:val="none" w:sz="0" w:space="0" w:color="auto"/>
        <w:right w:val="none" w:sz="0" w:space="0" w:color="auto"/>
      </w:divBdr>
    </w:div>
    <w:div w:id="1146125697">
      <w:bodyDiv w:val="1"/>
      <w:marLeft w:val="0"/>
      <w:marRight w:val="0"/>
      <w:marTop w:val="0"/>
      <w:marBottom w:val="0"/>
      <w:divBdr>
        <w:top w:val="none" w:sz="0" w:space="0" w:color="auto"/>
        <w:left w:val="none" w:sz="0" w:space="0" w:color="auto"/>
        <w:bottom w:val="none" w:sz="0" w:space="0" w:color="auto"/>
        <w:right w:val="none" w:sz="0" w:space="0" w:color="auto"/>
      </w:divBdr>
    </w:div>
    <w:div w:id="1153058664">
      <w:bodyDiv w:val="1"/>
      <w:marLeft w:val="0"/>
      <w:marRight w:val="0"/>
      <w:marTop w:val="0"/>
      <w:marBottom w:val="0"/>
      <w:divBdr>
        <w:top w:val="none" w:sz="0" w:space="0" w:color="auto"/>
        <w:left w:val="none" w:sz="0" w:space="0" w:color="auto"/>
        <w:bottom w:val="none" w:sz="0" w:space="0" w:color="auto"/>
        <w:right w:val="none" w:sz="0" w:space="0" w:color="auto"/>
      </w:divBdr>
    </w:div>
    <w:div w:id="1153913847">
      <w:bodyDiv w:val="1"/>
      <w:marLeft w:val="0"/>
      <w:marRight w:val="0"/>
      <w:marTop w:val="0"/>
      <w:marBottom w:val="0"/>
      <w:divBdr>
        <w:top w:val="none" w:sz="0" w:space="0" w:color="auto"/>
        <w:left w:val="none" w:sz="0" w:space="0" w:color="auto"/>
        <w:bottom w:val="none" w:sz="0" w:space="0" w:color="auto"/>
        <w:right w:val="none" w:sz="0" w:space="0" w:color="auto"/>
      </w:divBdr>
    </w:div>
    <w:div w:id="1154417893">
      <w:bodyDiv w:val="1"/>
      <w:marLeft w:val="0"/>
      <w:marRight w:val="0"/>
      <w:marTop w:val="0"/>
      <w:marBottom w:val="0"/>
      <w:divBdr>
        <w:top w:val="none" w:sz="0" w:space="0" w:color="auto"/>
        <w:left w:val="none" w:sz="0" w:space="0" w:color="auto"/>
        <w:bottom w:val="none" w:sz="0" w:space="0" w:color="auto"/>
        <w:right w:val="none" w:sz="0" w:space="0" w:color="auto"/>
      </w:divBdr>
    </w:div>
    <w:div w:id="1154637289">
      <w:bodyDiv w:val="1"/>
      <w:marLeft w:val="0"/>
      <w:marRight w:val="0"/>
      <w:marTop w:val="0"/>
      <w:marBottom w:val="0"/>
      <w:divBdr>
        <w:top w:val="none" w:sz="0" w:space="0" w:color="auto"/>
        <w:left w:val="none" w:sz="0" w:space="0" w:color="auto"/>
        <w:bottom w:val="none" w:sz="0" w:space="0" w:color="auto"/>
        <w:right w:val="none" w:sz="0" w:space="0" w:color="auto"/>
      </w:divBdr>
    </w:div>
    <w:div w:id="1154949655">
      <w:bodyDiv w:val="1"/>
      <w:marLeft w:val="0"/>
      <w:marRight w:val="0"/>
      <w:marTop w:val="0"/>
      <w:marBottom w:val="0"/>
      <w:divBdr>
        <w:top w:val="none" w:sz="0" w:space="0" w:color="auto"/>
        <w:left w:val="none" w:sz="0" w:space="0" w:color="auto"/>
        <w:bottom w:val="none" w:sz="0" w:space="0" w:color="auto"/>
        <w:right w:val="none" w:sz="0" w:space="0" w:color="auto"/>
      </w:divBdr>
    </w:div>
    <w:div w:id="1155803111">
      <w:bodyDiv w:val="1"/>
      <w:marLeft w:val="0"/>
      <w:marRight w:val="0"/>
      <w:marTop w:val="0"/>
      <w:marBottom w:val="0"/>
      <w:divBdr>
        <w:top w:val="none" w:sz="0" w:space="0" w:color="auto"/>
        <w:left w:val="none" w:sz="0" w:space="0" w:color="auto"/>
        <w:bottom w:val="none" w:sz="0" w:space="0" w:color="auto"/>
        <w:right w:val="none" w:sz="0" w:space="0" w:color="auto"/>
      </w:divBdr>
    </w:div>
    <w:div w:id="1156874082">
      <w:bodyDiv w:val="1"/>
      <w:marLeft w:val="0"/>
      <w:marRight w:val="0"/>
      <w:marTop w:val="0"/>
      <w:marBottom w:val="0"/>
      <w:divBdr>
        <w:top w:val="none" w:sz="0" w:space="0" w:color="auto"/>
        <w:left w:val="none" w:sz="0" w:space="0" w:color="auto"/>
        <w:bottom w:val="none" w:sz="0" w:space="0" w:color="auto"/>
        <w:right w:val="none" w:sz="0" w:space="0" w:color="auto"/>
      </w:divBdr>
    </w:div>
    <w:div w:id="1159884390">
      <w:bodyDiv w:val="1"/>
      <w:marLeft w:val="0"/>
      <w:marRight w:val="0"/>
      <w:marTop w:val="0"/>
      <w:marBottom w:val="0"/>
      <w:divBdr>
        <w:top w:val="none" w:sz="0" w:space="0" w:color="auto"/>
        <w:left w:val="none" w:sz="0" w:space="0" w:color="auto"/>
        <w:bottom w:val="none" w:sz="0" w:space="0" w:color="auto"/>
        <w:right w:val="none" w:sz="0" w:space="0" w:color="auto"/>
      </w:divBdr>
    </w:div>
    <w:div w:id="1161699824">
      <w:bodyDiv w:val="1"/>
      <w:marLeft w:val="0"/>
      <w:marRight w:val="0"/>
      <w:marTop w:val="0"/>
      <w:marBottom w:val="0"/>
      <w:divBdr>
        <w:top w:val="none" w:sz="0" w:space="0" w:color="auto"/>
        <w:left w:val="none" w:sz="0" w:space="0" w:color="auto"/>
        <w:bottom w:val="none" w:sz="0" w:space="0" w:color="auto"/>
        <w:right w:val="none" w:sz="0" w:space="0" w:color="auto"/>
      </w:divBdr>
    </w:div>
    <w:div w:id="1162045476">
      <w:bodyDiv w:val="1"/>
      <w:marLeft w:val="0"/>
      <w:marRight w:val="0"/>
      <w:marTop w:val="0"/>
      <w:marBottom w:val="0"/>
      <w:divBdr>
        <w:top w:val="none" w:sz="0" w:space="0" w:color="auto"/>
        <w:left w:val="none" w:sz="0" w:space="0" w:color="auto"/>
        <w:bottom w:val="none" w:sz="0" w:space="0" w:color="auto"/>
        <w:right w:val="none" w:sz="0" w:space="0" w:color="auto"/>
      </w:divBdr>
    </w:div>
    <w:div w:id="1162431474">
      <w:bodyDiv w:val="1"/>
      <w:marLeft w:val="0"/>
      <w:marRight w:val="0"/>
      <w:marTop w:val="0"/>
      <w:marBottom w:val="0"/>
      <w:divBdr>
        <w:top w:val="none" w:sz="0" w:space="0" w:color="auto"/>
        <w:left w:val="none" w:sz="0" w:space="0" w:color="auto"/>
        <w:bottom w:val="none" w:sz="0" w:space="0" w:color="auto"/>
        <w:right w:val="none" w:sz="0" w:space="0" w:color="auto"/>
      </w:divBdr>
    </w:div>
    <w:div w:id="1166701572">
      <w:bodyDiv w:val="1"/>
      <w:marLeft w:val="0"/>
      <w:marRight w:val="0"/>
      <w:marTop w:val="0"/>
      <w:marBottom w:val="0"/>
      <w:divBdr>
        <w:top w:val="none" w:sz="0" w:space="0" w:color="auto"/>
        <w:left w:val="none" w:sz="0" w:space="0" w:color="auto"/>
        <w:bottom w:val="none" w:sz="0" w:space="0" w:color="auto"/>
        <w:right w:val="none" w:sz="0" w:space="0" w:color="auto"/>
      </w:divBdr>
    </w:div>
    <w:div w:id="1169366266">
      <w:bodyDiv w:val="1"/>
      <w:marLeft w:val="0"/>
      <w:marRight w:val="0"/>
      <w:marTop w:val="0"/>
      <w:marBottom w:val="0"/>
      <w:divBdr>
        <w:top w:val="none" w:sz="0" w:space="0" w:color="auto"/>
        <w:left w:val="none" w:sz="0" w:space="0" w:color="auto"/>
        <w:bottom w:val="none" w:sz="0" w:space="0" w:color="auto"/>
        <w:right w:val="none" w:sz="0" w:space="0" w:color="auto"/>
      </w:divBdr>
    </w:div>
    <w:div w:id="1173833543">
      <w:bodyDiv w:val="1"/>
      <w:marLeft w:val="0"/>
      <w:marRight w:val="0"/>
      <w:marTop w:val="0"/>
      <w:marBottom w:val="0"/>
      <w:divBdr>
        <w:top w:val="none" w:sz="0" w:space="0" w:color="auto"/>
        <w:left w:val="none" w:sz="0" w:space="0" w:color="auto"/>
        <w:bottom w:val="none" w:sz="0" w:space="0" w:color="auto"/>
        <w:right w:val="none" w:sz="0" w:space="0" w:color="auto"/>
      </w:divBdr>
    </w:div>
    <w:div w:id="1177235548">
      <w:bodyDiv w:val="1"/>
      <w:marLeft w:val="0"/>
      <w:marRight w:val="0"/>
      <w:marTop w:val="0"/>
      <w:marBottom w:val="0"/>
      <w:divBdr>
        <w:top w:val="none" w:sz="0" w:space="0" w:color="auto"/>
        <w:left w:val="none" w:sz="0" w:space="0" w:color="auto"/>
        <w:bottom w:val="none" w:sz="0" w:space="0" w:color="auto"/>
        <w:right w:val="none" w:sz="0" w:space="0" w:color="auto"/>
      </w:divBdr>
      <w:divsChild>
        <w:div w:id="459879124">
          <w:marLeft w:val="0"/>
          <w:marRight w:val="0"/>
          <w:marTop w:val="0"/>
          <w:marBottom w:val="0"/>
          <w:divBdr>
            <w:top w:val="none" w:sz="0" w:space="0" w:color="auto"/>
            <w:left w:val="none" w:sz="0" w:space="0" w:color="auto"/>
            <w:bottom w:val="none" w:sz="0" w:space="0" w:color="auto"/>
            <w:right w:val="none" w:sz="0" w:space="0" w:color="auto"/>
          </w:divBdr>
          <w:divsChild>
            <w:div w:id="486946006">
              <w:marLeft w:val="0"/>
              <w:marRight w:val="0"/>
              <w:marTop w:val="0"/>
              <w:marBottom w:val="0"/>
              <w:divBdr>
                <w:top w:val="none" w:sz="0" w:space="0" w:color="auto"/>
                <w:left w:val="none" w:sz="0" w:space="0" w:color="auto"/>
                <w:bottom w:val="none" w:sz="0" w:space="0" w:color="auto"/>
                <w:right w:val="none" w:sz="0" w:space="0" w:color="auto"/>
              </w:divBdr>
            </w:div>
          </w:divsChild>
        </w:div>
        <w:div w:id="804351095">
          <w:marLeft w:val="0"/>
          <w:marRight w:val="0"/>
          <w:marTop w:val="0"/>
          <w:marBottom w:val="0"/>
          <w:divBdr>
            <w:top w:val="none" w:sz="0" w:space="0" w:color="auto"/>
            <w:left w:val="none" w:sz="0" w:space="0" w:color="auto"/>
            <w:bottom w:val="none" w:sz="0" w:space="0" w:color="auto"/>
            <w:right w:val="none" w:sz="0" w:space="0" w:color="auto"/>
          </w:divBdr>
          <w:divsChild>
            <w:div w:id="128983457">
              <w:marLeft w:val="0"/>
              <w:marRight w:val="0"/>
              <w:marTop w:val="0"/>
              <w:marBottom w:val="0"/>
              <w:divBdr>
                <w:top w:val="none" w:sz="0" w:space="0" w:color="auto"/>
                <w:left w:val="none" w:sz="0" w:space="0" w:color="auto"/>
                <w:bottom w:val="none" w:sz="0" w:space="0" w:color="auto"/>
                <w:right w:val="none" w:sz="0" w:space="0" w:color="auto"/>
              </w:divBdr>
            </w:div>
          </w:divsChild>
        </w:div>
        <w:div w:id="1202396190">
          <w:marLeft w:val="0"/>
          <w:marRight w:val="0"/>
          <w:marTop w:val="0"/>
          <w:marBottom w:val="0"/>
          <w:divBdr>
            <w:top w:val="none" w:sz="0" w:space="0" w:color="auto"/>
            <w:left w:val="none" w:sz="0" w:space="0" w:color="auto"/>
            <w:bottom w:val="none" w:sz="0" w:space="0" w:color="auto"/>
            <w:right w:val="none" w:sz="0" w:space="0" w:color="auto"/>
          </w:divBdr>
          <w:divsChild>
            <w:div w:id="781537004">
              <w:marLeft w:val="0"/>
              <w:marRight w:val="0"/>
              <w:marTop w:val="0"/>
              <w:marBottom w:val="0"/>
              <w:divBdr>
                <w:top w:val="none" w:sz="0" w:space="0" w:color="auto"/>
                <w:left w:val="none" w:sz="0" w:space="0" w:color="auto"/>
                <w:bottom w:val="none" w:sz="0" w:space="0" w:color="auto"/>
                <w:right w:val="none" w:sz="0" w:space="0" w:color="auto"/>
              </w:divBdr>
            </w:div>
          </w:divsChild>
        </w:div>
        <w:div w:id="1635941132">
          <w:marLeft w:val="0"/>
          <w:marRight w:val="0"/>
          <w:marTop w:val="0"/>
          <w:marBottom w:val="0"/>
          <w:divBdr>
            <w:top w:val="none" w:sz="0" w:space="0" w:color="auto"/>
            <w:left w:val="none" w:sz="0" w:space="0" w:color="auto"/>
            <w:bottom w:val="none" w:sz="0" w:space="0" w:color="auto"/>
            <w:right w:val="none" w:sz="0" w:space="0" w:color="auto"/>
          </w:divBdr>
          <w:divsChild>
            <w:div w:id="20463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2496">
      <w:bodyDiv w:val="1"/>
      <w:marLeft w:val="0"/>
      <w:marRight w:val="0"/>
      <w:marTop w:val="0"/>
      <w:marBottom w:val="0"/>
      <w:divBdr>
        <w:top w:val="none" w:sz="0" w:space="0" w:color="auto"/>
        <w:left w:val="none" w:sz="0" w:space="0" w:color="auto"/>
        <w:bottom w:val="none" w:sz="0" w:space="0" w:color="auto"/>
        <w:right w:val="none" w:sz="0" w:space="0" w:color="auto"/>
      </w:divBdr>
    </w:div>
    <w:div w:id="1183743616">
      <w:bodyDiv w:val="1"/>
      <w:marLeft w:val="0"/>
      <w:marRight w:val="0"/>
      <w:marTop w:val="0"/>
      <w:marBottom w:val="0"/>
      <w:divBdr>
        <w:top w:val="none" w:sz="0" w:space="0" w:color="auto"/>
        <w:left w:val="none" w:sz="0" w:space="0" w:color="auto"/>
        <w:bottom w:val="none" w:sz="0" w:space="0" w:color="auto"/>
        <w:right w:val="none" w:sz="0" w:space="0" w:color="auto"/>
      </w:divBdr>
    </w:div>
    <w:div w:id="1187327420">
      <w:bodyDiv w:val="1"/>
      <w:marLeft w:val="0"/>
      <w:marRight w:val="0"/>
      <w:marTop w:val="0"/>
      <w:marBottom w:val="0"/>
      <w:divBdr>
        <w:top w:val="none" w:sz="0" w:space="0" w:color="auto"/>
        <w:left w:val="none" w:sz="0" w:space="0" w:color="auto"/>
        <w:bottom w:val="none" w:sz="0" w:space="0" w:color="auto"/>
        <w:right w:val="none" w:sz="0" w:space="0" w:color="auto"/>
      </w:divBdr>
    </w:div>
    <w:div w:id="1187912251">
      <w:bodyDiv w:val="1"/>
      <w:marLeft w:val="0"/>
      <w:marRight w:val="0"/>
      <w:marTop w:val="0"/>
      <w:marBottom w:val="0"/>
      <w:divBdr>
        <w:top w:val="none" w:sz="0" w:space="0" w:color="auto"/>
        <w:left w:val="none" w:sz="0" w:space="0" w:color="auto"/>
        <w:bottom w:val="none" w:sz="0" w:space="0" w:color="auto"/>
        <w:right w:val="none" w:sz="0" w:space="0" w:color="auto"/>
      </w:divBdr>
    </w:div>
    <w:div w:id="1190410946">
      <w:bodyDiv w:val="1"/>
      <w:marLeft w:val="0"/>
      <w:marRight w:val="0"/>
      <w:marTop w:val="0"/>
      <w:marBottom w:val="0"/>
      <w:divBdr>
        <w:top w:val="none" w:sz="0" w:space="0" w:color="auto"/>
        <w:left w:val="none" w:sz="0" w:space="0" w:color="auto"/>
        <w:bottom w:val="none" w:sz="0" w:space="0" w:color="auto"/>
        <w:right w:val="none" w:sz="0" w:space="0" w:color="auto"/>
      </w:divBdr>
    </w:div>
    <w:div w:id="1190527408">
      <w:bodyDiv w:val="1"/>
      <w:marLeft w:val="0"/>
      <w:marRight w:val="0"/>
      <w:marTop w:val="0"/>
      <w:marBottom w:val="0"/>
      <w:divBdr>
        <w:top w:val="none" w:sz="0" w:space="0" w:color="auto"/>
        <w:left w:val="none" w:sz="0" w:space="0" w:color="auto"/>
        <w:bottom w:val="none" w:sz="0" w:space="0" w:color="auto"/>
        <w:right w:val="none" w:sz="0" w:space="0" w:color="auto"/>
      </w:divBdr>
    </w:div>
    <w:div w:id="1193149543">
      <w:bodyDiv w:val="1"/>
      <w:marLeft w:val="0"/>
      <w:marRight w:val="0"/>
      <w:marTop w:val="0"/>
      <w:marBottom w:val="0"/>
      <w:divBdr>
        <w:top w:val="none" w:sz="0" w:space="0" w:color="auto"/>
        <w:left w:val="none" w:sz="0" w:space="0" w:color="auto"/>
        <w:bottom w:val="none" w:sz="0" w:space="0" w:color="auto"/>
        <w:right w:val="none" w:sz="0" w:space="0" w:color="auto"/>
      </w:divBdr>
      <w:divsChild>
        <w:div w:id="23218750">
          <w:marLeft w:val="0"/>
          <w:marRight w:val="0"/>
          <w:marTop w:val="0"/>
          <w:marBottom w:val="0"/>
          <w:divBdr>
            <w:top w:val="none" w:sz="0" w:space="0" w:color="auto"/>
            <w:left w:val="none" w:sz="0" w:space="0" w:color="auto"/>
            <w:bottom w:val="none" w:sz="0" w:space="0" w:color="auto"/>
            <w:right w:val="none" w:sz="0" w:space="0" w:color="auto"/>
          </w:divBdr>
          <w:divsChild>
            <w:div w:id="63266329">
              <w:marLeft w:val="0"/>
              <w:marRight w:val="0"/>
              <w:marTop w:val="0"/>
              <w:marBottom w:val="0"/>
              <w:divBdr>
                <w:top w:val="none" w:sz="0" w:space="0" w:color="auto"/>
                <w:left w:val="none" w:sz="0" w:space="0" w:color="auto"/>
                <w:bottom w:val="none" w:sz="0" w:space="0" w:color="auto"/>
                <w:right w:val="none" w:sz="0" w:space="0" w:color="auto"/>
              </w:divBdr>
              <w:divsChild>
                <w:div w:id="795486281">
                  <w:marLeft w:val="0"/>
                  <w:marRight w:val="0"/>
                  <w:marTop w:val="0"/>
                  <w:marBottom w:val="0"/>
                  <w:divBdr>
                    <w:top w:val="none" w:sz="0" w:space="0" w:color="auto"/>
                    <w:left w:val="none" w:sz="0" w:space="0" w:color="auto"/>
                    <w:bottom w:val="none" w:sz="0" w:space="0" w:color="auto"/>
                    <w:right w:val="none" w:sz="0" w:space="0" w:color="auto"/>
                  </w:divBdr>
                  <w:divsChild>
                    <w:div w:id="1394818474">
                      <w:marLeft w:val="0"/>
                      <w:marRight w:val="0"/>
                      <w:marTop w:val="0"/>
                      <w:marBottom w:val="0"/>
                      <w:divBdr>
                        <w:top w:val="none" w:sz="0" w:space="0" w:color="auto"/>
                        <w:left w:val="none" w:sz="0" w:space="0" w:color="auto"/>
                        <w:bottom w:val="none" w:sz="0" w:space="0" w:color="auto"/>
                        <w:right w:val="none" w:sz="0" w:space="0" w:color="auto"/>
                      </w:divBdr>
                      <w:divsChild>
                        <w:div w:id="1007172417">
                          <w:marLeft w:val="0"/>
                          <w:marRight w:val="0"/>
                          <w:marTop w:val="75"/>
                          <w:marBottom w:val="75"/>
                          <w:divBdr>
                            <w:top w:val="none" w:sz="0" w:space="0" w:color="auto"/>
                            <w:left w:val="none" w:sz="0" w:space="0" w:color="auto"/>
                            <w:bottom w:val="none" w:sz="0" w:space="0" w:color="auto"/>
                            <w:right w:val="none" w:sz="0" w:space="0" w:color="auto"/>
                          </w:divBdr>
                          <w:divsChild>
                            <w:div w:id="1043989926">
                              <w:marLeft w:val="0"/>
                              <w:marRight w:val="0"/>
                              <w:marTop w:val="0"/>
                              <w:marBottom w:val="0"/>
                              <w:divBdr>
                                <w:top w:val="none" w:sz="0" w:space="0" w:color="auto"/>
                                <w:left w:val="none" w:sz="0" w:space="0" w:color="auto"/>
                                <w:bottom w:val="none" w:sz="0" w:space="0" w:color="auto"/>
                                <w:right w:val="none" w:sz="0" w:space="0" w:color="auto"/>
                              </w:divBdr>
                              <w:divsChild>
                                <w:div w:id="535044507">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194148153">
      <w:bodyDiv w:val="1"/>
      <w:marLeft w:val="0"/>
      <w:marRight w:val="0"/>
      <w:marTop w:val="0"/>
      <w:marBottom w:val="0"/>
      <w:divBdr>
        <w:top w:val="none" w:sz="0" w:space="0" w:color="auto"/>
        <w:left w:val="none" w:sz="0" w:space="0" w:color="auto"/>
        <w:bottom w:val="none" w:sz="0" w:space="0" w:color="auto"/>
        <w:right w:val="none" w:sz="0" w:space="0" w:color="auto"/>
      </w:divBdr>
    </w:div>
    <w:div w:id="1198161253">
      <w:bodyDiv w:val="1"/>
      <w:marLeft w:val="0"/>
      <w:marRight w:val="0"/>
      <w:marTop w:val="0"/>
      <w:marBottom w:val="0"/>
      <w:divBdr>
        <w:top w:val="none" w:sz="0" w:space="0" w:color="auto"/>
        <w:left w:val="none" w:sz="0" w:space="0" w:color="auto"/>
        <w:bottom w:val="none" w:sz="0" w:space="0" w:color="auto"/>
        <w:right w:val="none" w:sz="0" w:space="0" w:color="auto"/>
      </w:divBdr>
    </w:div>
    <w:div w:id="1202786691">
      <w:bodyDiv w:val="1"/>
      <w:marLeft w:val="0"/>
      <w:marRight w:val="0"/>
      <w:marTop w:val="0"/>
      <w:marBottom w:val="0"/>
      <w:divBdr>
        <w:top w:val="none" w:sz="0" w:space="0" w:color="auto"/>
        <w:left w:val="none" w:sz="0" w:space="0" w:color="auto"/>
        <w:bottom w:val="none" w:sz="0" w:space="0" w:color="auto"/>
        <w:right w:val="none" w:sz="0" w:space="0" w:color="auto"/>
      </w:divBdr>
    </w:div>
    <w:div w:id="1206865039">
      <w:bodyDiv w:val="1"/>
      <w:marLeft w:val="0"/>
      <w:marRight w:val="0"/>
      <w:marTop w:val="0"/>
      <w:marBottom w:val="0"/>
      <w:divBdr>
        <w:top w:val="none" w:sz="0" w:space="0" w:color="auto"/>
        <w:left w:val="none" w:sz="0" w:space="0" w:color="auto"/>
        <w:bottom w:val="none" w:sz="0" w:space="0" w:color="auto"/>
        <w:right w:val="none" w:sz="0" w:space="0" w:color="auto"/>
      </w:divBdr>
    </w:div>
    <w:div w:id="1207259317">
      <w:bodyDiv w:val="1"/>
      <w:marLeft w:val="0"/>
      <w:marRight w:val="0"/>
      <w:marTop w:val="0"/>
      <w:marBottom w:val="0"/>
      <w:divBdr>
        <w:top w:val="none" w:sz="0" w:space="0" w:color="auto"/>
        <w:left w:val="none" w:sz="0" w:space="0" w:color="auto"/>
        <w:bottom w:val="none" w:sz="0" w:space="0" w:color="auto"/>
        <w:right w:val="none" w:sz="0" w:space="0" w:color="auto"/>
      </w:divBdr>
    </w:div>
    <w:div w:id="1209875930">
      <w:bodyDiv w:val="1"/>
      <w:marLeft w:val="0"/>
      <w:marRight w:val="0"/>
      <w:marTop w:val="0"/>
      <w:marBottom w:val="0"/>
      <w:divBdr>
        <w:top w:val="none" w:sz="0" w:space="0" w:color="auto"/>
        <w:left w:val="none" w:sz="0" w:space="0" w:color="auto"/>
        <w:bottom w:val="none" w:sz="0" w:space="0" w:color="auto"/>
        <w:right w:val="none" w:sz="0" w:space="0" w:color="auto"/>
      </w:divBdr>
    </w:div>
    <w:div w:id="1211113740">
      <w:bodyDiv w:val="1"/>
      <w:marLeft w:val="0"/>
      <w:marRight w:val="0"/>
      <w:marTop w:val="0"/>
      <w:marBottom w:val="0"/>
      <w:divBdr>
        <w:top w:val="none" w:sz="0" w:space="0" w:color="auto"/>
        <w:left w:val="none" w:sz="0" w:space="0" w:color="auto"/>
        <w:bottom w:val="none" w:sz="0" w:space="0" w:color="auto"/>
        <w:right w:val="none" w:sz="0" w:space="0" w:color="auto"/>
      </w:divBdr>
    </w:div>
    <w:div w:id="1214392243">
      <w:bodyDiv w:val="1"/>
      <w:marLeft w:val="0"/>
      <w:marRight w:val="0"/>
      <w:marTop w:val="0"/>
      <w:marBottom w:val="0"/>
      <w:divBdr>
        <w:top w:val="none" w:sz="0" w:space="0" w:color="auto"/>
        <w:left w:val="none" w:sz="0" w:space="0" w:color="auto"/>
        <w:bottom w:val="none" w:sz="0" w:space="0" w:color="auto"/>
        <w:right w:val="none" w:sz="0" w:space="0" w:color="auto"/>
      </w:divBdr>
    </w:div>
    <w:div w:id="1217549804">
      <w:bodyDiv w:val="1"/>
      <w:marLeft w:val="0"/>
      <w:marRight w:val="0"/>
      <w:marTop w:val="0"/>
      <w:marBottom w:val="0"/>
      <w:divBdr>
        <w:top w:val="none" w:sz="0" w:space="0" w:color="auto"/>
        <w:left w:val="none" w:sz="0" w:space="0" w:color="auto"/>
        <w:bottom w:val="none" w:sz="0" w:space="0" w:color="auto"/>
        <w:right w:val="none" w:sz="0" w:space="0" w:color="auto"/>
      </w:divBdr>
    </w:div>
    <w:div w:id="1220554731">
      <w:bodyDiv w:val="1"/>
      <w:marLeft w:val="0"/>
      <w:marRight w:val="0"/>
      <w:marTop w:val="0"/>
      <w:marBottom w:val="0"/>
      <w:divBdr>
        <w:top w:val="none" w:sz="0" w:space="0" w:color="auto"/>
        <w:left w:val="none" w:sz="0" w:space="0" w:color="auto"/>
        <w:bottom w:val="none" w:sz="0" w:space="0" w:color="auto"/>
        <w:right w:val="none" w:sz="0" w:space="0" w:color="auto"/>
      </w:divBdr>
    </w:div>
    <w:div w:id="1220820222">
      <w:bodyDiv w:val="1"/>
      <w:marLeft w:val="0"/>
      <w:marRight w:val="0"/>
      <w:marTop w:val="0"/>
      <w:marBottom w:val="0"/>
      <w:divBdr>
        <w:top w:val="none" w:sz="0" w:space="0" w:color="auto"/>
        <w:left w:val="none" w:sz="0" w:space="0" w:color="auto"/>
        <w:bottom w:val="none" w:sz="0" w:space="0" w:color="auto"/>
        <w:right w:val="none" w:sz="0" w:space="0" w:color="auto"/>
      </w:divBdr>
    </w:div>
    <w:div w:id="1224221482">
      <w:bodyDiv w:val="1"/>
      <w:marLeft w:val="0"/>
      <w:marRight w:val="0"/>
      <w:marTop w:val="0"/>
      <w:marBottom w:val="0"/>
      <w:divBdr>
        <w:top w:val="none" w:sz="0" w:space="0" w:color="auto"/>
        <w:left w:val="none" w:sz="0" w:space="0" w:color="auto"/>
        <w:bottom w:val="none" w:sz="0" w:space="0" w:color="auto"/>
        <w:right w:val="none" w:sz="0" w:space="0" w:color="auto"/>
      </w:divBdr>
    </w:div>
    <w:div w:id="1224877888">
      <w:bodyDiv w:val="1"/>
      <w:marLeft w:val="0"/>
      <w:marRight w:val="0"/>
      <w:marTop w:val="0"/>
      <w:marBottom w:val="0"/>
      <w:divBdr>
        <w:top w:val="none" w:sz="0" w:space="0" w:color="auto"/>
        <w:left w:val="none" w:sz="0" w:space="0" w:color="auto"/>
        <w:bottom w:val="none" w:sz="0" w:space="0" w:color="auto"/>
        <w:right w:val="none" w:sz="0" w:space="0" w:color="auto"/>
      </w:divBdr>
    </w:div>
    <w:div w:id="1225529618">
      <w:bodyDiv w:val="1"/>
      <w:marLeft w:val="0"/>
      <w:marRight w:val="0"/>
      <w:marTop w:val="0"/>
      <w:marBottom w:val="0"/>
      <w:divBdr>
        <w:top w:val="none" w:sz="0" w:space="0" w:color="auto"/>
        <w:left w:val="none" w:sz="0" w:space="0" w:color="auto"/>
        <w:bottom w:val="none" w:sz="0" w:space="0" w:color="auto"/>
        <w:right w:val="none" w:sz="0" w:space="0" w:color="auto"/>
      </w:divBdr>
    </w:div>
    <w:div w:id="1233586328">
      <w:bodyDiv w:val="1"/>
      <w:marLeft w:val="0"/>
      <w:marRight w:val="0"/>
      <w:marTop w:val="0"/>
      <w:marBottom w:val="0"/>
      <w:divBdr>
        <w:top w:val="none" w:sz="0" w:space="0" w:color="auto"/>
        <w:left w:val="none" w:sz="0" w:space="0" w:color="auto"/>
        <w:bottom w:val="none" w:sz="0" w:space="0" w:color="auto"/>
        <w:right w:val="none" w:sz="0" w:space="0" w:color="auto"/>
      </w:divBdr>
    </w:div>
    <w:div w:id="1233660613">
      <w:bodyDiv w:val="1"/>
      <w:marLeft w:val="0"/>
      <w:marRight w:val="0"/>
      <w:marTop w:val="0"/>
      <w:marBottom w:val="0"/>
      <w:divBdr>
        <w:top w:val="none" w:sz="0" w:space="0" w:color="auto"/>
        <w:left w:val="none" w:sz="0" w:space="0" w:color="auto"/>
        <w:bottom w:val="none" w:sz="0" w:space="0" w:color="auto"/>
        <w:right w:val="none" w:sz="0" w:space="0" w:color="auto"/>
      </w:divBdr>
    </w:div>
    <w:div w:id="1238438288">
      <w:bodyDiv w:val="1"/>
      <w:marLeft w:val="0"/>
      <w:marRight w:val="0"/>
      <w:marTop w:val="0"/>
      <w:marBottom w:val="0"/>
      <w:divBdr>
        <w:top w:val="none" w:sz="0" w:space="0" w:color="auto"/>
        <w:left w:val="none" w:sz="0" w:space="0" w:color="auto"/>
        <w:bottom w:val="none" w:sz="0" w:space="0" w:color="auto"/>
        <w:right w:val="none" w:sz="0" w:space="0" w:color="auto"/>
      </w:divBdr>
    </w:div>
    <w:div w:id="1240948474">
      <w:bodyDiv w:val="1"/>
      <w:marLeft w:val="0"/>
      <w:marRight w:val="0"/>
      <w:marTop w:val="0"/>
      <w:marBottom w:val="0"/>
      <w:divBdr>
        <w:top w:val="none" w:sz="0" w:space="0" w:color="auto"/>
        <w:left w:val="none" w:sz="0" w:space="0" w:color="auto"/>
        <w:bottom w:val="none" w:sz="0" w:space="0" w:color="auto"/>
        <w:right w:val="none" w:sz="0" w:space="0" w:color="auto"/>
      </w:divBdr>
    </w:div>
    <w:div w:id="1243876185">
      <w:bodyDiv w:val="1"/>
      <w:marLeft w:val="0"/>
      <w:marRight w:val="0"/>
      <w:marTop w:val="0"/>
      <w:marBottom w:val="0"/>
      <w:divBdr>
        <w:top w:val="none" w:sz="0" w:space="0" w:color="auto"/>
        <w:left w:val="none" w:sz="0" w:space="0" w:color="auto"/>
        <w:bottom w:val="none" w:sz="0" w:space="0" w:color="auto"/>
        <w:right w:val="none" w:sz="0" w:space="0" w:color="auto"/>
      </w:divBdr>
    </w:div>
    <w:div w:id="1244991464">
      <w:bodyDiv w:val="1"/>
      <w:marLeft w:val="0"/>
      <w:marRight w:val="0"/>
      <w:marTop w:val="0"/>
      <w:marBottom w:val="0"/>
      <w:divBdr>
        <w:top w:val="none" w:sz="0" w:space="0" w:color="auto"/>
        <w:left w:val="none" w:sz="0" w:space="0" w:color="auto"/>
        <w:bottom w:val="none" w:sz="0" w:space="0" w:color="auto"/>
        <w:right w:val="none" w:sz="0" w:space="0" w:color="auto"/>
      </w:divBdr>
    </w:div>
    <w:div w:id="1250192320">
      <w:bodyDiv w:val="1"/>
      <w:marLeft w:val="0"/>
      <w:marRight w:val="0"/>
      <w:marTop w:val="0"/>
      <w:marBottom w:val="0"/>
      <w:divBdr>
        <w:top w:val="none" w:sz="0" w:space="0" w:color="auto"/>
        <w:left w:val="none" w:sz="0" w:space="0" w:color="auto"/>
        <w:bottom w:val="none" w:sz="0" w:space="0" w:color="auto"/>
        <w:right w:val="none" w:sz="0" w:space="0" w:color="auto"/>
      </w:divBdr>
    </w:div>
    <w:div w:id="1250774824">
      <w:bodyDiv w:val="1"/>
      <w:marLeft w:val="0"/>
      <w:marRight w:val="0"/>
      <w:marTop w:val="0"/>
      <w:marBottom w:val="0"/>
      <w:divBdr>
        <w:top w:val="none" w:sz="0" w:space="0" w:color="auto"/>
        <w:left w:val="none" w:sz="0" w:space="0" w:color="auto"/>
        <w:bottom w:val="none" w:sz="0" w:space="0" w:color="auto"/>
        <w:right w:val="none" w:sz="0" w:space="0" w:color="auto"/>
      </w:divBdr>
    </w:div>
    <w:div w:id="1251542520">
      <w:bodyDiv w:val="1"/>
      <w:marLeft w:val="0"/>
      <w:marRight w:val="0"/>
      <w:marTop w:val="0"/>
      <w:marBottom w:val="0"/>
      <w:divBdr>
        <w:top w:val="none" w:sz="0" w:space="0" w:color="auto"/>
        <w:left w:val="none" w:sz="0" w:space="0" w:color="auto"/>
        <w:bottom w:val="none" w:sz="0" w:space="0" w:color="auto"/>
        <w:right w:val="none" w:sz="0" w:space="0" w:color="auto"/>
      </w:divBdr>
    </w:div>
    <w:div w:id="1251960841">
      <w:bodyDiv w:val="1"/>
      <w:marLeft w:val="0"/>
      <w:marRight w:val="0"/>
      <w:marTop w:val="0"/>
      <w:marBottom w:val="0"/>
      <w:divBdr>
        <w:top w:val="none" w:sz="0" w:space="0" w:color="auto"/>
        <w:left w:val="none" w:sz="0" w:space="0" w:color="auto"/>
        <w:bottom w:val="none" w:sz="0" w:space="0" w:color="auto"/>
        <w:right w:val="none" w:sz="0" w:space="0" w:color="auto"/>
      </w:divBdr>
    </w:div>
    <w:div w:id="1252662727">
      <w:bodyDiv w:val="1"/>
      <w:marLeft w:val="0"/>
      <w:marRight w:val="0"/>
      <w:marTop w:val="0"/>
      <w:marBottom w:val="0"/>
      <w:divBdr>
        <w:top w:val="none" w:sz="0" w:space="0" w:color="auto"/>
        <w:left w:val="none" w:sz="0" w:space="0" w:color="auto"/>
        <w:bottom w:val="none" w:sz="0" w:space="0" w:color="auto"/>
        <w:right w:val="none" w:sz="0" w:space="0" w:color="auto"/>
      </w:divBdr>
    </w:div>
    <w:div w:id="1252734859">
      <w:bodyDiv w:val="1"/>
      <w:marLeft w:val="0"/>
      <w:marRight w:val="0"/>
      <w:marTop w:val="0"/>
      <w:marBottom w:val="0"/>
      <w:divBdr>
        <w:top w:val="none" w:sz="0" w:space="0" w:color="auto"/>
        <w:left w:val="none" w:sz="0" w:space="0" w:color="auto"/>
        <w:bottom w:val="none" w:sz="0" w:space="0" w:color="auto"/>
        <w:right w:val="none" w:sz="0" w:space="0" w:color="auto"/>
      </w:divBdr>
    </w:div>
    <w:div w:id="1255741875">
      <w:bodyDiv w:val="1"/>
      <w:marLeft w:val="0"/>
      <w:marRight w:val="0"/>
      <w:marTop w:val="0"/>
      <w:marBottom w:val="0"/>
      <w:divBdr>
        <w:top w:val="none" w:sz="0" w:space="0" w:color="auto"/>
        <w:left w:val="none" w:sz="0" w:space="0" w:color="auto"/>
        <w:bottom w:val="none" w:sz="0" w:space="0" w:color="auto"/>
        <w:right w:val="none" w:sz="0" w:space="0" w:color="auto"/>
      </w:divBdr>
    </w:div>
    <w:div w:id="1259174136">
      <w:bodyDiv w:val="1"/>
      <w:marLeft w:val="0"/>
      <w:marRight w:val="0"/>
      <w:marTop w:val="0"/>
      <w:marBottom w:val="0"/>
      <w:divBdr>
        <w:top w:val="none" w:sz="0" w:space="0" w:color="auto"/>
        <w:left w:val="none" w:sz="0" w:space="0" w:color="auto"/>
        <w:bottom w:val="none" w:sz="0" w:space="0" w:color="auto"/>
        <w:right w:val="none" w:sz="0" w:space="0" w:color="auto"/>
      </w:divBdr>
    </w:div>
    <w:div w:id="1263877317">
      <w:bodyDiv w:val="1"/>
      <w:marLeft w:val="0"/>
      <w:marRight w:val="0"/>
      <w:marTop w:val="0"/>
      <w:marBottom w:val="0"/>
      <w:divBdr>
        <w:top w:val="none" w:sz="0" w:space="0" w:color="auto"/>
        <w:left w:val="none" w:sz="0" w:space="0" w:color="auto"/>
        <w:bottom w:val="none" w:sz="0" w:space="0" w:color="auto"/>
        <w:right w:val="none" w:sz="0" w:space="0" w:color="auto"/>
      </w:divBdr>
    </w:div>
    <w:div w:id="1272275091">
      <w:bodyDiv w:val="1"/>
      <w:marLeft w:val="0"/>
      <w:marRight w:val="0"/>
      <w:marTop w:val="0"/>
      <w:marBottom w:val="0"/>
      <w:divBdr>
        <w:top w:val="none" w:sz="0" w:space="0" w:color="auto"/>
        <w:left w:val="none" w:sz="0" w:space="0" w:color="auto"/>
        <w:bottom w:val="none" w:sz="0" w:space="0" w:color="auto"/>
        <w:right w:val="none" w:sz="0" w:space="0" w:color="auto"/>
      </w:divBdr>
    </w:div>
    <w:div w:id="1273827848">
      <w:bodyDiv w:val="1"/>
      <w:marLeft w:val="0"/>
      <w:marRight w:val="0"/>
      <w:marTop w:val="0"/>
      <w:marBottom w:val="0"/>
      <w:divBdr>
        <w:top w:val="none" w:sz="0" w:space="0" w:color="auto"/>
        <w:left w:val="none" w:sz="0" w:space="0" w:color="auto"/>
        <w:bottom w:val="none" w:sz="0" w:space="0" w:color="auto"/>
        <w:right w:val="none" w:sz="0" w:space="0" w:color="auto"/>
      </w:divBdr>
    </w:div>
    <w:div w:id="1276667967">
      <w:bodyDiv w:val="1"/>
      <w:marLeft w:val="0"/>
      <w:marRight w:val="0"/>
      <w:marTop w:val="0"/>
      <w:marBottom w:val="0"/>
      <w:divBdr>
        <w:top w:val="none" w:sz="0" w:space="0" w:color="auto"/>
        <w:left w:val="none" w:sz="0" w:space="0" w:color="auto"/>
        <w:bottom w:val="none" w:sz="0" w:space="0" w:color="auto"/>
        <w:right w:val="none" w:sz="0" w:space="0" w:color="auto"/>
      </w:divBdr>
    </w:div>
    <w:div w:id="1278638890">
      <w:bodyDiv w:val="1"/>
      <w:marLeft w:val="0"/>
      <w:marRight w:val="0"/>
      <w:marTop w:val="0"/>
      <w:marBottom w:val="0"/>
      <w:divBdr>
        <w:top w:val="none" w:sz="0" w:space="0" w:color="auto"/>
        <w:left w:val="none" w:sz="0" w:space="0" w:color="auto"/>
        <w:bottom w:val="none" w:sz="0" w:space="0" w:color="auto"/>
        <w:right w:val="none" w:sz="0" w:space="0" w:color="auto"/>
      </w:divBdr>
    </w:div>
    <w:div w:id="1281766194">
      <w:bodyDiv w:val="1"/>
      <w:marLeft w:val="0"/>
      <w:marRight w:val="0"/>
      <w:marTop w:val="0"/>
      <w:marBottom w:val="0"/>
      <w:divBdr>
        <w:top w:val="none" w:sz="0" w:space="0" w:color="auto"/>
        <w:left w:val="none" w:sz="0" w:space="0" w:color="auto"/>
        <w:bottom w:val="none" w:sz="0" w:space="0" w:color="auto"/>
        <w:right w:val="none" w:sz="0" w:space="0" w:color="auto"/>
      </w:divBdr>
    </w:div>
    <w:div w:id="1282109177">
      <w:bodyDiv w:val="1"/>
      <w:marLeft w:val="0"/>
      <w:marRight w:val="0"/>
      <w:marTop w:val="0"/>
      <w:marBottom w:val="0"/>
      <w:divBdr>
        <w:top w:val="none" w:sz="0" w:space="0" w:color="auto"/>
        <w:left w:val="none" w:sz="0" w:space="0" w:color="auto"/>
        <w:bottom w:val="none" w:sz="0" w:space="0" w:color="auto"/>
        <w:right w:val="none" w:sz="0" w:space="0" w:color="auto"/>
      </w:divBdr>
    </w:div>
    <w:div w:id="1283657914">
      <w:bodyDiv w:val="1"/>
      <w:marLeft w:val="0"/>
      <w:marRight w:val="0"/>
      <w:marTop w:val="0"/>
      <w:marBottom w:val="0"/>
      <w:divBdr>
        <w:top w:val="none" w:sz="0" w:space="0" w:color="auto"/>
        <w:left w:val="none" w:sz="0" w:space="0" w:color="auto"/>
        <w:bottom w:val="none" w:sz="0" w:space="0" w:color="auto"/>
        <w:right w:val="none" w:sz="0" w:space="0" w:color="auto"/>
      </w:divBdr>
    </w:div>
    <w:div w:id="1288927025">
      <w:bodyDiv w:val="1"/>
      <w:marLeft w:val="0"/>
      <w:marRight w:val="0"/>
      <w:marTop w:val="0"/>
      <w:marBottom w:val="0"/>
      <w:divBdr>
        <w:top w:val="none" w:sz="0" w:space="0" w:color="auto"/>
        <w:left w:val="none" w:sz="0" w:space="0" w:color="auto"/>
        <w:bottom w:val="none" w:sz="0" w:space="0" w:color="auto"/>
        <w:right w:val="none" w:sz="0" w:space="0" w:color="auto"/>
      </w:divBdr>
    </w:div>
    <w:div w:id="1289900642">
      <w:bodyDiv w:val="1"/>
      <w:marLeft w:val="0"/>
      <w:marRight w:val="0"/>
      <w:marTop w:val="0"/>
      <w:marBottom w:val="0"/>
      <w:divBdr>
        <w:top w:val="none" w:sz="0" w:space="0" w:color="auto"/>
        <w:left w:val="none" w:sz="0" w:space="0" w:color="auto"/>
        <w:bottom w:val="none" w:sz="0" w:space="0" w:color="auto"/>
        <w:right w:val="none" w:sz="0" w:space="0" w:color="auto"/>
      </w:divBdr>
    </w:div>
    <w:div w:id="1293367217">
      <w:bodyDiv w:val="1"/>
      <w:marLeft w:val="0"/>
      <w:marRight w:val="0"/>
      <w:marTop w:val="0"/>
      <w:marBottom w:val="0"/>
      <w:divBdr>
        <w:top w:val="none" w:sz="0" w:space="0" w:color="auto"/>
        <w:left w:val="none" w:sz="0" w:space="0" w:color="auto"/>
        <w:bottom w:val="none" w:sz="0" w:space="0" w:color="auto"/>
        <w:right w:val="none" w:sz="0" w:space="0" w:color="auto"/>
      </w:divBdr>
    </w:div>
    <w:div w:id="1293636994">
      <w:bodyDiv w:val="1"/>
      <w:marLeft w:val="0"/>
      <w:marRight w:val="0"/>
      <w:marTop w:val="0"/>
      <w:marBottom w:val="0"/>
      <w:divBdr>
        <w:top w:val="none" w:sz="0" w:space="0" w:color="auto"/>
        <w:left w:val="none" w:sz="0" w:space="0" w:color="auto"/>
        <w:bottom w:val="none" w:sz="0" w:space="0" w:color="auto"/>
        <w:right w:val="none" w:sz="0" w:space="0" w:color="auto"/>
      </w:divBdr>
    </w:div>
    <w:div w:id="1296373203">
      <w:bodyDiv w:val="1"/>
      <w:marLeft w:val="0"/>
      <w:marRight w:val="0"/>
      <w:marTop w:val="0"/>
      <w:marBottom w:val="0"/>
      <w:divBdr>
        <w:top w:val="none" w:sz="0" w:space="0" w:color="auto"/>
        <w:left w:val="none" w:sz="0" w:space="0" w:color="auto"/>
        <w:bottom w:val="none" w:sz="0" w:space="0" w:color="auto"/>
        <w:right w:val="none" w:sz="0" w:space="0" w:color="auto"/>
      </w:divBdr>
    </w:div>
    <w:div w:id="1300266047">
      <w:bodyDiv w:val="1"/>
      <w:marLeft w:val="0"/>
      <w:marRight w:val="0"/>
      <w:marTop w:val="0"/>
      <w:marBottom w:val="0"/>
      <w:divBdr>
        <w:top w:val="none" w:sz="0" w:space="0" w:color="auto"/>
        <w:left w:val="none" w:sz="0" w:space="0" w:color="auto"/>
        <w:bottom w:val="none" w:sz="0" w:space="0" w:color="auto"/>
        <w:right w:val="none" w:sz="0" w:space="0" w:color="auto"/>
      </w:divBdr>
    </w:div>
    <w:div w:id="1304576549">
      <w:bodyDiv w:val="1"/>
      <w:marLeft w:val="0"/>
      <w:marRight w:val="0"/>
      <w:marTop w:val="0"/>
      <w:marBottom w:val="0"/>
      <w:divBdr>
        <w:top w:val="none" w:sz="0" w:space="0" w:color="auto"/>
        <w:left w:val="none" w:sz="0" w:space="0" w:color="auto"/>
        <w:bottom w:val="none" w:sz="0" w:space="0" w:color="auto"/>
        <w:right w:val="none" w:sz="0" w:space="0" w:color="auto"/>
      </w:divBdr>
    </w:div>
    <w:div w:id="1305282728">
      <w:bodyDiv w:val="1"/>
      <w:marLeft w:val="0"/>
      <w:marRight w:val="0"/>
      <w:marTop w:val="0"/>
      <w:marBottom w:val="0"/>
      <w:divBdr>
        <w:top w:val="none" w:sz="0" w:space="0" w:color="auto"/>
        <w:left w:val="none" w:sz="0" w:space="0" w:color="auto"/>
        <w:bottom w:val="none" w:sz="0" w:space="0" w:color="auto"/>
        <w:right w:val="none" w:sz="0" w:space="0" w:color="auto"/>
      </w:divBdr>
    </w:div>
    <w:div w:id="1305743136">
      <w:bodyDiv w:val="1"/>
      <w:marLeft w:val="0"/>
      <w:marRight w:val="0"/>
      <w:marTop w:val="0"/>
      <w:marBottom w:val="0"/>
      <w:divBdr>
        <w:top w:val="none" w:sz="0" w:space="0" w:color="auto"/>
        <w:left w:val="none" w:sz="0" w:space="0" w:color="auto"/>
        <w:bottom w:val="none" w:sz="0" w:space="0" w:color="auto"/>
        <w:right w:val="none" w:sz="0" w:space="0" w:color="auto"/>
      </w:divBdr>
    </w:div>
    <w:div w:id="1306396736">
      <w:bodyDiv w:val="1"/>
      <w:marLeft w:val="0"/>
      <w:marRight w:val="0"/>
      <w:marTop w:val="0"/>
      <w:marBottom w:val="0"/>
      <w:divBdr>
        <w:top w:val="none" w:sz="0" w:space="0" w:color="auto"/>
        <w:left w:val="none" w:sz="0" w:space="0" w:color="auto"/>
        <w:bottom w:val="none" w:sz="0" w:space="0" w:color="auto"/>
        <w:right w:val="none" w:sz="0" w:space="0" w:color="auto"/>
      </w:divBdr>
    </w:div>
    <w:div w:id="1312759237">
      <w:bodyDiv w:val="1"/>
      <w:marLeft w:val="0"/>
      <w:marRight w:val="0"/>
      <w:marTop w:val="0"/>
      <w:marBottom w:val="0"/>
      <w:divBdr>
        <w:top w:val="none" w:sz="0" w:space="0" w:color="auto"/>
        <w:left w:val="none" w:sz="0" w:space="0" w:color="auto"/>
        <w:bottom w:val="none" w:sz="0" w:space="0" w:color="auto"/>
        <w:right w:val="none" w:sz="0" w:space="0" w:color="auto"/>
      </w:divBdr>
    </w:div>
    <w:div w:id="1312828914">
      <w:bodyDiv w:val="1"/>
      <w:marLeft w:val="0"/>
      <w:marRight w:val="0"/>
      <w:marTop w:val="0"/>
      <w:marBottom w:val="0"/>
      <w:divBdr>
        <w:top w:val="none" w:sz="0" w:space="0" w:color="auto"/>
        <w:left w:val="none" w:sz="0" w:space="0" w:color="auto"/>
        <w:bottom w:val="none" w:sz="0" w:space="0" w:color="auto"/>
        <w:right w:val="none" w:sz="0" w:space="0" w:color="auto"/>
      </w:divBdr>
    </w:div>
    <w:div w:id="1318146863">
      <w:bodyDiv w:val="1"/>
      <w:marLeft w:val="0"/>
      <w:marRight w:val="0"/>
      <w:marTop w:val="0"/>
      <w:marBottom w:val="0"/>
      <w:divBdr>
        <w:top w:val="none" w:sz="0" w:space="0" w:color="auto"/>
        <w:left w:val="none" w:sz="0" w:space="0" w:color="auto"/>
        <w:bottom w:val="none" w:sz="0" w:space="0" w:color="auto"/>
        <w:right w:val="none" w:sz="0" w:space="0" w:color="auto"/>
      </w:divBdr>
    </w:div>
    <w:div w:id="1319457016">
      <w:bodyDiv w:val="1"/>
      <w:marLeft w:val="0"/>
      <w:marRight w:val="0"/>
      <w:marTop w:val="0"/>
      <w:marBottom w:val="0"/>
      <w:divBdr>
        <w:top w:val="none" w:sz="0" w:space="0" w:color="auto"/>
        <w:left w:val="none" w:sz="0" w:space="0" w:color="auto"/>
        <w:bottom w:val="none" w:sz="0" w:space="0" w:color="auto"/>
        <w:right w:val="none" w:sz="0" w:space="0" w:color="auto"/>
      </w:divBdr>
    </w:div>
    <w:div w:id="1321811209">
      <w:bodyDiv w:val="1"/>
      <w:marLeft w:val="0"/>
      <w:marRight w:val="0"/>
      <w:marTop w:val="0"/>
      <w:marBottom w:val="0"/>
      <w:divBdr>
        <w:top w:val="none" w:sz="0" w:space="0" w:color="auto"/>
        <w:left w:val="none" w:sz="0" w:space="0" w:color="auto"/>
        <w:bottom w:val="none" w:sz="0" w:space="0" w:color="auto"/>
        <w:right w:val="none" w:sz="0" w:space="0" w:color="auto"/>
      </w:divBdr>
    </w:div>
    <w:div w:id="1327660979">
      <w:bodyDiv w:val="1"/>
      <w:marLeft w:val="0"/>
      <w:marRight w:val="0"/>
      <w:marTop w:val="0"/>
      <w:marBottom w:val="0"/>
      <w:divBdr>
        <w:top w:val="none" w:sz="0" w:space="0" w:color="auto"/>
        <w:left w:val="none" w:sz="0" w:space="0" w:color="auto"/>
        <w:bottom w:val="none" w:sz="0" w:space="0" w:color="auto"/>
        <w:right w:val="none" w:sz="0" w:space="0" w:color="auto"/>
      </w:divBdr>
    </w:div>
    <w:div w:id="1329139088">
      <w:bodyDiv w:val="1"/>
      <w:marLeft w:val="0"/>
      <w:marRight w:val="0"/>
      <w:marTop w:val="0"/>
      <w:marBottom w:val="0"/>
      <w:divBdr>
        <w:top w:val="none" w:sz="0" w:space="0" w:color="auto"/>
        <w:left w:val="none" w:sz="0" w:space="0" w:color="auto"/>
        <w:bottom w:val="none" w:sz="0" w:space="0" w:color="auto"/>
        <w:right w:val="none" w:sz="0" w:space="0" w:color="auto"/>
      </w:divBdr>
    </w:div>
    <w:div w:id="1330596550">
      <w:bodyDiv w:val="1"/>
      <w:marLeft w:val="0"/>
      <w:marRight w:val="0"/>
      <w:marTop w:val="0"/>
      <w:marBottom w:val="0"/>
      <w:divBdr>
        <w:top w:val="none" w:sz="0" w:space="0" w:color="auto"/>
        <w:left w:val="none" w:sz="0" w:space="0" w:color="auto"/>
        <w:bottom w:val="none" w:sz="0" w:space="0" w:color="auto"/>
        <w:right w:val="none" w:sz="0" w:space="0" w:color="auto"/>
      </w:divBdr>
    </w:div>
    <w:div w:id="1333482788">
      <w:bodyDiv w:val="1"/>
      <w:marLeft w:val="0"/>
      <w:marRight w:val="0"/>
      <w:marTop w:val="0"/>
      <w:marBottom w:val="0"/>
      <w:divBdr>
        <w:top w:val="none" w:sz="0" w:space="0" w:color="auto"/>
        <w:left w:val="none" w:sz="0" w:space="0" w:color="auto"/>
        <w:bottom w:val="none" w:sz="0" w:space="0" w:color="auto"/>
        <w:right w:val="none" w:sz="0" w:space="0" w:color="auto"/>
      </w:divBdr>
    </w:div>
    <w:div w:id="1335179969">
      <w:bodyDiv w:val="1"/>
      <w:marLeft w:val="0"/>
      <w:marRight w:val="0"/>
      <w:marTop w:val="0"/>
      <w:marBottom w:val="0"/>
      <w:divBdr>
        <w:top w:val="none" w:sz="0" w:space="0" w:color="auto"/>
        <w:left w:val="none" w:sz="0" w:space="0" w:color="auto"/>
        <w:bottom w:val="none" w:sz="0" w:space="0" w:color="auto"/>
        <w:right w:val="none" w:sz="0" w:space="0" w:color="auto"/>
      </w:divBdr>
    </w:div>
    <w:div w:id="1338072041">
      <w:bodyDiv w:val="1"/>
      <w:marLeft w:val="0"/>
      <w:marRight w:val="0"/>
      <w:marTop w:val="0"/>
      <w:marBottom w:val="0"/>
      <w:divBdr>
        <w:top w:val="none" w:sz="0" w:space="0" w:color="auto"/>
        <w:left w:val="none" w:sz="0" w:space="0" w:color="auto"/>
        <w:bottom w:val="none" w:sz="0" w:space="0" w:color="auto"/>
        <w:right w:val="none" w:sz="0" w:space="0" w:color="auto"/>
      </w:divBdr>
    </w:div>
    <w:div w:id="1343314110">
      <w:bodyDiv w:val="1"/>
      <w:marLeft w:val="0"/>
      <w:marRight w:val="0"/>
      <w:marTop w:val="0"/>
      <w:marBottom w:val="0"/>
      <w:divBdr>
        <w:top w:val="none" w:sz="0" w:space="0" w:color="auto"/>
        <w:left w:val="none" w:sz="0" w:space="0" w:color="auto"/>
        <w:bottom w:val="none" w:sz="0" w:space="0" w:color="auto"/>
        <w:right w:val="none" w:sz="0" w:space="0" w:color="auto"/>
      </w:divBdr>
    </w:div>
    <w:div w:id="1345522199">
      <w:bodyDiv w:val="1"/>
      <w:marLeft w:val="0"/>
      <w:marRight w:val="0"/>
      <w:marTop w:val="0"/>
      <w:marBottom w:val="0"/>
      <w:divBdr>
        <w:top w:val="none" w:sz="0" w:space="0" w:color="auto"/>
        <w:left w:val="none" w:sz="0" w:space="0" w:color="auto"/>
        <w:bottom w:val="none" w:sz="0" w:space="0" w:color="auto"/>
        <w:right w:val="none" w:sz="0" w:space="0" w:color="auto"/>
      </w:divBdr>
    </w:div>
    <w:div w:id="1348214821">
      <w:bodyDiv w:val="1"/>
      <w:marLeft w:val="0"/>
      <w:marRight w:val="0"/>
      <w:marTop w:val="0"/>
      <w:marBottom w:val="0"/>
      <w:divBdr>
        <w:top w:val="none" w:sz="0" w:space="0" w:color="auto"/>
        <w:left w:val="none" w:sz="0" w:space="0" w:color="auto"/>
        <w:bottom w:val="none" w:sz="0" w:space="0" w:color="auto"/>
        <w:right w:val="none" w:sz="0" w:space="0" w:color="auto"/>
      </w:divBdr>
    </w:div>
    <w:div w:id="1349024143">
      <w:bodyDiv w:val="1"/>
      <w:marLeft w:val="0"/>
      <w:marRight w:val="0"/>
      <w:marTop w:val="0"/>
      <w:marBottom w:val="0"/>
      <w:divBdr>
        <w:top w:val="none" w:sz="0" w:space="0" w:color="auto"/>
        <w:left w:val="none" w:sz="0" w:space="0" w:color="auto"/>
        <w:bottom w:val="none" w:sz="0" w:space="0" w:color="auto"/>
        <w:right w:val="none" w:sz="0" w:space="0" w:color="auto"/>
      </w:divBdr>
    </w:div>
    <w:div w:id="1349329535">
      <w:bodyDiv w:val="1"/>
      <w:marLeft w:val="0"/>
      <w:marRight w:val="0"/>
      <w:marTop w:val="0"/>
      <w:marBottom w:val="0"/>
      <w:divBdr>
        <w:top w:val="none" w:sz="0" w:space="0" w:color="auto"/>
        <w:left w:val="none" w:sz="0" w:space="0" w:color="auto"/>
        <w:bottom w:val="none" w:sz="0" w:space="0" w:color="auto"/>
        <w:right w:val="none" w:sz="0" w:space="0" w:color="auto"/>
      </w:divBdr>
    </w:div>
    <w:div w:id="1349719585">
      <w:bodyDiv w:val="1"/>
      <w:marLeft w:val="0"/>
      <w:marRight w:val="0"/>
      <w:marTop w:val="0"/>
      <w:marBottom w:val="0"/>
      <w:divBdr>
        <w:top w:val="none" w:sz="0" w:space="0" w:color="auto"/>
        <w:left w:val="none" w:sz="0" w:space="0" w:color="auto"/>
        <w:bottom w:val="none" w:sz="0" w:space="0" w:color="auto"/>
        <w:right w:val="none" w:sz="0" w:space="0" w:color="auto"/>
      </w:divBdr>
    </w:div>
    <w:div w:id="1352998148">
      <w:bodyDiv w:val="1"/>
      <w:marLeft w:val="0"/>
      <w:marRight w:val="0"/>
      <w:marTop w:val="0"/>
      <w:marBottom w:val="0"/>
      <w:divBdr>
        <w:top w:val="none" w:sz="0" w:space="0" w:color="auto"/>
        <w:left w:val="none" w:sz="0" w:space="0" w:color="auto"/>
        <w:bottom w:val="none" w:sz="0" w:space="0" w:color="auto"/>
        <w:right w:val="none" w:sz="0" w:space="0" w:color="auto"/>
      </w:divBdr>
    </w:div>
    <w:div w:id="1355224509">
      <w:bodyDiv w:val="1"/>
      <w:marLeft w:val="0"/>
      <w:marRight w:val="0"/>
      <w:marTop w:val="0"/>
      <w:marBottom w:val="0"/>
      <w:divBdr>
        <w:top w:val="none" w:sz="0" w:space="0" w:color="auto"/>
        <w:left w:val="none" w:sz="0" w:space="0" w:color="auto"/>
        <w:bottom w:val="none" w:sz="0" w:space="0" w:color="auto"/>
        <w:right w:val="none" w:sz="0" w:space="0" w:color="auto"/>
      </w:divBdr>
    </w:div>
    <w:div w:id="1358462110">
      <w:bodyDiv w:val="1"/>
      <w:marLeft w:val="0"/>
      <w:marRight w:val="0"/>
      <w:marTop w:val="0"/>
      <w:marBottom w:val="0"/>
      <w:divBdr>
        <w:top w:val="none" w:sz="0" w:space="0" w:color="auto"/>
        <w:left w:val="none" w:sz="0" w:space="0" w:color="auto"/>
        <w:bottom w:val="none" w:sz="0" w:space="0" w:color="auto"/>
        <w:right w:val="none" w:sz="0" w:space="0" w:color="auto"/>
      </w:divBdr>
    </w:div>
    <w:div w:id="1359428162">
      <w:bodyDiv w:val="1"/>
      <w:marLeft w:val="0"/>
      <w:marRight w:val="0"/>
      <w:marTop w:val="0"/>
      <w:marBottom w:val="0"/>
      <w:divBdr>
        <w:top w:val="none" w:sz="0" w:space="0" w:color="auto"/>
        <w:left w:val="none" w:sz="0" w:space="0" w:color="auto"/>
        <w:bottom w:val="none" w:sz="0" w:space="0" w:color="auto"/>
        <w:right w:val="none" w:sz="0" w:space="0" w:color="auto"/>
      </w:divBdr>
      <w:divsChild>
        <w:div w:id="7761640">
          <w:marLeft w:val="0"/>
          <w:marRight w:val="0"/>
          <w:marTop w:val="0"/>
          <w:marBottom w:val="0"/>
          <w:divBdr>
            <w:top w:val="none" w:sz="0" w:space="0" w:color="auto"/>
            <w:left w:val="none" w:sz="0" w:space="0" w:color="auto"/>
            <w:bottom w:val="none" w:sz="0" w:space="0" w:color="auto"/>
            <w:right w:val="none" w:sz="0" w:space="0" w:color="auto"/>
          </w:divBdr>
        </w:div>
        <w:div w:id="781606641">
          <w:marLeft w:val="0"/>
          <w:marRight w:val="0"/>
          <w:marTop w:val="0"/>
          <w:marBottom w:val="0"/>
          <w:divBdr>
            <w:top w:val="none" w:sz="0" w:space="0" w:color="auto"/>
            <w:left w:val="none" w:sz="0" w:space="0" w:color="auto"/>
            <w:bottom w:val="none" w:sz="0" w:space="0" w:color="auto"/>
            <w:right w:val="none" w:sz="0" w:space="0" w:color="auto"/>
          </w:divBdr>
        </w:div>
        <w:div w:id="1586258630">
          <w:marLeft w:val="0"/>
          <w:marRight w:val="0"/>
          <w:marTop w:val="0"/>
          <w:marBottom w:val="0"/>
          <w:divBdr>
            <w:top w:val="none" w:sz="0" w:space="0" w:color="auto"/>
            <w:left w:val="none" w:sz="0" w:space="0" w:color="auto"/>
            <w:bottom w:val="none" w:sz="0" w:space="0" w:color="auto"/>
            <w:right w:val="none" w:sz="0" w:space="0" w:color="auto"/>
          </w:divBdr>
        </w:div>
        <w:div w:id="1697735886">
          <w:marLeft w:val="0"/>
          <w:marRight w:val="0"/>
          <w:marTop w:val="0"/>
          <w:marBottom w:val="0"/>
          <w:divBdr>
            <w:top w:val="none" w:sz="0" w:space="0" w:color="auto"/>
            <w:left w:val="none" w:sz="0" w:space="0" w:color="auto"/>
            <w:bottom w:val="none" w:sz="0" w:space="0" w:color="auto"/>
            <w:right w:val="none" w:sz="0" w:space="0" w:color="auto"/>
          </w:divBdr>
        </w:div>
      </w:divsChild>
    </w:div>
    <w:div w:id="1361006546">
      <w:bodyDiv w:val="1"/>
      <w:marLeft w:val="0"/>
      <w:marRight w:val="0"/>
      <w:marTop w:val="0"/>
      <w:marBottom w:val="0"/>
      <w:divBdr>
        <w:top w:val="none" w:sz="0" w:space="0" w:color="auto"/>
        <w:left w:val="none" w:sz="0" w:space="0" w:color="auto"/>
        <w:bottom w:val="none" w:sz="0" w:space="0" w:color="auto"/>
        <w:right w:val="none" w:sz="0" w:space="0" w:color="auto"/>
      </w:divBdr>
    </w:div>
    <w:div w:id="1364212535">
      <w:bodyDiv w:val="1"/>
      <w:marLeft w:val="0"/>
      <w:marRight w:val="0"/>
      <w:marTop w:val="0"/>
      <w:marBottom w:val="0"/>
      <w:divBdr>
        <w:top w:val="none" w:sz="0" w:space="0" w:color="auto"/>
        <w:left w:val="none" w:sz="0" w:space="0" w:color="auto"/>
        <w:bottom w:val="none" w:sz="0" w:space="0" w:color="auto"/>
        <w:right w:val="none" w:sz="0" w:space="0" w:color="auto"/>
      </w:divBdr>
    </w:div>
    <w:div w:id="1364479785">
      <w:bodyDiv w:val="1"/>
      <w:marLeft w:val="0"/>
      <w:marRight w:val="0"/>
      <w:marTop w:val="0"/>
      <w:marBottom w:val="0"/>
      <w:divBdr>
        <w:top w:val="none" w:sz="0" w:space="0" w:color="auto"/>
        <w:left w:val="none" w:sz="0" w:space="0" w:color="auto"/>
        <w:bottom w:val="none" w:sz="0" w:space="0" w:color="auto"/>
        <w:right w:val="none" w:sz="0" w:space="0" w:color="auto"/>
      </w:divBdr>
    </w:div>
    <w:div w:id="1365980414">
      <w:bodyDiv w:val="1"/>
      <w:marLeft w:val="0"/>
      <w:marRight w:val="0"/>
      <w:marTop w:val="0"/>
      <w:marBottom w:val="0"/>
      <w:divBdr>
        <w:top w:val="none" w:sz="0" w:space="0" w:color="auto"/>
        <w:left w:val="none" w:sz="0" w:space="0" w:color="auto"/>
        <w:bottom w:val="none" w:sz="0" w:space="0" w:color="auto"/>
        <w:right w:val="none" w:sz="0" w:space="0" w:color="auto"/>
      </w:divBdr>
    </w:div>
    <w:div w:id="1366754184">
      <w:bodyDiv w:val="1"/>
      <w:marLeft w:val="0"/>
      <w:marRight w:val="0"/>
      <w:marTop w:val="0"/>
      <w:marBottom w:val="0"/>
      <w:divBdr>
        <w:top w:val="none" w:sz="0" w:space="0" w:color="auto"/>
        <w:left w:val="none" w:sz="0" w:space="0" w:color="auto"/>
        <w:bottom w:val="none" w:sz="0" w:space="0" w:color="auto"/>
        <w:right w:val="none" w:sz="0" w:space="0" w:color="auto"/>
      </w:divBdr>
      <w:divsChild>
        <w:div w:id="1215846495">
          <w:marLeft w:val="0"/>
          <w:marRight w:val="0"/>
          <w:marTop w:val="0"/>
          <w:marBottom w:val="0"/>
          <w:divBdr>
            <w:top w:val="none" w:sz="0" w:space="0" w:color="auto"/>
            <w:left w:val="none" w:sz="0" w:space="0" w:color="auto"/>
            <w:bottom w:val="none" w:sz="0" w:space="0" w:color="auto"/>
            <w:right w:val="none" w:sz="0" w:space="0" w:color="auto"/>
          </w:divBdr>
          <w:divsChild>
            <w:div w:id="1588225186">
              <w:marLeft w:val="0"/>
              <w:marRight w:val="0"/>
              <w:marTop w:val="0"/>
              <w:marBottom w:val="0"/>
              <w:divBdr>
                <w:top w:val="none" w:sz="0" w:space="0" w:color="auto"/>
                <w:left w:val="none" w:sz="0" w:space="0" w:color="auto"/>
                <w:bottom w:val="none" w:sz="0" w:space="0" w:color="auto"/>
                <w:right w:val="none" w:sz="0" w:space="0" w:color="auto"/>
              </w:divBdr>
              <w:divsChild>
                <w:div w:id="2075350411">
                  <w:marLeft w:val="0"/>
                  <w:marRight w:val="0"/>
                  <w:marTop w:val="0"/>
                  <w:marBottom w:val="0"/>
                  <w:divBdr>
                    <w:top w:val="none" w:sz="0" w:space="0" w:color="auto"/>
                    <w:left w:val="none" w:sz="0" w:space="0" w:color="auto"/>
                    <w:bottom w:val="none" w:sz="0" w:space="0" w:color="auto"/>
                    <w:right w:val="none" w:sz="0" w:space="0" w:color="auto"/>
                  </w:divBdr>
                  <w:divsChild>
                    <w:div w:id="1328174656">
                      <w:marLeft w:val="0"/>
                      <w:marRight w:val="0"/>
                      <w:marTop w:val="0"/>
                      <w:marBottom w:val="0"/>
                      <w:divBdr>
                        <w:top w:val="none" w:sz="0" w:space="0" w:color="auto"/>
                        <w:left w:val="none" w:sz="0" w:space="0" w:color="auto"/>
                        <w:bottom w:val="none" w:sz="0" w:space="0" w:color="auto"/>
                        <w:right w:val="none" w:sz="0" w:space="0" w:color="auto"/>
                      </w:divBdr>
                      <w:divsChild>
                        <w:div w:id="600069785">
                          <w:marLeft w:val="0"/>
                          <w:marRight w:val="0"/>
                          <w:marTop w:val="71"/>
                          <w:marBottom w:val="71"/>
                          <w:divBdr>
                            <w:top w:val="none" w:sz="0" w:space="0" w:color="auto"/>
                            <w:left w:val="none" w:sz="0" w:space="0" w:color="auto"/>
                            <w:bottom w:val="none" w:sz="0" w:space="0" w:color="auto"/>
                            <w:right w:val="none" w:sz="0" w:space="0" w:color="auto"/>
                          </w:divBdr>
                          <w:divsChild>
                            <w:div w:id="1165509427">
                              <w:marLeft w:val="0"/>
                              <w:marRight w:val="0"/>
                              <w:marTop w:val="0"/>
                              <w:marBottom w:val="0"/>
                              <w:divBdr>
                                <w:top w:val="none" w:sz="0" w:space="0" w:color="auto"/>
                                <w:left w:val="none" w:sz="0" w:space="0" w:color="auto"/>
                                <w:bottom w:val="none" w:sz="0" w:space="0" w:color="auto"/>
                                <w:right w:val="none" w:sz="0" w:space="0" w:color="auto"/>
                              </w:divBdr>
                              <w:divsChild>
                                <w:div w:id="1966499722">
                                  <w:marLeft w:val="0"/>
                                  <w:marRight w:val="0"/>
                                  <w:marTop w:val="141"/>
                                  <w:marBottom w:val="71"/>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369723068">
      <w:bodyDiv w:val="1"/>
      <w:marLeft w:val="0"/>
      <w:marRight w:val="0"/>
      <w:marTop w:val="0"/>
      <w:marBottom w:val="0"/>
      <w:divBdr>
        <w:top w:val="none" w:sz="0" w:space="0" w:color="auto"/>
        <w:left w:val="none" w:sz="0" w:space="0" w:color="auto"/>
        <w:bottom w:val="none" w:sz="0" w:space="0" w:color="auto"/>
        <w:right w:val="none" w:sz="0" w:space="0" w:color="auto"/>
      </w:divBdr>
    </w:div>
    <w:div w:id="1376153881">
      <w:bodyDiv w:val="1"/>
      <w:marLeft w:val="0"/>
      <w:marRight w:val="0"/>
      <w:marTop w:val="0"/>
      <w:marBottom w:val="0"/>
      <w:divBdr>
        <w:top w:val="none" w:sz="0" w:space="0" w:color="auto"/>
        <w:left w:val="none" w:sz="0" w:space="0" w:color="auto"/>
        <w:bottom w:val="none" w:sz="0" w:space="0" w:color="auto"/>
        <w:right w:val="none" w:sz="0" w:space="0" w:color="auto"/>
      </w:divBdr>
    </w:div>
    <w:div w:id="1378236406">
      <w:bodyDiv w:val="1"/>
      <w:marLeft w:val="0"/>
      <w:marRight w:val="0"/>
      <w:marTop w:val="0"/>
      <w:marBottom w:val="0"/>
      <w:divBdr>
        <w:top w:val="none" w:sz="0" w:space="0" w:color="auto"/>
        <w:left w:val="none" w:sz="0" w:space="0" w:color="auto"/>
        <w:bottom w:val="none" w:sz="0" w:space="0" w:color="auto"/>
        <w:right w:val="none" w:sz="0" w:space="0" w:color="auto"/>
      </w:divBdr>
      <w:divsChild>
        <w:div w:id="139158598">
          <w:marLeft w:val="0"/>
          <w:marRight w:val="0"/>
          <w:marTop w:val="0"/>
          <w:marBottom w:val="0"/>
          <w:divBdr>
            <w:top w:val="none" w:sz="0" w:space="0" w:color="auto"/>
            <w:left w:val="none" w:sz="0" w:space="0" w:color="auto"/>
            <w:bottom w:val="none" w:sz="0" w:space="0" w:color="auto"/>
            <w:right w:val="none" w:sz="0" w:space="0" w:color="auto"/>
          </w:divBdr>
          <w:divsChild>
            <w:div w:id="1343969209">
              <w:marLeft w:val="0"/>
              <w:marRight w:val="0"/>
              <w:marTop w:val="0"/>
              <w:marBottom w:val="0"/>
              <w:divBdr>
                <w:top w:val="none" w:sz="0" w:space="0" w:color="auto"/>
                <w:left w:val="none" w:sz="0" w:space="0" w:color="auto"/>
                <w:bottom w:val="none" w:sz="0" w:space="0" w:color="auto"/>
                <w:right w:val="none" w:sz="0" w:space="0" w:color="auto"/>
              </w:divBdr>
            </w:div>
          </w:divsChild>
        </w:div>
        <w:div w:id="955020919">
          <w:marLeft w:val="0"/>
          <w:marRight w:val="0"/>
          <w:marTop w:val="0"/>
          <w:marBottom w:val="0"/>
          <w:divBdr>
            <w:top w:val="none" w:sz="0" w:space="0" w:color="auto"/>
            <w:left w:val="none" w:sz="0" w:space="0" w:color="auto"/>
            <w:bottom w:val="none" w:sz="0" w:space="0" w:color="auto"/>
            <w:right w:val="none" w:sz="0" w:space="0" w:color="auto"/>
          </w:divBdr>
          <w:divsChild>
            <w:div w:id="98377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28088">
      <w:bodyDiv w:val="1"/>
      <w:marLeft w:val="0"/>
      <w:marRight w:val="0"/>
      <w:marTop w:val="0"/>
      <w:marBottom w:val="0"/>
      <w:divBdr>
        <w:top w:val="none" w:sz="0" w:space="0" w:color="auto"/>
        <w:left w:val="none" w:sz="0" w:space="0" w:color="auto"/>
        <w:bottom w:val="none" w:sz="0" w:space="0" w:color="auto"/>
        <w:right w:val="none" w:sz="0" w:space="0" w:color="auto"/>
      </w:divBdr>
      <w:divsChild>
        <w:div w:id="817068102">
          <w:marLeft w:val="0"/>
          <w:marRight w:val="0"/>
          <w:marTop w:val="0"/>
          <w:marBottom w:val="0"/>
          <w:divBdr>
            <w:top w:val="none" w:sz="0" w:space="0" w:color="auto"/>
            <w:left w:val="none" w:sz="0" w:space="0" w:color="auto"/>
            <w:bottom w:val="none" w:sz="0" w:space="0" w:color="auto"/>
            <w:right w:val="none" w:sz="0" w:space="0" w:color="auto"/>
          </w:divBdr>
          <w:divsChild>
            <w:div w:id="52436582">
              <w:marLeft w:val="0"/>
              <w:marRight w:val="0"/>
              <w:marTop w:val="0"/>
              <w:marBottom w:val="0"/>
              <w:divBdr>
                <w:top w:val="none" w:sz="0" w:space="0" w:color="auto"/>
                <w:left w:val="none" w:sz="0" w:space="0" w:color="auto"/>
                <w:bottom w:val="none" w:sz="0" w:space="0" w:color="auto"/>
                <w:right w:val="none" w:sz="0" w:space="0" w:color="auto"/>
              </w:divBdr>
              <w:divsChild>
                <w:div w:id="358744868">
                  <w:marLeft w:val="0"/>
                  <w:marRight w:val="0"/>
                  <w:marTop w:val="0"/>
                  <w:marBottom w:val="0"/>
                  <w:divBdr>
                    <w:top w:val="none" w:sz="0" w:space="0" w:color="auto"/>
                    <w:left w:val="none" w:sz="0" w:space="0" w:color="auto"/>
                    <w:bottom w:val="none" w:sz="0" w:space="0" w:color="auto"/>
                    <w:right w:val="none" w:sz="0" w:space="0" w:color="auto"/>
                  </w:divBdr>
                  <w:divsChild>
                    <w:div w:id="886453476">
                      <w:marLeft w:val="0"/>
                      <w:marRight w:val="0"/>
                      <w:marTop w:val="0"/>
                      <w:marBottom w:val="0"/>
                      <w:divBdr>
                        <w:top w:val="none" w:sz="0" w:space="0" w:color="auto"/>
                        <w:left w:val="none" w:sz="0" w:space="0" w:color="auto"/>
                        <w:bottom w:val="none" w:sz="0" w:space="0" w:color="auto"/>
                        <w:right w:val="none" w:sz="0" w:space="0" w:color="auto"/>
                      </w:divBdr>
                      <w:divsChild>
                        <w:div w:id="1307465835">
                          <w:marLeft w:val="0"/>
                          <w:marRight w:val="0"/>
                          <w:marTop w:val="71"/>
                          <w:marBottom w:val="71"/>
                          <w:divBdr>
                            <w:top w:val="none" w:sz="0" w:space="0" w:color="auto"/>
                            <w:left w:val="none" w:sz="0" w:space="0" w:color="auto"/>
                            <w:bottom w:val="none" w:sz="0" w:space="0" w:color="auto"/>
                            <w:right w:val="none" w:sz="0" w:space="0" w:color="auto"/>
                          </w:divBdr>
                          <w:divsChild>
                            <w:div w:id="1304578008">
                              <w:marLeft w:val="0"/>
                              <w:marRight w:val="0"/>
                              <w:marTop w:val="0"/>
                              <w:marBottom w:val="0"/>
                              <w:divBdr>
                                <w:top w:val="none" w:sz="0" w:space="0" w:color="auto"/>
                                <w:left w:val="none" w:sz="0" w:space="0" w:color="auto"/>
                                <w:bottom w:val="none" w:sz="0" w:space="0" w:color="auto"/>
                                <w:right w:val="none" w:sz="0" w:space="0" w:color="auto"/>
                              </w:divBdr>
                              <w:divsChild>
                                <w:div w:id="180897859">
                                  <w:marLeft w:val="0"/>
                                  <w:marRight w:val="0"/>
                                  <w:marTop w:val="141"/>
                                  <w:marBottom w:val="71"/>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381857488">
      <w:bodyDiv w:val="1"/>
      <w:marLeft w:val="0"/>
      <w:marRight w:val="0"/>
      <w:marTop w:val="0"/>
      <w:marBottom w:val="0"/>
      <w:divBdr>
        <w:top w:val="none" w:sz="0" w:space="0" w:color="auto"/>
        <w:left w:val="none" w:sz="0" w:space="0" w:color="auto"/>
        <w:bottom w:val="none" w:sz="0" w:space="0" w:color="auto"/>
        <w:right w:val="none" w:sz="0" w:space="0" w:color="auto"/>
      </w:divBdr>
    </w:div>
    <w:div w:id="1383872364">
      <w:bodyDiv w:val="1"/>
      <w:marLeft w:val="0"/>
      <w:marRight w:val="0"/>
      <w:marTop w:val="0"/>
      <w:marBottom w:val="0"/>
      <w:divBdr>
        <w:top w:val="none" w:sz="0" w:space="0" w:color="auto"/>
        <w:left w:val="none" w:sz="0" w:space="0" w:color="auto"/>
        <w:bottom w:val="none" w:sz="0" w:space="0" w:color="auto"/>
        <w:right w:val="none" w:sz="0" w:space="0" w:color="auto"/>
      </w:divBdr>
    </w:div>
    <w:div w:id="1384672939">
      <w:bodyDiv w:val="1"/>
      <w:marLeft w:val="0"/>
      <w:marRight w:val="0"/>
      <w:marTop w:val="0"/>
      <w:marBottom w:val="0"/>
      <w:divBdr>
        <w:top w:val="none" w:sz="0" w:space="0" w:color="auto"/>
        <w:left w:val="none" w:sz="0" w:space="0" w:color="auto"/>
        <w:bottom w:val="none" w:sz="0" w:space="0" w:color="auto"/>
        <w:right w:val="none" w:sz="0" w:space="0" w:color="auto"/>
      </w:divBdr>
    </w:div>
    <w:div w:id="1386685226">
      <w:bodyDiv w:val="1"/>
      <w:marLeft w:val="0"/>
      <w:marRight w:val="0"/>
      <w:marTop w:val="0"/>
      <w:marBottom w:val="0"/>
      <w:divBdr>
        <w:top w:val="none" w:sz="0" w:space="0" w:color="auto"/>
        <w:left w:val="none" w:sz="0" w:space="0" w:color="auto"/>
        <w:bottom w:val="none" w:sz="0" w:space="0" w:color="auto"/>
        <w:right w:val="none" w:sz="0" w:space="0" w:color="auto"/>
      </w:divBdr>
    </w:div>
    <w:div w:id="1389260376">
      <w:bodyDiv w:val="1"/>
      <w:marLeft w:val="0"/>
      <w:marRight w:val="0"/>
      <w:marTop w:val="0"/>
      <w:marBottom w:val="0"/>
      <w:divBdr>
        <w:top w:val="none" w:sz="0" w:space="0" w:color="auto"/>
        <w:left w:val="none" w:sz="0" w:space="0" w:color="auto"/>
        <w:bottom w:val="none" w:sz="0" w:space="0" w:color="auto"/>
        <w:right w:val="none" w:sz="0" w:space="0" w:color="auto"/>
      </w:divBdr>
      <w:divsChild>
        <w:div w:id="877356271">
          <w:marLeft w:val="0"/>
          <w:marRight w:val="0"/>
          <w:marTop w:val="0"/>
          <w:marBottom w:val="0"/>
          <w:divBdr>
            <w:top w:val="none" w:sz="0" w:space="0" w:color="auto"/>
            <w:left w:val="none" w:sz="0" w:space="0" w:color="auto"/>
            <w:bottom w:val="none" w:sz="0" w:space="0" w:color="auto"/>
            <w:right w:val="none" w:sz="0" w:space="0" w:color="auto"/>
          </w:divBdr>
          <w:divsChild>
            <w:div w:id="459805899">
              <w:marLeft w:val="0"/>
              <w:marRight w:val="0"/>
              <w:marTop w:val="0"/>
              <w:marBottom w:val="0"/>
              <w:divBdr>
                <w:top w:val="none" w:sz="0" w:space="0" w:color="auto"/>
                <w:left w:val="none" w:sz="0" w:space="0" w:color="auto"/>
                <w:bottom w:val="none" w:sz="0" w:space="0" w:color="auto"/>
                <w:right w:val="none" w:sz="0" w:space="0" w:color="auto"/>
              </w:divBdr>
              <w:divsChild>
                <w:div w:id="1244140179">
                  <w:marLeft w:val="0"/>
                  <w:marRight w:val="0"/>
                  <w:marTop w:val="0"/>
                  <w:marBottom w:val="0"/>
                  <w:divBdr>
                    <w:top w:val="none" w:sz="0" w:space="0" w:color="auto"/>
                    <w:left w:val="none" w:sz="0" w:space="0" w:color="auto"/>
                    <w:bottom w:val="none" w:sz="0" w:space="0" w:color="auto"/>
                    <w:right w:val="none" w:sz="0" w:space="0" w:color="auto"/>
                  </w:divBdr>
                  <w:divsChild>
                    <w:div w:id="1002125361">
                      <w:marLeft w:val="0"/>
                      <w:marRight w:val="0"/>
                      <w:marTop w:val="0"/>
                      <w:marBottom w:val="0"/>
                      <w:divBdr>
                        <w:top w:val="none" w:sz="0" w:space="0" w:color="auto"/>
                        <w:left w:val="none" w:sz="0" w:space="0" w:color="auto"/>
                        <w:bottom w:val="none" w:sz="0" w:space="0" w:color="auto"/>
                        <w:right w:val="none" w:sz="0" w:space="0" w:color="auto"/>
                      </w:divBdr>
                      <w:divsChild>
                        <w:div w:id="2064600588">
                          <w:marLeft w:val="0"/>
                          <w:marRight w:val="0"/>
                          <w:marTop w:val="71"/>
                          <w:marBottom w:val="71"/>
                          <w:divBdr>
                            <w:top w:val="none" w:sz="0" w:space="0" w:color="auto"/>
                            <w:left w:val="none" w:sz="0" w:space="0" w:color="auto"/>
                            <w:bottom w:val="none" w:sz="0" w:space="0" w:color="auto"/>
                            <w:right w:val="none" w:sz="0" w:space="0" w:color="auto"/>
                          </w:divBdr>
                          <w:divsChild>
                            <w:div w:id="2120636722">
                              <w:marLeft w:val="0"/>
                              <w:marRight w:val="0"/>
                              <w:marTop w:val="0"/>
                              <w:marBottom w:val="0"/>
                              <w:divBdr>
                                <w:top w:val="none" w:sz="0" w:space="0" w:color="auto"/>
                                <w:left w:val="none" w:sz="0" w:space="0" w:color="auto"/>
                                <w:bottom w:val="none" w:sz="0" w:space="0" w:color="auto"/>
                                <w:right w:val="none" w:sz="0" w:space="0" w:color="auto"/>
                              </w:divBdr>
                              <w:divsChild>
                                <w:div w:id="2073313471">
                                  <w:marLeft w:val="0"/>
                                  <w:marRight w:val="0"/>
                                  <w:marTop w:val="141"/>
                                  <w:marBottom w:val="71"/>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389380140">
      <w:bodyDiv w:val="1"/>
      <w:marLeft w:val="0"/>
      <w:marRight w:val="0"/>
      <w:marTop w:val="0"/>
      <w:marBottom w:val="0"/>
      <w:divBdr>
        <w:top w:val="none" w:sz="0" w:space="0" w:color="auto"/>
        <w:left w:val="none" w:sz="0" w:space="0" w:color="auto"/>
        <w:bottom w:val="none" w:sz="0" w:space="0" w:color="auto"/>
        <w:right w:val="none" w:sz="0" w:space="0" w:color="auto"/>
      </w:divBdr>
    </w:div>
    <w:div w:id="1398358128">
      <w:bodyDiv w:val="1"/>
      <w:marLeft w:val="0"/>
      <w:marRight w:val="0"/>
      <w:marTop w:val="0"/>
      <w:marBottom w:val="0"/>
      <w:divBdr>
        <w:top w:val="none" w:sz="0" w:space="0" w:color="auto"/>
        <w:left w:val="none" w:sz="0" w:space="0" w:color="auto"/>
        <w:bottom w:val="none" w:sz="0" w:space="0" w:color="auto"/>
        <w:right w:val="none" w:sz="0" w:space="0" w:color="auto"/>
      </w:divBdr>
    </w:div>
    <w:div w:id="1403062886">
      <w:bodyDiv w:val="1"/>
      <w:marLeft w:val="0"/>
      <w:marRight w:val="0"/>
      <w:marTop w:val="0"/>
      <w:marBottom w:val="0"/>
      <w:divBdr>
        <w:top w:val="none" w:sz="0" w:space="0" w:color="auto"/>
        <w:left w:val="none" w:sz="0" w:space="0" w:color="auto"/>
        <w:bottom w:val="none" w:sz="0" w:space="0" w:color="auto"/>
        <w:right w:val="none" w:sz="0" w:space="0" w:color="auto"/>
      </w:divBdr>
    </w:div>
    <w:div w:id="1404527456">
      <w:bodyDiv w:val="1"/>
      <w:marLeft w:val="0"/>
      <w:marRight w:val="0"/>
      <w:marTop w:val="0"/>
      <w:marBottom w:val="0"/>
      <w:divBdr>
        <w:top w:val="none" w:sz="0" w:space="0" w:color="auto"/>
        <w:left w:val="none" w:sz="0" w:space="0" w:color="auto"/>
        <w:bottom w:val="none" w:sz="0" w:space="0" w:color="auto"/>
        <w:right w:val="none" w:sz="0" w:space="0" w:color="auto"/>
      </w:divBdr>
    </w:div>
    <w:div w:id="1405493736">
      <w:bodyDiv w:val="1"/>
      <w:marLeft w:val="0"/>
      <w:marRight w:val="0"/>
      <w:marTop w:val="0"/>
      <w:marBottom w:val="0"/>
      <w:divBdr>
        <w:top w:val="none" w:sz="0" w:space="0" w:color="auto"/>
        <w:left w:val="none" w:sz="0" w:space="0" w:color="auto"/>
        <w:bottom w:val="none" w:sz="0" w:space="0" w:color="auto"/>
        <w:right w:val="none" w:sz="0" w:space="0" w:color="auto"/>
      </w:divBdr>
    </w:div>
    <w:div w:id="1410806788">
      <w:bodyDiv w:val="1"/>
      <w:marLeft w:val="0"/>
      <w:marRight w:val="0"/>
      <w:marTop w:val="0"/>
      <w:marBottom w:val="0"/>
      <w:divBdr>
        <w:top w:val="none" w:sz="0" w:space="0" w:color="auto"/>
        <w:left w:val="none" w:sz="0" w:space="0" w:color="auto"/>
        <w:bottom w:val="none" w:sz="0" w:space="0" w:color="auto"/>
        <w:right w:val="none" w:sz="0" w:space="0" w:color="auto"/>
      </w:divBdr>
    </w:div>
    <w:div w:id="1413700183">
      <w:bodyDiv w:val="1"/>
      <w:marLeft w:val="0"/>
      <w:marRight w:val="0"/>
      <w:marTop w:val="0"/>
      <w:marBottom w:val="0"/>
      <w:divBdr>
        <w:top w:val="none" w:sz="0" w:space="0" w:color="auto"/>
        <w:left w:val="none" w:sz="0" w:space="0" w:color="auto"/>
        <w:bottom w:val="none" w:sz="0" w:space="0" w:color="auto"/>
        <w:right w:val="none" w:sz="0" w:space="0" w:color="auto"/>
      </w:divBdr>
    </w:div>
    <w:div w:id="1413888058">
      <w:bodyDiv w:val="1"/>
      <w:marLeft w:val="0"/>
      <w:marRight w:val="0"/>
      <w:marTop w:val="0"/>
      <w:marBottom w:val="0"/>
      <w:divBdr>
        <w:top w:val="none" w:sz="0" w:space="0" w:color="auto"/>
        <w:left w:val="none" w:sz="0" w:space="0" w:color="auto"/>
        <w:bottom w:val="none" w:sz="0" w:space="0" w:color="auto"/>
        <w:right w:val="none" w:sz="0" w:space="0" w:color="auto"/>
      </w:divBdr>
    </w:div>
    <w:div w:id="1414736913">
      <w:bodyDiv w:val="1"/>
      <w:marLeft w:val="0"/>
      <w:marRight w:val="0"/>
      <w:marTop w:val="0"/>
      <w:marBottom w:val="0"/>
      <w:divBdr>
        <w:top w:val="none" w:sz="0" w:space="0" w:color="auto"/>
        <w:left w:val="none" w:sz="0" w:space="0" w:color="auto"/>
        <w:bottom w:val="none" w:sz="0" w:space="0" w:color="auto"/>
        <w:right w:val="none" w:sz="0" w:space="0" w:color="auto"/>
      </w:divBdr>
    </w:div>
    <w:div w:id="1417554414">
      <w:bodyDiv w:val="1"/>
      <w:marLeft w:val="0"/>
      <w:marRight w:val="0"/>
      <w:marTop w:val="0"/>
      <w:marBottom w:val="0"/>
      <w:divBdr>
        <w:top w:val="none" w:sz="0" w:space="0" w:color="auto"/>
        <w:left w:val="none" w:sz="0" w:space="0" w:color="auto"/>
        <w:bottom w:val="none" w:sz="0" w:space="0" w:color="auto"/>
        <w:right w:val="none" w:sz="0" w:space="0" w:color="auto"/>
      </w:divBdr>
    </w:div>
    <w:div w:id="1417901241">
      <w:bodyDiv w:val="1"/>
      <w:marLeft w:val="0"/>
      <w:marRight w:val="0"/>
      <w:marTop w:val="0"/>
      <w:marBottom w:val="0"/>
      <w:divBdr>
        <w:top w:val="none" w:sz="0" w:space="0" w:color="auto"/>
        <w:left w:val="none" w:sz="0" w:space="0" w:color="auto"/>
        <w:bottom w:val="none" w:sz="0" w:space="0" w:color="auto"/>
        <w:right w:val="none" w:sz="0" w:space="0" w:color="auto"/>
      </w:divBdr>
    </w:div>
    <w:div w:id="1418213750">
      <w:bodyDiv w:val="1"/>
      <w:marLeft w:val="0"/>
      <w:marRight w:val="0"/>
      <w:marTop w:val="0"/>
      <w:marBottom w:val="0"/>
      <w:divBdr>
        <w:top w:val="none" w:sz="0" w:space="0" w:color="auto"/>
        <w:left w:val="none" w:sz="0" w:space="0" w:color="auto"/>
        <w:bottom w:val="none" w:sz="0" w:space="0" w:color="auto"/>
        <w:right w:val="none" w:sz="0" w:space="0" w:color="auto"/>
      </w:divBdr>
    </w:div>
    <w:div w:id="1428693316">
      <w:bodyDiv w:val="1"/>
      <w:marLeft w:val="0"/>
      <w:marRight w:val="0"/>
      <w:marTop w:val="0"/>
      <w:marBottom w:val="0"/>
      <w:divBdr>
        <w:top w:val="none" w:sz="0" w:space="0" w:color="auto"/>
        <w:left w:val="none" w:sz="0" w:space="0" w:color="auto"/>
        <w:bottom w:val="none" w:sz="0" w:space="0" w:color="auto"/>
        <w:right w:val="none" w:sz="0" w:space="0" w:color="auto"/>
      </w:divBdr>
    </w:div>
    <w:div w:id="1429736756">
      <w:bodyDiv w:val="1"/>
      <w:marLeft w:val="0"/>
      <w:marRight w:val="0"/>
      <w:marTop w:val="0"/>
      <w:marBottom w:val="0"/>
      <w:divBdr>
        <w:top w:val="none" w:sz="0" w:space="0" w:color="auto"/>
        <w:left w:val="none" w:sz="0" w:space="0" w:color="auto"/>
        <w:bottom w:val="none" w:sz="0" w:space="0" w:color="auto"/>
        <w:right w:val="none" w:sz="0" w:space="0" w:color="auto"/>
      </w:divBdr>
      <w:divsChild>
        <w:div w:id="429858433">
          <w:marLeft w:val="0"/>
          <w:marRight w:val="0"/>
          <w:marTop w:val="0"/>
          <w:marBottom w:val="0"/>
          <w:divBdr>
            <w:top w:val="none" w:sz="0" w:space="0" w:color="auto"/>
            <w:left w:val="none" w:sz="0" w:space="0" w:color="auto"/>
            <w:bottom w:val="none" w:sz="0" w:space="0" w:color="auto"/>
            <w:right w:val="none" w:sz="0" w:space="0" w:color="auto"/>
          </w:divBdr>
          <w:divsChild>
            <w:div w:id="969868659">
              <w:marLeft w:val="0"/>
              <w:marRight w:val="0"/>
              <w:marTop w:val="0"/>
              <w:marBottom w:val="0"/>
              <w:divBdr>
                <w:top w:val="none" w:sz="0" w:space="0" w:color="auto"/>
                <w:left w:val="none" w:sz="0" w:space="0" w:color="auto"/>
                <w:bottom w:val="none" w:sz="0" w:space="0" w:color="auto"/>
                <w:right w:val="none" w:sz="0" w:space="0" w:color="auto"/>
              </w:divBdr>
              <w:divsChild>
                <w:div w:id="114258593">
                  <w:marLeft w:val="0"/>
                  <w:marRight w:val="0"/>
                  <w:marTop w:val="0"/>
                  <w:marBottom w:val="0"/>
                  <w:divBdr>
                    <w:top w:val="none" w:sz="0" w:space="0" w:color="auto"/>
                    <w:left w:val="none" w:sz="0" w:space="0" w:color="auto"/>
                    <w:bottom w:val="none" w:sz="0" w:space="0" w:color="auto"/>
                    <w:right w:val="none" w:sz="0" w:space="0" w:color="auto"/>
                  </w:divBdr>
                  <w:divsChild>
                    <w:div w:id="2129816687">
                      <w:marLeft w:val="0"/>
                      <w:marRight w:val="0"/>
                      <w:marTop w:val="0"/>
                      <w:marBottom w:val="0"/>
                      <w:divBdr>
                        <w:top w:val="none" w:sz="0" w:space="0" w:color="auto"/>
                        <w:left w:val="none" w:sz="0" w:space="0" w:color="auto"/>
                        <w:bottom w:val="none" w:sz="0" w:space="0" w:color="auto"/>
                        <w:right w:val="none" w:sz="0" w:space="0" w:color="auto"/>
                      </w:divBdr>
                      <w:divsChild>
                        <w:div w:id="1339700057">
                          <w:marLeft w:val="0"/>
                          <w:marRight w:val="0"/>
                          <w:marTop w:val="71"/>
                          <w:marBottom w:val="71"/>
                          <w:divBdr>
                            <w:top w:val="none" w:sz="0" w:space="0" w:color="auto"/>
                            <w:left w:val="none" w:sz="0" w:space="0" w:color="auto"/>
                            <w:bottom w:val="none" w:sz="0" w:space="0" w:color="auto"/>
                            <w:right w:val="none" w:sz="0" w:space="0" w:color="auto"/>
                          </w:divBdr>
                          <w:divsChild>
                            <w:div w:id="1736395997">
                              <w:marLeft w:val="0"/>
                              <w:marRight w:val="0"/>
                              <w:marTop w:val="0"/>
                              <w:marBottom w:val="0"/>
                              <w:divBdr>
                                <w:top w:val="none" w:sz="0" w:space="0" w:color="auto"/>
                                <w:left w:val="none" w:sz="0" w:space="0" w:color="auto"/>
                                <w:bottom w:val="none" w:sz="0" w:space="0" w:color="auto"/>
                                <w:right w:val="none" w:sz="0" w:space="0" w:color="auto"/>
                              </w:divBdr>
                              <w:divsChild>
                                <w:div w:id="446897370">
                                  <w:marLeft w:val="0"/>
                                  <w:marRight w:val="0"/>
                                  <w:marTop w:val="141"/>
                                  <w:marBottom w:val="71"/>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430394008">
      <w:bodyDiv w:val="1"/>
      <w:marLeft w:val="0"/>
      <w:marRight w:val="0"/>
      <w:marTop w:val="0"/>
      <w:marBottom w:val="0"/>
      <w:divBdr>
        <w:top w:val="none" w:sz="0" w:space="0" w:color="auto"/>
        <w:left w:val="none" w:sz="0" w:space="0" w:color="auto"/>
        <w:bottom w:val="none" w:sz="0" w:space="0" w:color="auto"/>
        <w:right w:val="none" w:sz="0" w:space="0" w:color="auto"/>
      </w:divBdr>
    </w:div>
    <w:div w:id="1432429295">
      <w:bodyDiv w:val="1"/>
      <w:marLeft w:val="0"/>
      <w:marRight w:val="0"/>
      <w:marTop w:val="0"/>
      <w:marBottom w:val="0"/>
      <w:divBdr>
        <w:top w:val="none" w:sz="0" w:space="0" w:color="auto"/>
        <w:left w:val="none" w:sz="0" w:space="0" w:color="auto"/>
        <w:bottom w:val="none" w:sz="0" w:space="0" w:color="auto"/>
        <w:right w:val="none" w:sz="0" w:space="0" w:color="auto"/>
      </w:divBdr>
    </w:div>
    <w:div w:id="1434133044">
      <w:bodyDiv w:val="1"/>
      <w:marLeft w:val="0"/>
      <w:marRight w:val="0"/>
      <w:marTop w:val="0"/>
      <w:marBottom w:val="0"/>
      <w:divBdr>
        <w:top w:val="none" w:sz="0" w:space="0" w:color="auto"/>
        <w:left w:val="none" w:sz="0" w:space="0" w:color="auto"/>
        <w:bottom w:val="none" w:sz="0" w:space="0" w:color="auto"/>
        <w:right w:val="none" w:sz="0" w:space="0" w:color="auto"/>
      </w:divBdr>
    </w:div>
    <w:div w:id="1438209173">
      <w:bodyDiv w:val="1"/>
      <w:marLeft w:val="0"/>
      <w:marRight w:val="0"/>
      <w:marTop w:val="0"/>
      <w:marBottom w:val="0"/>
      <w:divBdr>
        <w:top w:val="none" w:sz="0" w:space="0" w:color="auto"/>
        <w:left w:val="none" w:sz="0" w:space="0" w:color="auto"/>
        <w:bottom w:val="none" w:sz="0" w:space="0" w:color="auto"/>
        <w:right w:val="none" w:sz="0" w:space="0" w:color="auto"/>
      </w:divBdr>
    </w:div>
    <w:div w:id="1441955201">
      <w:bodyDiv w:val="1"/>
      <w:marLeft w:val="0"/>
      <w:marRight w:val="0"/>
      <w:marTop w:val="0"/>
      <w:marBottom w:val="0"/>
      <w:divBdr>
        <w:top w:val="none" w:sz="0" w:space="0" w:color="auto"/>
        <w:left w:val="none" w:sz="0" w:space="0" w:color="auto"/>
        <w:bottom w:val="none" w:sz="0" w:space="0" w:color="auto"/>
        <w:right w:val="none" w:sz="0" w:space="0" w:color="auto"/>
      </w:divBdr>
    </w:div>
    <w:div w:id="1442140022">
      <w:bodyDiv w:val="1"/>
      <w:marLeft w:val="0"/>
      <w:marRight w:val="0"/>
      <w:marTop w:val="0"/>
      <w:marBottom w:val="0"/>
      <w:divBdr>
        <w:top w:val="none" w:sz="0" w:space="0" w:color="auto"/>
        <w:left w:val="none" w:sz="0" w:space="0" w:color="auto"/>
        <w:bottom w:val="none" w:sz="0" w:space="0" w:color="auto"/>
        <w:right w:val="none" w:sz="0" w:space="0" w:color="auto"/>
      </w:divBdr>
    </w:div>
    <w:div w:id="1442334134">
      <w:bodyDiv w:val="1"/>
      <w:marLeft w:val="0"/>
      <w:marRight w:val="0"/>
      <w:marTop w:val="0"/>
      <w:marBottom w:val="0"/>
      <w:divBdr>
        <w:top w:val="none" w:sz="0" w:space="0" w:color="auto"/>
        <w:left w:val="none" w:sz="0" w:space="0" w:color="auto"/>
        <w:bottom w:val="none" w:sz="0" w:space="0" w:color="auto"/>
        <w:right w:val="none" w:sz="0" w:space="0" w:color="auto"/>
      </w:divBdr>
    </w:div>
    <w:div w:id="1442336886">
      <w:bodyDiv w:val="1"/>
      <w:marLeft w:val="0"/>
      <w:marRight w:val="0"/>
      <w:marTop w:val="0"/>
      <w:marBottom w:val="0"/>
      <w:divBdr>
        <w:top w:val="none" w:sz="0" w:space="0" w:color="auto"/>
        <w:left w:val="none" w:sz="0" w:space="0" w:color="auto"/>
        <w:bottom w:val="none" w:sz="0" w:space="0" w:color="auto"/>
        <w:right w:val="none" w:sz="0" w:space="0" w:color="auto"/>
      </w:divBdr>
    </w:div>
    <w:div w:id="1442846977">
      <w:bodyDiv w:val="1"/>
      <w:marLeft w:val="0"/>
      <w:marRight w:val="0"/>
      <w:marTop w:val="0"/>
      <w:marBottom w:val="0"/>
      <w:divBdr>
        <w:top w:val="none" w:sz="0" w:space="0" w:color="auto"/>
        <w:left w:val="none" w:sz="0" w:space="0" w:color="auto"/>
        <w:bottom w:val="none" w:sz="0" w:space="0" w:color="auto"/>
        <w:right w:val="none" w:sz="0" w:space="0" w:color="auto"/>
      </w:divBdr>
    </w:div>
    <w:div w:id="1447387833">
      <w:bodyDiv w:val="1"/>
      <w:marLeft w:val="0"/>
      <w:marRight w:val="0"/>
      <w:marTop w:val="0"/>
      <w:marBottom w:val="0"/>
      <w:divBdr>
        <w:top w:val="none" w:sz="0" w:space="0" w:color="auto"/>
        <w:left w:val="none" w:sz="0" w:space="0" w:color="auto"/>
        <w:bottom w:val="none" w:sz="0" w:space="0" w:color="auto"/>
        <w:right w:val="none" w:sz="0" w:space="0" w:color="auto"/>
      </w:divBdr>
    </w:div>
    <w:div w:id="1447502552">
      <w:bodyDiv w:val="1"/>
      <w:marLeft w:val="0"/>
      <w:marRight w:val="0"/>
      <w:marTop w:val="0"/>
      <w:marBottom w:val="0"/>
      <w:divBdr>
        <w:top w:val="none" w:sz="0" w:space="0" w:color="auto"/>
        <w:left w:val="none" w:sz="0" w:space="0" w:color="auto"/>
        <w:bottom w:val="none" w:sz="0" w:space="0" w:color="auto"/>
        <w:right w:val="none" w:sz="0" w:space="0" w:color="auto"/>
      </w:divBdr>
    </w:div>
    <w:div w:id="1447653426">
      <w:bodyDiv w:val="1"/>
      <w:marLeft w:val="0"/>
      <w:marRight w:val="0"/>
      <w:marTop w:val="0"/>
      <w:marBottom w:val="0"/>
      <w:divBdr>
        <w:top w:val="none" w:sz="0" w:space="0" w:color="auto"/>
        <w:left w:val="none" w:sz="0" w:space="0" w:color="auto"/>
        <w:bottom w:val="none" w:sz="0" w:space="0" w:color="auto"/>
        <w:right w:val="none" w:sz="0" w:space="0" w:color="auto"/>
      </w:divBdr>
    </w:div>
    <w:div w:id="1455560022">
      <w:bodyDiv w:val="1"/>
      <w:marLeft w:val="0"/>
      <w:marRight w:val="0"/>
      <w:marTop w:val="0"/>
      <w:marBottom w:val="0"/>
      <w:divBdr>
        <w:top w:val="none" w:sz="0" w:space="0" w:color="auto"/>
        <w:left w:val="none" w:sz="0" w:space="0" w:color="auto"/>
        <w:bottom w:val="none" w:sz="0" w:space="0" w:color="auto"/>
        <w:right w:val="none" w:sz="0" w:space="0" w:color="auto"/>
      </w:divBdr>
    </w:div>
    <w:div w:id="1456758376">
      <w:bodyDiv w:val="1"/>
      <w:marLeft w:val="0"/>
      <w:marRight w:val="0"/>
      <w:marTop w:val="0"/>
      <w:marBottom w:val="0"/>
      <w:divBdr>
        <w:top w:val="none" w:sz="0" w:space="0" w:color="auto"/>
        <w:left w:val="none" w:sz="0" w:space="0" w:color="auto"/>
        <w:bottom w:val="none" w:sz="0" w:space="0" w:color="auto"/>
        <w:right w:val="none" w:sz="0" w:space="0" w:color="auto"/>
      </w:divBdr>
    </w:div>
    <w:div w:id="1457143065">
      <w:bodyDiv w:val="1"/>
      <w:marLeft w:val="0"/>
      <w:marRight w:val="0"/>
      <w:marTop w:val="0"/>
      <w:marBottom w:val="0"/>
      <w:divBdr>
        <w:top w:val="none" w:sz="0" w:space="0" w:color="auto"/>
        <w:left w:val="none" w:sz="0" w:space="0" w:color="auto"/>
        <w:bottom w:val="none" w:sz="0" w:space="0" w:color="auto"/>
        <w:right w:val="none" w:sz="0" w:space="0" w:color="auto"/>
      </w:divBdr>
      <w:divsChild>
        <w:div w:id="681473034">
          <w:marLeft w:val="0"/>
          <w:marRight w:val="0"/>
          <w:marTop w:val="0"/>
          <w:marBottom w:val="0"/>
          <w:divBdr>
            <w:top w:val="none" w:sz="0" w:space="0" w:color="auto"/>
            <w:left w:val="none" w:sz="0" w:space="0" w:color="auto"/>
            <w:bottom w:val="none" w:sz="0" w:space="0" w:color="auto"/>
            <w:right w:val="none" w:sz="0" w:space="0" w:color="auto"/>
          </w:divBdr>
        </w:div>
      </w:divsChild>
    </w:div>
    <w:div w:id="1458261040">
      <w:bodyDiv w:val="1"/>
      <w:marLeft w:val="0"/>
      <w:marRight w:val="0"/>
      <w:marTop w:val="0"/>
      <w:marBottom w:val="0"/>
      <w:divBdr>
        <w:top w:val="none" w:sz="0" w:space="0" w:color="auto"/>
        <w:left w:val="none" w:sz="0" w:space="0" w:color="auto"/>
        <w:bottom w:val="none" w:sz="0" w:space="0" w:color="auto"/>
        <w:right w:val="none" w:sz="0" w:space="0" w:color="auto"/>
      </w:divBdr>
    </w:div>
    <w:div w:id="1462579678">
      <w:bodyDiv w:val="1"/>
      <w:marLeft w:val="0"/>
      <w:marRight w:val="0"/>
      <w:marTop w:val="0"/>
      <w:marBottom w:val="0"/>
      <w:divBdr>
        <w:top w:val="none" w:sz="0" w:space="0" w:color="auto"/>
        <w:left w:val="none" w:sz="0" w:space="0" w:color="auto"/>
        <w:bottom w:val="none" w:sz="0" w:space="0" w:color="auto"/>
        <w:right w:val="none" w:sz="0" w:space="0" w:color="auto"/>
      </w:divBdr>
    </w:div>
    <w:div w:id="1464693539">
      <w:bodyDiv w:val="1"/>
      <w:marLeft w:val="0"/>
      <w:marRight w:val="0"/>
      <w:marTop w:val="0"/>
      <w:marBottom w:val="0"/>
      <w:divBdr>
        <w:top w:val="none" w:sz="0" w:space="0" w:color="auto"/>
        <w:left w:val="none" w:sz="0" w:space="0" w:color="auto"/>
        <w:bottom w:val="none" w:sz="0" w:space="0" w:color="auto"/>
        <w:right w:val="none" w:sz="0" w:space="0" w:color="auto"/>
      </w:divBdr>
    </w:div>
    <w:div w:id="1466312840">
      <w:bodyDiv w:val="1"/>
      <w:marLeft w:val="0"/>
      <w:marRight w:val="0"/>
      <w:marTop w:val="0"/>
      <w:marBottom w:val="0"/>
      <w:divBdr>
        <w:top w:val="none" w:sz="0" w:space="0" w:color="auto"/>
        <w:left w:val="none" w:sz="0" w:space="0" w:color="auto"/>
        <w:bottom w:val="none" w:sz="0" w:space="0" w:color="auto"/>
        <w:right w:val="none" w:sz="0" w:space="0" w:color="auto"/>
      </w:divBdr>
    </w:div>
    <w:div w:id="1468088029">
      <w:bodyDiv w:val="1"/>
      <w:marLeft w:val="0"/>
      <w:marRight w:val="0"/>
      <w:marTop w:val="0"/>
      <w:marBottom w:val="0"/>
      <w:divBdr>
        <w:top w:val="none" w:sz="0" w:space="0" w:color="auto"/>
        <w:left w:val="none" w:sz="0" w:space="0" w:color="auto"/>
        <w:bottom w:val="none" w:sz="0" w:space="0" w:color="auto"/>
        <w:right w:val="none" w:sz="0" w:space="0" w:color="auto"/>
      </w:divBdr>
    </w:div>
    <w:div w:id="1470172447">
      <w:bodyDiv w:val="1"/>
      <w:marLeft w:val="0"/>
      <w:marRight w:val="0"/>
      <w:marTop w:val="0"/>
      <w:marBottom w:val="0"/>
      <w:divBdr>
        <w:top w:val="none" w:sz="0" w:space="0" w:color="auto"/>
        <w:left w:val="none" w:sz="0" w:space="0" w:color="auto"/>
        <w:bottom w:val="none" w:sz="0" w:space="0" w:color="auto"/>
        <w:right w:val="none" w:sz="0" w:space="0" w:color="auto"/>
      </w:divBdr>
    </w:div>
    <w:div w:id="1478569625">
      <w:bodyDiv w:val="1"/>
      <w:marLeft w:val="0"/>
      <w:marRight w:val="0"/>
      <w:marTop w:val="0"/>
      <w:marBottom w:val="0"/>
      <w:divBdr>
        <w:top w:val="none" w:sz="0" w:space="0" w:color="auto"/>
        <w:left w:val="none" w:sz="0" w:space="0" w:color="auto"/>
        <w:bottom w:val="none" w:sz="0" w:space="0" w:color="auto"/>
        <w:right w:val="none" w:sz="0" w:space="0" w:color="auto"/>
      </w:divBdr>
    </w:div>
    <w:div w:id="1478912068">
      <w:bodyDiv w:val="1"/>
      <w:marLeft w:val="0"/>
      <w:marRight w:val="0"/>
      <w:marTop w:val="0"/>
      <w:marBottom w:val="0"/>
      <w:divBdr>
        <w:top w:val="none" w:sz="0" w:space="0" w:color="auto"/>
        <w:left w:val="none" w:sz="0" w:space="0" w:color="auto"/>
        <w:bottom w:val="none" w:sz="0" w:space="0" w:color="auto"/>
        <w:right w:val="none" w:sz="0" w:space="0" w:color="auto"/>
      </w:divBdr>
    </w:div>
    <w:div w:id="1479685640">
      <w:bodyDiv w:val="1"/>
      <w:marLeft w:val="0"/>
      <w:marRight w:val="0"/>
      <w:marTop w:val="0"/>
      <w:marBottom w:val="0"/>
      <w:divBdr>
        <w:top w:val="none" w:sz="0" w:space="0" w:color="auto"/>
        <w:left w:val="none" w:sz="0" w:space="0" w:color="auto"/>
        <w:bottom w:val="none" w:sz="0" w:space="0" w:color="auto"/>
        <w:right w:val="none" w:sz="0" w:space="0" w:color="auto"/>
      </w:divBdr>
    </w:div>
    <w:div w:id="1481998050">
      <w:bodyDiv w:val="1"/>
      <w:marLeft w:val="0"/>
      <w:marRight w:val="0"/>
      <w:marTop w:val="0"/>
      <w:marBottom w:val="0"/>
      <w:divBdr>
        <w:top w:val="none" w:sz="0" w:space="0" w:color="auto"/>
        <w:left w:val="none" w:sz="0" w:space="0" w:color="auto"/>
        <w:bottom w:val="none" w:sz="0" w:space="0" w:color="auto"/>
        <w:right w:val="none" w:sz="0" w:space="0" w:color="auto"/>
      </w:divBdr>
    </w:div>
    <w:div w:id="1482649028">
      <w:bodyDiv w:val="1"/>
      <w:marLeft w:val="0"/>
      <w:marRight w:val="0"/>
      <w:marTop w:val="0"/>
      <w:marBottom w:val="0"/>
      <w:divBdr>
        <w:top w:val="none" w:sz="0" w:space="0" w:color="auto"/>
        <w:left w:val="none" w:sz="0" w:space="0" w:color="auto"/>
        <w:bottom w:val="none" w:sz="0" w:space="0" w:color="auto"/>
        <w:right w:val="none" w:sz="0" w:space="0" w:color="auto"/>
      </w:divBdr>
    </w:div>
    <w:div w:id="1499494387">
      <w:bodyDiv w:val="1"/>
      <w:marLeft w:val="0"/>
      <w:marRight w:val="0"/>
      <w:marTop w:val="0"/>
      <w:marBottom w:val="0"/>
      <w:divBdr>
        <w:top w:val="none" w:sz="0" w:space="0" w:color="auto"/>
        <w:left w:val="none" w:sz="0" w:space="0" w:color="auto"/>
        <w:bottom w:val="none" w:sz="0" w:space="0" w:color="auto"/>
        <w:right w:val="none" w:sz="0" w:space="0" w:color="auto"/>
      </w:divBdr>
    </w:div>
    <w:div w:id="1501893292">
      <w:bodyDiv w:val="1"/>
      <w:marLeft w:val="0"/>
      <w:marRight w:val="0"/>
      <w:marTop w:val="0"/>
      <w:marBottom w:val="0"/>
      <w:divBdr>
        <w:top w:val="none" w:sz="0" w:space="0" w:color="auto"/>
        <w:left w:val="none" w:sz="0" w:space="0" w:color="auto"/>
        <w:bottom w:val="none" w:sz="0" w:space="0" w:color="auto"/>
        <w:right w:val="none" w:sz="0" w:space="0" w:color="auto"/>
      </w:divBdr>
    </w:div>
    <w:div w:id="1503281765">
      <w:bodyDiv w:val="1"/>
      <w:marLeft w:val="0"/>
      <w:marRight w:val="0"/>
      <w:marTop w:val="0"/>
      <w:marBottom w:val="0"/>
      <w:divBdr>
        <w:top w:val="none" w:sz="0" w:space="0" w:color="auto"/>
        <w:left w:val="none" w:sz="0" w:space="0" w:color="auto"/>
        <w:bottom w:val="none" w:sz="0" w:space="0" w:color="auto"/>
        <w:right w:val="none" w:sz="0" w:space="0" w:color="auto"/>
      </w:divBdr>
    </w:div>
    <w:div w:id="1504974415">
      <w:bodyDiv w:val="1"/>
      <w:marLeft w:val="0"/>
      <w:marRight w:val="0"/>
      <w:marTop w:val="0"/>
      <w:marBottom w:val="0"/>
      <w:divBdr>
        <w:top w:val="none" w:sz="0" w:space="0" w:color="auto"/>
        <w:left w:val="none" w:sz="0" w:space="0" w:color="auto"/>
        <w:bottom w:val="none" w:sz="0" w:space="0" w:color="auto"/>
        <w:right w:val="none" w:sz="0" w:space="0" w:color="auto"/>
      </w:divBdr>
    </w:div>
    <w:div w:id="1505438325">
      <w:bodyDiv w:val="1"/>
      <w:marLeft w:val="0"/>
      <w:marRight w:val="0"/>
      <w:marTop w:val="0"/>
      <w:marBottom w:val="0"/>
      <w:divBdr>
        <w:top w:val="none" w:sz="0" w:space="0" w:color="auto"/>
        <w:left w:val="none" w:sz="0" w:space="0" w:color="auto"/>
        <w:bottom w:val="none" w:sz="0" w:space="0" w:color="auto"/>
        <w:right w:val="none" w:sz="0" w:space="0" w:color="auto"/>
      </w:divBdr>
    </w:div>
    <w:div w:id="1506676733">
      <w:bodyDiv w:val="1"/>
      <w:marLeft w:val="0"/>
      <w:marRight w:val="0"/>
      <w:marTop w:val="0"/>
      <w:marBottom w:val="0"/>
      <w:divBdr>
        <w:top w:val="none" w:sz="0" w:space="0" w:color="auto"/>
        <w:left w:val="none" w:sz="0" w:space="0" w:color="auto"/>
        <w:bottom w:val="none" w:sz="0" w:space="0" w:color="auto"/>
        <w:right w:val="none" w:sz="0" w:space="0" w:color="auto"/>
      </w:divBdr>
    </w:div>
    <w:div w:id="1510826089">
      <w:bodyDiv w:val="1"/>
      <w:marLeft w:val="0"/>
      <w:marRight w:val="0"/>
      <w:marTop w:val="0"/>
      <w:marBottom w:val="0"/>
      <w:divBdr>
        <w:top w:val="none" w:sz="0" w:space="0" w:color="auto"/>
        <w:left w:val="none" w:sz="0" w:space="0" w:color="auto"/>
        <w:bottom w:val="none" w:sz="0" w:space="0" w:color="auto"/>
        <w:right w:val="none" w:sz="0" w:space="0" w:color="auto"/>
      </w:divBdr>
    </w:div>
    <w:div w:id="1512257850">
      <w:bodyDiv w:val="1"/>
      <w:marLeft w:val="0"/>
      <w:marRight w:val="0"/>
      <w:marTop w:val="0"/>
      <w:marBottom w:val="0"/>
      <w:divBdr>
        <w:top w:val="none" w:sz="0" w:space="0" w:color="auto"/>
        <w:left w:val="none" w:sz="0" w:space="0" w:color="auto"/>
        <w:bottom w:val="none" w:sz="0" w:space="0" w:color="auto"/>
        <w:right w:val="none" w:sz="0" w:space="0" w:color="auto"/>
      </w:divBdr>
    </w:div>
    <w:div w:id="1513062142">
      <w:bodyDiv w:val="1"/>
      <w:marLeft w:val="0"/>
      <w:marRight w:val="0"/>
      <w:marTop w:val="0"/>
      <w:marBottom w:val="0"/>
      <w:divBdr>
        <w:top w:val="none" w:sz="0" w:space="0" w:color="auto"/>
        <w:left w:val="none" w:sz="0" w:space="0" w:color="auto"/>
        <w:bottom w:val="none" w:sz="0" w:space="0" w:color="auto"/>
        <w:right w:val="none" w:sz="0" w:space="0" w:color="auto"/>
      </w:divBdr>
    </w:div>
    <w:div w:id="1513377670">
      <w:bodyDiv w:val="1"/>
      <w:marLeft w:val="0"/>
      <w:marRight w:val="0"/>
      <w:marTop w:val="0"/>
      <w:marBottom w:val="0"/>
      <w:divBdr>
        <w:top w:val="none" w:sz="0" w:space="0" w:color="auto"/>
        <w:left w:val="none" w:sz="0" w:space="0" w:color="auto"/>
        <w:bottom w:val="none" w:sz="0" w:space="0" w:color="auto"/>
        <w:right w:val="none" w:sz="0" w:space="0" w:color="auto"/>
      </w:divBdr>
    </w:div>
    <w:div w:id="1513454275">
      <w:bodyDiv w:val="1"/>
      <w:marLeft w:val="0"/>
      <w:marRight w:val="0"/>
      <w:marTop w:val="0"/>
      <w:marBottom w:val="0"/>
      <w:divBdr>
        <w:top w:val="none" w:sz="0" w:space="0" w:color="auto"/>
        <w:left w:val="none" w:sz="0" w:space="0" w:color="auto"/>
        <w:bottom w:val="none" w:sz="0" w:space="0" w:color="auto"/>
        <w:right w:val="none" w:sz="0" w:space="0" w:color="auto"/>
      </w:divBdr>
    </w:div>
    <w:div w:id="1516574367">
      <w:bodyDiv w:val="1"/>
      <w:marLeft w:val="0"/>
      <w:marRight w:val="0"/>
      <w:marTop w:val="0"/>
      <w:marBottom w:val="0"/>
      <w:divBdr>
        <w:top w:val="none" w:sz="0" w:space="0" w:color="auto"/>
        <w:left w:val="none" w:sz="0" w:space="0" w:color="auto"/>
        <w:bottom w:val="none" w:sz="0" w:space="0" w:color="auto"/>
        <w:right w:val="none" w:sz="0" w:space="0" w:color="auto"/>
      </w:divBdr>
    </w:div>
    <w:div w:id="1523325056">
      <w:bodyDiv w:val="1"/>
      <w:marLeft w:val="0"/>
      <w:marRight w:val="0"/>
      <w:marTop w:val="0"/>
      <w:marBottom w:val="0"/>
      <w:divBdr>
        <w:top w:val="none" w:sz="0" w:space="0" w:color="auto"/>
        <w:left w:val="none" w:sz="0" w:space="0" w:color="auto"/>
        <w:bottom w:val="none" w:sz="0" w:space="0" w:color="auto"/>
        <w:right w:val="none" w:sz="0" w:space="0" w:color="auto"/>
      </w:divBdr>
    </w:div>
    <w:div w:id="1525287663">
      <w:bodyDiv w:val="1"/>
      <w:marLeft w:val="0"/>
      <w:marRight w:val="0"/>
      <w:marTop w:val="0"/>
      <w:marBottom w:val="0"/>
      <w:divBdr>
        <w:top w:val="none" w:sz="0" w:space="0" w:color="auto"/>
        <w:left w:val="none" w:sz="0" w:space="0" w:color="auto"/>
        <w:bottom w:val="none" w:sz="0" w:space="0" w:color="auto"/>
        <w:right w:val="none" w:sz="0" w:space="0" w:color="auto"/>
      </w:divBdr>
    </w:div>
    <w:div w:id="1532297968">
      <w:bodyDiv w:val="1"/>
      <w:marLeft w:val="0"/>
      <w:marRight w:val="0"/>
      <w:marTop w:val="0"/>
      <w:marBottom w:val="0"/>
      <w:divBdr>
        <w:top w:val="none" w:sz="0" w:space="0" w:color="auto"/>
        <w:left w:val="none" w:sz="0" w:space="0" w:color="auto"/>
        <w:bottom w:val="none" w:sz="0" w:space="0" w:color="auto"/>
        <w:right w:val="none" w:sz="0" w:space="0" w:color="auto"/>
      </w:divBdr>
    </w:div>
    <w:div w:id="1539509287">
      <w:bodyDiv w:val="1"/>
      <w:marLeft w:val="0"/>
      <w:marRight w:val="0"/>
      <w:marTop w:val="0"/>
      <w:marBottom w:val="0"/>
      <w:divBdr>
        <w:top w:val="none" w:sz="0" w:space="0" w:color="auto"/>
        <w:left w:val="none" w:sz="0" w:space="0" w:color="auto"/>
        <w:bottom w:val="none" w:sz="0" w:space="0" w:color="auto"/>
        <w:right w:val="none" w:sz="0" w:space="0" w:color="auto"/>
      </w:divBdr>
    </w:div>
    <w:div w:id="1539734494">
      <w:bodyDiv w:val="1"/>
      <w:marLeft w:val="0"/>
      <w:marRight w:val="0"/>
      <w:marTop w:val="0"/>
      <w:marBottom w:val="0"/>
      <w:divBdr>
        <w:top w:val="none" w:sz="0" w:space="0" w:color="auto"/>
        <w:left w:val="none" w:sz="0" w:space="0" w:color="auto"/>
        <w:bottom w:val="none" w:sz="0" w:space="0" w:color="auto"/>
        <w:right w:val="none" w:sz="0" w:space="0" w:color="auto"/>
      </w:divBdr>
    </w:div>
    <w:div w:id="1543664961">
      <w:bodyDiv w:val="1"/>
      <w:marLeft w:val="0"/>
      <w:marRight w:val="0"/>
      <w:marTop w:val="0"/>
      <w:marBottom w:val="0"/>
      <w:divBdr>
        <w:top w:val="none" w:sz="0" w:space="0" w:color="auto"/>
        <w:left w:val="none" w:sz="0" w:space="0" w:color="auto"/>
        <w:bottom w:val="none" w:sz="0" w:space="0" w:color="auto"/>
        <w:right w:val="none" w:sz="0" w:space="0" w:color="auto"/>
      </w:divBdr>
    </w:div>
    <w:div w:id="1544319672">
      <w:bodyDiv w:val="1"/>
      <w:marLeft w:val="0"/>
      <w:marRight w:val="0"/>
      <w:marTop w:val="0"/>
      <w:marBottom w:val="0"/>
      <w:divBdr>
        <w:top w:val="none" w:sz="0" w:space="0" w:color="auto"/>
        <w:left w:val="none" w:sz="0" w:space="0" w:color="auto"/>
        <w:bottom w:val="none" w:sz="0" w:space="0" w:color="auto"/>
        <w:right w:val="none" w:sz="0" w:space="0" w:color="auto"/>
      </w:divBdr>
    </w:div>
    <w:div w:id="1553924538">
      <w:bodyDiv w:val="1"/>
      <w:marLeft w:val="0"/>
      <w:marRight w:val="0"/>
      <w:marTop w:val="0"/>
      <w:marBottom w:val="0"/>
      <w:divBdr>
        <w:top w:val="none" w:sz="0" w:space="0" w:color="auto"/>
        <w:left w:val="none" w:sz="0" w:space="0" w:color="auto"/>
        <w:bottom w:val="none" w:sz="0" w:space="0" w:color="auto"/>
        <w:right w:val="none" w:sz="0" w:space="0" w:color="auto"/>
      </w:divBdr>
    </w:div>
    <w:div w:id="1554006720">
      <w:bodyDiv w:val="1"/>
      <w:marLeft w:val="0"/>
      <w:marRight w:val="0"/>
      <w:marTop w:val="0"/>
      <w:marBottom w:val="0"/>
      <w:divBdr>
        <w:top w:val="none" w:sz="0" w:space="0" w:color="auto"/>
        <w:left w:val="none" w:sz="0" w:space="0" w:color="auto"/>
        <w:bottom w:val="none" w:sz="0" w:space="0" w:color="auto"/>
        <w:right w:val="none" w:sz="0" w:space="0" w:color="auto"/>
      </w:divBdr>
    </w:div>
    <w:div w:id="1554274149">
      <w:bodyDiv w:val="1"/>
      <w:marLeft w:val="0"/>
      <w:marRight w:val="0"/>
      <w:marTop w:val="0"/>
      <w:marBottom w:val="0"/>
      <w:divBdr>
        <w:top w:val="none" w:sz="0" w:space="0" w:color="auto"/>
        <w:left w:val="none" w:sz="0" w:space="0" w:color="auto"/>
        <w:bottom w:val="none" w:sz="0" w:space="0" w:color="auto"/>
        <w:right w:val="none" w:sz="0" w:space="0" w:color="auto"/>
      </w:divBdr>
    </w:div>
    <w:div w:id="1554388641">
      <w:bodyDiv w:val="1"/>
      <w:marLeft w:val="0"/>
      <w:marRight w:val="0"/>
      <w:marTop w:val="0"/>
      <w:marBottom w:val="0"/>
      <w:divBdr>
        <w:top w:val="none" w:sz="0" w:space="0" w:color="auto"/>
        <w:left w:val="none" w:sz="0" w:space="0" w:color="auto"/>
        <w:bottom w:val="none" w:sz="0" w:space="0" w:color="auto"/>
        <w:right w:val="none" w:sz="0" w:space="0" w:color="auto"/>
      </w:divBdr>
    </w:div>
    <w:div w:id="1555581970">
      <w:bodyDiv w:val="1"/>
      <w:marLeft w:val="0"/>
      <w:marRight w:val="0"/>
      <w:marTop w:val="0"/>
      <w:marBottom w:val="0"/>
      <w:divBdr>
        <w:top w:val="none" w:sz="0" w:space="0" w:color="auto"/>
        <w:left w:val="none" w:sz="0" w:space="0" w:color="auto"/>
        <w:bottom w:val="none" w:sz="0" w:space="0" w:color="auto"/>
        <w:right w:val="none" w:sz="0" w:space="0" w:color="auto"/>
      </w:divBdr>
    </w:div>
    <w:div w:id="1558323883">
      <w:bodyDiv w:val="1"/>
      <w:marLeft w:val="0"/>
      <w:marRight w:val="0"/>
      <w:marTop w:val="0"/>
      <w:marBottom w:val="0"/>
      <w:divBdr>
        <w:top w:val="none" w:sz="0" w:space="0" w:color="auto"/>
        <w:left w:val="none" w:sz="0" w:space="0" w:color="auto"/>
        <w:bottom w:val="none" w:sz="0" w:space="0" w:color="auto"/>
        <w:right w:val="none" w:sz="0" w:space="0" w:color="auto"/>
      </w:divBdr>
    </w:div>
    <w:div w:id="1563760221">
      <w:bodyDiv w:val="1"/>
      <w:marLeft w:val="0"/>
      <w:marRight w:val="0"/>
      <w:marTop w:val="0"/>
      <w:marBottom w:val="0"/>
      <w:divBdr>
        <w:top w:val="none" w:sz="0" w:space="0" w:color="auto"/>
        <w:left w:val="none" w:sz="0" w:space="0" w:color="auto"/>
        <w:bottom w:val="none" w:sz="0" w:space="0" w:color="auto"/>
        <w:right w:val="none" w:sz="0" w:space="0" w:color="auto"/>
      </w:divBdr>
    </w:div>
    <w:div w:id="1565096917">
      <w:bodyDiv w:val="1"/>
      <w:marLeft w:val="0"/>
      <w:marRight w:val="0"/>
      <w:marTop w:val="0"/>
      <w:marBottom w:val="0"/>
      <w:divBdr>
        <w:top w:val="none" w:sz="0" w:space="0" w:color="auto"/>
        <w:left w:val="none" w:sz="0" w:space="0" w:color="auto"/>
        <w:bottom w:val="none" w:sz="0" w:space="0" w:color="auto"/>
        <w:right w:val="none" w:sz="0" w:space="0" w:color="auto"/>
      </w:divBdr>
    </w:div>
    <w:div w:id="1566259301">
      <w:bodyDiv w:val="1"/>
      <w:marLeft w:val="0"/>
      <w:marRight w:val="0"/>
      <w:marTop w:val="0"/>
      <w:marBottom w:val="0"/>
      <w:divBdr>
        <w:top w:val="none" w:sz="0" w:space="0" w:color="auto"/>
        <w:left w:val="none" w:sz="0" w:space="0" w:color="auto"/>
        <w:bottom w:val="none" w:sz="0" w:space="0" w:color="auto"/>
        <w:right w:val="none" w:sz="0" w:space="0" w:color="auto"/>
      </w:divBdr>
    </w:div>
    <w:div w:id="1566915068">
      <w:bodyDiv w:val="1"/>
      <w:marLeft w:val="0"/>
      <w:marRight w:val="0"/>
      <w:marTop w:val="0"/>
      <w:marBottom w:val="0"/>
      <w:divBdr>
        <w:top w:val="none" w:sz="0" w:space="0" w:color="auto"/>
        <w:left w:val="none" w:sz="0" w:space="0" w:color="auto"/>
        <w:bottom w:val="none" w:sz="0" w:space="0" w:color="auto"/>
        <w:right w:val="none" w:sz="0" w:space="0" w:color="auto"/>
      </w:divBdr>
    </w:div>
    <w:div w:id="1567911486">
      <w:bodyDiv w:val="1"/>
      <w:marLeft w:val="0"/>
      <w:marRight w:val="0"/>
      <w:marTop w:val="0"/>
      <w:marBottom w:val="0"/>
      <w:divBdr>
        <w:top w:val="none" w:sz="0" w:space="0" w:color="auto"/>
        <w:left w:val="none" w:sz="0" w:space="0" w:color="auto"/>
        <w:bottom w:val="none" w:sz="0" w:space="0" w:color="auto"/>
        <w:right w:val="none" w:sz="0" w:space="0" w:color="auto"/>
      </w:divBdr>
    </w:div>
    <w:div w:id="1581478871">
      <w:bodyDiv w:val="1"/>
      <w:marLeft w:val="0"/>
      <w:marRight w:val="0"/>
      <w:marTop w:val="0"/>
      <w:marBottom w:val="0"/>
      <w:divBdr>
        <w:top w:val="none" w:sz="0" w:space="0" w:color="auto"/>
        <w:left w:val="none" w:sz="0" w:space="0" w:color="auto"/>
        <w:bottom w:val="none" w:sz="0" w:space="0" w:color="auto"/>
        <w:right w:val="none" w:sz="0" w:space="0" w:color="auto"/>
      </w:divBdr>
    </w:div>
    <w:div w:id="1581788555">
      <w:bodyDiv w:val="1"/>
      <w:marLeft w:val="0"/>
      <w:marRight w:val="0"/>
      <w:marTop w:val="0"/>
      <w:marBottom w:val="0"/>
      <w:divBdr>
        <w:top w:val="none" w:sz="0" w:space="0" w:color="auto"/>
        <w:left w:val="none" w:sz="0" w:space="0" w:color="auto"/>
        <w:bottom w:val="none" w:sz="0" w:space="0" w:color="auto"/>
        <w:right w:val="none" w:sz="0" w:space="0" w:color="auto"/>
      </w:divBdr>
    </w:div>
    <w:div w:id="1583878014">
      <w:bodyDiv w:val="1"/>
      <w:marLeft w:val="0"/>
      <w:marRight w:val="0"/>
      <w:marTop w:val="0"/>
      <w:marBottom w:val="0"/>
      <w:divBdr>
        <w:top w:val="none" w:sz="0" w:space="0" w:color="auto"/>
        <w:left w:val="none" w:sz="0" w:space="0" w:color="auto"/>
        <w:bottom w:val="none" w:sz="0" w:space="0" w:color="auto"/>
        <w:right w:val="none" w:sz="0" w:space="0" w:color="auto"/>
      </w:divBdr>
    </w:div>
    <w:div w:id="1595169563">
      <w:bodyDiv w:val="1"/>
      <w:marLeft w:val="0"/>
      <w:marRight w:val="0"/>
      <w:marTop w:val="0"/>
      <w:marBottom w:val="0"/>
      <w:divBdr>
        <w:top w:val="none" w:sz="0" w:space="0" w:color="auto"/>
        <w:left w:val="none" w:sz="0" w:space="0" w:color="auto"/>
        <w:bottom w:val="none" w:sz="0" w:space="0" w:color="auto"/>
        <w:right w:val="none" w:sz="0" w:space="0" w:color="auto"/>
      </w:divBdr>
    </w:div>
    <w:div w:id="1595899678">
      <w:bodyDiv w:val="1"/>
      <w:marLeft w:val="0"/>
      <w:marRight w:val="0"/>
      <w:marTop w:val="0"/>
      <w:marBottom w:val="0"/>
      <w:divBdr>
        <w:top w:val="none" w:sz="0" w:space="0" w:color="auto"/>
        <w:left w:val="none" w:sz="0" w:space="0" w:color="auto"/>
        <w:bottom w:val="none" w:sz="0" w:space="0" w:color="auto"/>
        <w:right w:val="none" w:sz="0" w:space="0" w:color="auto"/>
      </w:divBdr>
    </w:div>
    <w:div w:id="1606428308">
      <w:bodyDiv w:val="1"/>
      <w:marLeft w:val="0"/>
      <w:marRight w:val="0"/>
      <w:marTop w:val="0"/>
      <w:marBottom w:val="0"/>
      <w:divBdr>
        <w:top w:val="none" w:sz="0" w:space="0" w:color="auto"/>
        <w:left w:val="none" w:sz="0" w:space="0" w:color="auto"/>
        <w:bottom w:val="none" w:sz="0" w:space="0" w:color="auto"/>
        <w:right w:val="none" w:sz="0" w:space="0" w:color="auto"/>
      </w:divBdr>
    </w:div>
    <w:div w:id="1612975347">
      <w:bodyDiv w:val="1"/>
      <w:marLeft w:val="0"/>
      <w:marRight w:val="0"/>
      <w:marTop w:val="0"/>
      <w:marBottom w:val="0"/>
      <w:divBdr>
        <w:top w:val="none" w:sz="0" w:space="0" w:color="auto"/>
        <w:left w:val="none" w:sz="0" w:space="0" w:color="auto"/>
        <w:bottom w:val="none" w:sz="0" w:space="0" w:color="auto"/>
        <w:right w:val="none" w:sz="0" w:space="0" w:color="auto"/>
      </w:divBdr>
    </w:div>
    <w:div w:id="1614898055">
      <w:bodyDiv w:val="1"/>
      <w:marLeft w:val="0"/>
      <w:marRight w:val="0"/>
      <w:marTop w:val="0"/>
      <w:marBottom w:val="0"/>
      <w:divBdr>
        <w:top w:val="none" w:sz="0" w:space="0" w:color="auto"/>
        <w:left w:val="none" w:sz="0" w:space="0" w:color="auto"/>
        <w:bottom w:val="none" w:sz="0" w:space="0" w:color="auto"/>
        <w:right w:val="none" w:sz="0" w:space="0" w:color="auto"/>
      </w:divBdr>
    </w:div>
    <w:div w:id="1617835866">
      <w:bodyDiv w:val="1"/>
      <w:marLeft w:val="0"/>
      <w:marRight w:val="0"/>
      <w:marTop w:val="0"/>
      <w:marBottom w:val="0"/>
      <w:divBdr>
        <w:top w:val="none" w:sz="0" w:space="0" w:color="auto"/>
        <w:left w:val="none" w:sz="0" w:space="0" w:color="auto"/>
        <w:bottom w:val="none" w:sz="0" w:space="0" w:color="auto"/>
        <w:right w:val="none" w:sz="0" w:space="0" w:color="auto"/>
      </w:divBdr>
    </w:div>
    <w:div w:id="1620255676">
      <w:bodyDiv w:val="1"/>
      <w:marLeft w:val="0"/>
      <w:marRight w:val="0"/>
      <w:marTop w:val="0"/>
      <w:marBottom w:val="0"/>
      <w:divBdr>
        <w:top w:val="none" w:sz="0" w:space="0" w:color="auto"/>
        <w:left w:val="none" w:sz="0" w:space="0" w:color="auto"/>
        <w:bottom w:val="none" w:sz="0" w:space="0" w:color="auto"/>
        <w:right w:val="none" w:sz="0" w:space="0" w:color="auto"/>
      </w:divBdr>
    </w:div>
    <w:div w:id="1620792681">
      <w:bodyDiv w:val="1"/>
      <w:marLeft w:val="0"/>
      <w:marRight w:val="0"/>
      <w:marTop w:val="0"/>
      <w:marBottom w:val="0"/>
      <w:divBdr>
        <w:top w:val="none" w:sz="0" w:space="0" w:color="auto"/>
        <w:left w:val="none" w:sz="0" w:space="0" w:color="auto"/>
        <w:bottom w:val="none" w:sz="0" w:space="0" w:color="auto"/>
        <w:right w:val="none" w:sz="0" w:space="0" w:color="auto"/>
      </w:divBdr>
    </w:div>
    <w:div w:id="1622029757">
      <w:bodyDiv w:val="1"/>
      <w:marLeft w:val="0"/>
      <w:marRight w:val="0"/>
      <w:marTop w:val="0"/>
      <w:marBottom w:val="0"/>
      <w:divBdr>
        <w:top w:val="none" w:sz="0" w:space="0" w:color="auto"/>
        <w:left w:val="none" w:sz="0" w:space="0" w:color="auto"/>
        <w:bottom w:val="none" w:sz="0" w:space="0" w:color="auto"/>
        <w:right w:val="none" w:sz="0" w:space="0" w:color="auto"/>
      </w:divBdr>
    </w:div>
    <w:div w:id="1624454868">
      <w:bodyDiv w:val="1"/>
      <w:marLeft w:val="0"/>
      <w:marRight w:val="0"/>
      <w:marTop w:val="0"/>
      <w:marBottom w:val="0"/>
      <w:divBdr>
        <w:top w:val="none" w:sz="0" w:space="0" w:color="auto"/>
        <w:left w:val="none" w:sz="0" w:space="0" w:color="auto"/>
        <w:bottom w:val="none" w:sz="0" w:space="0" w:color="auto"/>
        <w:right w:val="none" w:sz="0" w:space="0" w:color="auto"/>
      </w:divBdr>
    </w:div>
    <w:div w:id="1625237395">
      <w:bodyDiv w:val="1"/>
      <w:marLeft w:val="0"/>
      <w:marRight w:val="0"/>
      <w:marTop w:val="0"/>
      <w:marBottom w:val="0"/>
      <w:divBdr>
        <w:top w:val="none" w:sz="0" w:space="0" w:color="auto"/>
        <w:left w:val="none" w:sz="0" w:space="0" w:color="auto"/>
        <w:bottom w:val="none" w:sz="0" w:space="0" w:color="auto"/>
        <w:right w:val="none" w:sz="0" w:space="0" w:color="auto"/>
      </w:divBdr>
    </w:div>
    <w:div w:id="1626037744">
      <w:bodyDiv w:val="1"/>
      <w:marLeft w:val="0"/>
      <w:marRight w:val="0"/>
      <w:marTop w:val="0"/>
      <w:marBottom w:val="0"/>
      <w:divBdr>
        <w:top w:val="none" w:sz="0" w:space="0" w:color="auto"/>
        <w:left w:val="none" w:sz="0" w:space="0" w:color="auto"/>
        <w:bottom w:val="none" w:sz="0" w:space="0" w:color="auto"/>
        <w:right w:val="none" w:sz="0" w:space="0" w:color="auto"/>
      </w:divBdr>
    </w:div>
    <w:div w:id="1627999897">
      <w:bodyDiv w:val="1"/>
      <w:marLeft w:val="0"/>
      <w:marRight w:val="0"/>
      <w:marTop w:val="0"/>
      <w:marBottom w:val="0"/>
      <w:divBdr>
        <w:top w:val="none" w:sz="0" w:space="0" w:color="auto"/>
        <w:left w:val="none" w:sz="0" w:space="0" w:color="auto"/>
        <w:bottom w:val="none" w:sz="0" w:space="0" w:color="auto"/>
        <w:right w:val="none" w:sz="0" w:space="0" w:color="auto"/>
      </w:divBdr>
    </w:div>
    <w:div w:id="1628464335">
      <w:bodyDiv w:val="1"/>
      <w:marLeft w:val="0"/>
      <w:marRight w:val="0"/>
      <w:marTop w:val="0"/>
      <w:marBottom w:val="0"/>
      <w:divBdr>
        <w:top w:val="none" w:sz="0" w:space="0" w:color="auto"/>
        <w:left w:val="none" w:sz="0" w:space="0" w:color="auto"/>
        <w:bottom w:val="none" w:sz="0" w:space="0" w:color="auto"/>
        <w:right w:val="none" w:sz="0" w:space="0" w:color="auto"/>
      </w:divBdr>
    </w:div>
    <w:div w:id="1628778569">
      <w:bodyDiv w:val="1"/>
      <w:marLeft w:val="0"/>
      <w:marRight w:val="0"/>
      <w:marTop w:val="0"/>
      <w:marBottom w:val="0"/>
      <w:divBdr>
        <w:top w:val="none" w:sz="0" w:space="0" w:color="auto"/>
        <w:left w:val="none" w:sz="0" w:space="0" w:color="auto"/>
        <w:bottom w:val="none" w:sz="0" w:space="0" w:color="auto"/>
        <w:right w:val="none" w:sz="0" w:space="0" w:color="auto"/>
      </w:divBdr>
    </w:div>
    <w:div w:id="1637181238">
      <w:bodyDiv w:val="1"/>
      <w:marLeft w:val="0"/>
      <w:marRight w:val="0"/>
      <w:marTop w:val="0"/>
      <w:marBottom w:val="0"/>
      <w:divBdr>
        <w:top w:val="none" w:sz="0" w:space="0" w:color="auto"/>
        <w:left w:val="none" w:sz="0" w:space="0" w:color="auto"/>
        <w:bottom w:val="none" w:sz="0" w:space="0" w:color="auto"/>
        <w:right w:val="none" w:sz="0" w:space="0" w:color="auto"/>
      </w:divBdr>
    </w:div>
    <w:div w:id="1641573551">
      <w:bodyDiv w:val="1"/>
      <w:marLeft w:val="0"/>
      <w:marRight w:val="0"/>
      <w:marTop w:val="0"/>
      <w:marBottom w:val="0"/>
      <w:divBdr>
        <w:top w:val="none" w:sz="0" w:space="0" w:color="auto"/>
        <w:left w:val="none" w:sz="0" w:space="0" w:color="auto"/>
        <w:bottom w:val="none" w:sz="0" w:space="0" w:color="auto"/>
        <w:right w:val="none" w:sz="0" w:space="0" w:color="auto"/>
      </w:divBdr>
    </w:div>
    <w:div w:id="1641878867">
      <w:bodyDiv w:val="1"/>
      <w:marLeft w:val="0"/>
      <w:marRight w:val="0"/>
      <w:marTop w:val="0"/>
      <w:marBottom w:val="0"/>
      <w:divBdr>
        <w:top w:val="none" w:sz="0" w:space="0" w:color="auto"/>
        <w:left w:val="none" w:sz="0" w:space="0" w:color="auto"/>
        <w:bottom w:val="none" w:sz="0" w:space="0" w:color="auto"/>
        <w:right w:val="none" w:sz="0" w:space="0" w:color="auto"/>
      </w:divBdr>
    </w:div>
    <w:div w:id="1641881095">
      <w:bodyDiv w:val="1"/>
      <w:marLeft w:val="0"/>
      <w:marRight w:val="0"/>
      <w:marTop w:val="0"/>
      <w:marBottom w:val="0"/>
      <w:divBdr>
        <w:top w:val="none" w:sz="0" w:space="0" w:color="auto"/>
        <w:left w:val="none" w:sz="0" w:space="0" w:color="auto"/>
        <w:bottom w:val="none" w:sz="0" w:space="0" w:color="auto"/>
        <w:right w:val="none" w:sz="0" w:space="0" w:color="auto"/>
      </w:divBdr>
    </w:div>
    <w:div w:id="1642923611">
      <w:bodyDiv w:val="1"/>
      <w:marLeft w:val="0"/>
      <w:marRight w:val="0"/>
      <w:marTop w:val="0"/>
      <w:marBottom w:val="0"/>
      <w:divBdr>
        <w:top w:val="none" w:sz="0" w:space="0" w:color="auto"/>
        <w:left w:val="none" w:sz="0" w:space="0" w:color="auto"/>
        <w:bottom w:val="none" w:sz="0" w:space="0" w:color="auto"/>
        <w:right w:val="none" w:sz="0" w:space="0" w:color="auto"/>
      </w:divBdr>
    </w:div>
    <w:div w:id="1645768035">
      <w:bodyDiv w:val="1"/>
      <w:marLeft w:val="0"/>
      <w:marRight w:val="0"/>
      <w:marTop w:val="0"/>
      <w:marBottom w:val="0"/>
      <w:divBdr>
        <w:top w:val="none" w:sz="0" w:space="0" w:color="auto"/>
        <w:left w:val="none" w:sz="0" w:space="0" w:color="auto"/>
        <w:bottom w:val="none" w:sz="0" w:space="0" w:color="auto"/>
        <w:right w:val="none" w:sz="0" w:space="0" w:color="auto"/>
      </w:divBdr>
    </w:div>
    <w:div w:id="1647273326">
      <w:bodyDiv w:val="1"/>
      <w:marLeft w:val="0"/>
      <w:marRight w:val="0"/>
      <w:marTop w:val="0"/>
      <w:marBottom w:val="0"/>
      <w:divBdr>
        <w:top w:val="none" w:sz="0" w:space="0" w:color="auto"/>
        <w:left w:val="none" w:sz="0" w:space="0" w:color="auto"/>
        <w:bottom w:val="none" w:sz="0" w:space="0" w:color="auto"/>
        <w:right w:val="none" w:sz="0" w:space="0" w:color="auto"/>
      </w:divBdr>
    </w:div>
    <w:div w:id="1650788115">
      <w:bodyDiv w:val="1"/>
      <w:marLeft w:val="0"/>
      <w:marRight w:val="0"/>
      <w:marTop w:val="0"/>
      <w:marBottom w:val="0"/>
      <w:divBdr>
        <w:top w:val="none" w:sz="0" w:space="0" w:color="auto"/>
        <w:left w:val="none" w:sz="0" w:space="0" w:color="auto"/>
        <w:bottom w:val="none" w:sz="0" w:space="0" w:color="auto"/>
        <w:right w:val="none" w:sz="0" w:space="0" w:color="auto"/>
      </w:divBdr>
    </w:div>
    <w:div w:id="1651711031">
      <w:bodyDiv w:val="1"/>
      <w:marLeft w:val="0"/>
      <w:marRight w:val="0"/>
      <w:marTop w:val="0"/>
      <w:marBottom w:val="0"/>
      <w:divBdr>
        <w:top w:val="none" w:sz="0" w:space="0" w:color="auto"/>
        <w:left w:val="none" w:sz="0" w:space="0" w:color="auto"/>
        <w:bottom w:val="none" w:sz="0" w:space="0" w:color="auto"/>
        <w:right w:val="none" w:sz="0" w:space="0" w:color="auto"/>
      </w:divBdr>
    </w:div>
    <w:div w:id="1654989016">
      <w:bodyDiv w:val="1"/>
      <w:marLeft w:val="0"/>
      <w:marRight w:val="0"/>
      <w:marTop w:val="0"/>
      <w:marBottom w:val="0"/>
      <w:divBdr>
        <w:top w:val="none" w:sz="0" w:space="0" w:color="auto"/>
        <w:left w:val="none" w:sz="0" w:space="0" w:color="auto"/>
        <w:bottom w:val="none" w:sz="0" w:space="0" w:color="auto"/>
        <w:right w:val="none" w:sz="0" w:space="0" w:color="auto"/>
      </w:divBdr>
    </w:div>
    <w:div w:id="1656835345">
      <w:bodyDiv w:val="1"/>
      <w:marLeft w:val="0"/>
      <w:marRight w:val="0"/>
      <w:marTop w:val="0"/>
      <w:marBottom w:val="0"/>
      <w:divBdr>
        <w:top w:val="none" w:sz="0" w:space="0" w:color="auto"/>
        <w:left w:val="none" w:sz="0" w:space="0" w:color="auto"/>
        <w:bottom w:val="none" w:sz="0" w:space="0" w:color="auto"/>
        <w:right w:val="none" w:sz="0" w:space="0" w:color="auto"/>
      </w:divBdr>
    </w:div>
    <w:div w:id="1658419607">
      <w:bodyDiv w:val="1"/>
      <w:marLeft w:val="0"/>
      <w:marRight w:val="0"/>
      <w:marTop w:val="0"/>
      <w:marBottom w:val="0"/>
      <w:divBdr>
        <w:top w:val="none" w:sz="0" w:space="0" w:color="auto"/>
        <w:left w:val="none" w:sz="0" w:space="0" w:color="auto"/>
        <w:bottom w:val="none" w:sz="0" w:space="0" w:color="auto"/>
        <w:right w:val="none" w:sz="0" w:space="0" w:color="auto"/>
      </w:divBdr>
    </w:div>
    <w:div w:id="1659840865">
      <w:bodyDiv w:val="1"/>
      <w:marLeft w:val="0"/>
      <w:marRight w:val="0"/>
      <w:marTop w:val="0"/>
      <w:marBottom w:val="0"/>
      <w:divBdr>
        <w:top w:val="none" w:sz="0" w:space="0" w:color="auto"/>
        <w:left w:val="none" w:sz="0" w:space="0" w:color="auto"/>
        <w:bottom w:val="none" w:sz="0" w:space="0" w:color="auto"/>
        <w:right w:val="none" w:sz="0" w:space="0" w:color="auto"/>
      </w:divBdr>
    </w:div>
    <w:div w:id="1661732450">
      <w:bodyDiv w:val="1"/>
      <w:marLeft w:val="0"/>
      <w:marRight w:val="0"/>
      <w:marTop w:val="0"/>
      <w:marBottom w:val="0"/>
      <w:divBdr>
        <w:top w:val="none" w:sz="0" w:space="0" w:color="auto"/>
        <w:left w:val="none" w:sz="0" w:space="0" w:color="auto"/>
        <w:bottom w:val="none" w:sz="0" w:space="0" w:color="auto"/>
        <w:right w:val="none" w:sz="0" w:space="0" w:color="auto"/>
      </w:divBdr>
    </w:div>
    <w:div w:id="1664704396">
      <w:bodyDiv w:val="1"/>
      <w:marLeft w:val="0"/>
      <w:marRight w:val="0"/>
      <w:marTop w:val="0"/>
      <w:marBottom w:val="0"/>
      <w:divBdr>
        <w:top w:val="none" w:sz="0" w:space="0" w:color="auto"/>
        <w:left w:val="none" w:sz="0" w:space="0" w:color="auto"/>
        <w:bottom w:val="none" w:sz="0" w:space="0" w:color="auto"/>
        <w:right w:val="none" w:sz="0" w:space="0" w:color="auto"/>
      </w:divBdr>
      <w:divsChild>
        <w:div w:id="196938311">
          <w:marLeft w:val="0"/>
          <w:marRight w:val="0"/>
          <w:marTop w:val="0"/>
          <w:marBottom w:val="0"/>
          <w:divBdr>
            <w:top w:val="none" w:sz="0" w:space="0" w:color="auto"/>
            <w:left w:val="none" w:sz="0" w:space="0" w:color="auto"/>
            <w:bottom w:val="none" w:sz="0" w:space="0" w:color="auto"/>
            <w:right w:val="none" w:sz="0" w:space="0" w:color="auto"/>
          </w:divBdr>
          <w:divsChild>
            <w:div w:id="862863982">
              <w:marLeft w:val="0"/>
              <w:marRight w:val="0"/>
              <w:marTop w:val="0"/>
              <w:marBottom w:val="0"/>
              <w:divBdr>
                <w:top w:val="none" w:sz="0" w:space="0" w:color="auto"/>
                <w:left w:val="none" w:sz="0" w:space="0" w:color="auto"/>
                <w:bottom w:val="none" w:sz="0" w:space="0" w:color="auto"/>
                <w:right w:val="none" w:sz="0" w:space="0" w:color="auto"/>
              </w:divBdr>
            </w:div>
          </w:divsChild>
        </w:div>
        <w:div w:id="233053869">
          <w:marLeft w:val="0"/>
          <w:marRight w:val="0"/>
          <w:marTop w:val="0"/>
          <w:marBottom w:val="0"/>
          <w:divBdr>
            <w:top w:val="none" w:sz="0" w:space="0" w:color="auto"/>
            <w:left w:val="none" w:sz="0" w:space="0" w:color="auto"/>
            <w:bottom w:val="none" w:sz="0" w:space="0" w:color="auto"/>
            <w:right w:val="none" w:sz="0" w:space="0" w:color="auto"/>
          </w:divBdr>
          <w:divsChild>
            <w:div w:id="1125201110">
              <w:marLeft w:val="0"/>
              <w:marRight w:val="0"/>
              <w:marTop w:val="0"/>
              <w:marBottom w:val="0"/>
              <w:divBdr>
                <w:top w:val="none" w:sz="0" w:space="0" w:color="auto"/>
                <w:left w:val="none" w:sz="0" w:space="0" w:color="auto"/>
                <w:bottom w:val="none" w:sz="0" w:space="0" w:color="auto"/>
                <w:right w:val="none" w:sz="0" w:space="0" w:color="auto"/>
              </w:divBdr>
            </w:div>
          </w:divsChild>
        </w:div>
        <w:div w:id="343943084">
          <w:marLeft w:val="0"/>
          <w:marRight w:val="0"/>
          <w:marTop w:val="0"/>
          <w:marBottom w:val="0"/>
          <w:divBdr>
            <w:top w:val="none" w:sz="0" w:space="0" w:color="auto"/>
            <w:left w:val="none" w:sz="0" w:space="0" w:color="auto"/>
            <w:bottom w:val="none" w:sz="0" w:space="0" w:color="auto"/>
            <w:right w:val="none" w:sz="0" w:space="0" w:color="auto"/>
          </w:divBdr>
          <w:divsChild>
            <w:div w:id="539975130">
              <w:marLeft w:val="0"/>
              <w:marRight w:val="0"/>
              <w:marTop w:val="0"/>
              <w:marBottom w:val="0"/>
              <w:divBdr>
                <w:top w:val="none" w:sz="0" w:space="0" w:color="auto"/>
                <w:left w:val="none" w:sz="0" w:space="0" w:color="auto"/>
                <w:bottom w:val="none" w:sz="0" w:space="0" w:color="auto"/>
                <w:right w:val="none" w:sz="0" w:space="0" w:color="auto"/>
              </w:divBdr>
              <w:divsChild>
                <w:div w:id="1566918498">
                  <w:marLeft w:val="0"/>
                  <w:marRight w:val="0"/>
                  <w:marTop w:val="0"/>
                  <w:marBottom w:val="282"/>
                  <w:divBdr>
                    <w:top w:val="none" w:sz="0" w:space="0" w:color="auto"/>
                    <w:left w:val="none" w:sz="0" w:space="0" w:color="auto"/>
                    <w:bottom w:val="none" w:sz="0" w:space="0" w:color="auto"/>
                    <w:right w:val="none" w:sz="0" w:space="0" w:color="auto"/>
                  </w:divBdr>
                </w:div>
              </w:divsChild>
            </w:div>
          </w:divsChild>
        </w:div>
        <w:div w:id="413360442">
          <w:marLeft w:val="0"/>
          <w:marRight w:val="0"/>
          <w:marTop w:val="0"/>
          <w:marBottom w:val="0"/>
          <w:divBdr>
            <w:top w:val="none" w:sz="0" w:space="0" w:color="auto"/>
            <w:left w:val="none" w:sz="0" w:space="0" w:color="auto"/>
            <w:bottom w:val="none" w:sz="0" w:space="0" w:color="auto"/>
            <w:right w:val="none" w:sz="0" w:space="0" w:color="auto"/>
          </w:divBdr>
          <w:divsChild>
            <w:div w:id="1908223193">
              <w:marLeft w:val="0"/>
              <w:marRight w:val="0"/>
              <w:marTop w:val="0"/>
              <w:marBottom w:val="0"/>
              <w:divBdr>
                <w:top w:val="none" w:sz="0" w:space="0" w:color="auto"/>
                <w:left w:val="none" w:sz="0" w:space="0" w:color="auto"/>
                <w:bottom w:val="none" w:sz="0" w:space="0" w:color="auto"/>
                <w:right w:val="none" w:sz="0" w:space="0" w:color="auto"/>
              </w:divBdr>
            </w:div>
          </w:divsChild>
        </w:div>
        <w:div w:id="415565051">
          <w:marLeft w:val="0"/>
          <w:marRight w:val="0"/>
          <w:marTop w:val="0"/>
          <w:marBottom w:val="0"/>
          <w:divBdr>
            <w:top w:val="none" w:sz="0" w:space="0" w:color="auto"/>
            <w:left w:val="none" w:sz="0" w:space="0" w:color="auto"/>
            <w:bottom w:val="none" w:sz="0" w:space="0" w:color="auto"/>
            <w:right w:val="none" w:sz="0" w:space="0" w:color="auto"/>
          </w:divBdr>
          <w:divsChild>
            <w:div w:id="1719164501">
              <w:marLeft w:val="0"/>
              <w:marRight w:val="0"/>
              <w:marTop w:val="0"/>
              <w:marBottom w:val="0"/>
              <w:divBdr>
                <w:top w:val="none" w:sz="0" w:space="0" w:color="auto"/>
                <w:left w:val="none" w:sz="0" w:space="0" w:color="auto"/>
                <w:bottom w:val="none" w:sz="0" w:space="0" w:color="auto"/>
                <w:right w:val="none" w:sz="0" w:space="0" w:color="auto"/>
              </w:divBdr>
            </w:div>
          </w:divsChild>
        </w:div>
        <w:div w:id="539172045">
          <w:marLeft w:val="0"/>
          <w:marRight w:val="0"/>
          <w:marTop w:val="0"/>
          <w:marBottom w:val="0"/>
          <w:divBdr>
            <w:top w:val="none" w:sz="0" w:space="0" w:color="auto"/>
            <w:left w:val="none" w:sz="0" w:space="0" w:color="auto"/>
            <w:bottom w:val="none" w:sz="0" w:space="0" w:color="auto"/>
            <w:right w:val="none" w:sz="0" w:space="0" w:color="auto"/>
          </w:divBdr>
          <w:divsChild>
            <w:div w:id="2099708575">
              <w:marLeft w:val="0"/>
              <w:marRight w:val="0"/>
              <w:marTop w:val="0"/>
              <w:marBottom w:val="0"/>
              <w:divBdr>
                <w:top w:val="none" w:sz="0" w:space="0" w:color="auto"/>
                <w:left w:val="none" w:sz="0" w:space="0" w:color="auto"/>
                <w:bottom w:val="none" w:sz="0" w:space="0" w:color="auto"/>
                <w:right w:val="none" w:sz="0" w:space="0" w:color="auto"/>
              </w:divBdr>
            </w:div>
          </w:divsChild>
        </w:div>
        <w:div w:id="1221406199">
          <w:marLeft w:val="0"/>
          <w:marRight w:val="0"/>
          <w:marTop w:val="0"/>
          <w:marBottom w:val="0"/>
          <w:divBdr>
            <w:top w:val="none" w:sz="0" w:space="0" w:color="auto"/>
            <w:left w:val="none" w:sz="0" w:space="0" w:color="auto"/>
            <w:bottom w:val="none" w:sz="0" w:space="0" w:color="auto"/>
            <w:right w:val="none" w:sz="0" w:space="0" w:color="auto"/>
          </w:divBdr>
          <w:divsChild>
            <w:div w:id="984817181">
              <w:marLeft w:val="0"/>
              <w:marRight w:val="0"/>
              <w:marTop w:val="0"/>
              <w:marBottom w:val="0"/>
              <w:divBdr>
                <w:top w:val="none" w:sz="0" w:space="0" w:color="auto"/>
                <w:left w:val="none" w:sz="0" w:space="0" w:color="auto"/>
                <w:bottom w:val="none" w:sz="0" w:space="0" w:color="auto"/>
                <w:right w:val="none" w:sz="0" w:space="0" w:color="auto"/>
              </w:divBdr>
            </w:div>
          </w:divsChild>
        </w:div>
        <w:div w:id="1475490845">
          <w:marLeft w:val="0"/>
          <w:marRight w:val="0"/>
          <w:marTop w:val="0"/>
          <w:marBottom w:val="0"/>
          <w:divBdr>
            <w:top w:val="none" w:sz="0" w:space="0" w:color="auto"/>
            <w:left w:val="none" w:sz="0" w:space="0" w:color="auto"/>
            <w:bottom w:val="none" w:sz="0" w:space="0" w:color="auto"/>
            <w:right w:val="none" w:sz="0" w:space="0" w:color="auto"/>
          </w:divBdr>
          <w:divsChild>
            <w:div w:id="13418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6875">
      <w:bodyDiv w:val="1"/>
      <w:marLeft w:val="0"/>
      <w:marRight w:val="0"/>
      <w:marTop w:val="0"/>
      <w:marBottom w:val="0"/>
      <w:divBdr>
        <w:top w:val="none" w:sz="0" w:space="0" w:color="auto"/>
        <w:left w:val="none" w:sz="0" w:space="0" w:color="auto"/>
        <w:bottom w:val="none" w:sz="0" w:space="0" w:color="auto"/>
        <w:right w:val="none" w:sz="0" w:space="0" w:color="auto"/>
      </w:divBdr>
    </w:div>
    <w:div w:id="1671983709">
      <w:bodyDiv w:val="1"/>
      <w:marLeft w:val="0"/>
      <w:marRight w:val="0"/>
      <w:marTop w:val="0"/>
      <w:marBottom w:val="0"/>
      <w:divBdr>
        <w:top w:val="none" w:sz="0" w:space="0" w:color="auto"/>
        <w:left w:val="none" w:sz="0" w:space="0" w:color="auto"/>
        <w:bottom w:val="none" w:sz="0" w:space="0" w:color="auto"/>
        <w:right w:val="none" w:sz="0" w:space="0" w:color="auto"/>
      </w:divBdr>
    </w:div>
    <w:div w:id="1672440343">
      <w:bodyDiv w:val="1"/>
      <w:marLeft w:val="0"/>
      <w:marRight w:val="0"/>
      <w:marTop w:val="0"/>
      <w:marBottom w:val="0"/>
      <w:divBdr>
        <w:top w:val="none" w:sz="0" w:space="0" w:color="auto"/>
        <w:left w:val="none" w:sz="0" w:space="0" w:color="auto"/>
        <w:bottom w:val="none" w:sz="0" w:space="0" w:color="auto"/>
        <w:right w:val="none" w:sz="0" w:space="0" w:color="auto"/>
      </w:divBdr>
    </w:div>
    <w:div w:id="1673533690">
      <w:bodyDiv w:val="1"/>
      <w:marLeft w:val="0"/>
      <w:marRight w:val="0"/>
      <w:marTop w:val="0"/>
      <w:marBottom w:val="0"/>
      <w:divBdr>
        <w:top w:val="none" w:sz="0" w:space="0" w:color="auto"/>
        <w:left w:val="none" w:sz="0" w:space="0" w:color="auto"/>
        <w:bottom w:val="none" w:sz="0" w:space="0" w:color="auto"/>
        <w:right w:val="none" w:sz="0" w:space="0" w:color="auto"/>
      </w:divBdr>
    </w:div>
    <w:div w:id="1674255314">
      <w:bodyDiv w:val="1"/>
      <w:marLeft w:val="0"/>
      <w:marRight w:val="0"/>
      <w:marTop w:val="0"/>
      <w:marBottom w:val="0"/>
      <w:divBdr>
        <w:top w:val="none" w:sz="0" w:space="0" w:color="auto"/>
        <w:left w:val="none" w:sz="0" w:space="0" w:color="auto"/>
        <w:bottom w:val="none" w:sz="0" w:space="0" w:color="auto"/>
        <w:right w:val="none" w:sz="0" w:space="0" w:color="auto"/>
      </w:divBdr>
    </w:div>
    <w:div w:id="1674643241">
      <w:bodyDiv w:val="1"/>
      <w:marLeft w:val="0"/>
      <w:marRight w:val="0"/>
      <w:marTop w:val="0"/>
      <w:marBottom w:val="0"/>
      <w:divBdr>
        <w:top w:val="none" w:sz="0" w:space="0" w:color="auto"/>
        <w:left w:val="none" w:sz="0" w:space="0" w:color="auto"/>
        <w:bottom w:val="none" w:sz="0" w:space="0" w:color="auto"/>
        <w:right w:val="none" w:sz="0" w:space="0" w:color="auto"/>
      </w:divBdr>
    </w:div>
    <w:div w:id="1675108761">
      <w:bodyDiv w:val="1"/>
      <w:marLeft w:val="0"/>
      <w:marRight w:val="0"/>
      <w:marTop w:val="0"/>
      <w:marBottom w:val="0"/>
      <w:divBdr>
        <w:top w:val="none" w:sz="0" w:space="0" w:color="auto"/>
        <w:left w:val="none" w:sz="0" w:space="0" w:color="auto"/>
        <w:bottom w:val="none" w:sz="0" w:space="0" w:color="auto"/>
        <w:right w:val="none" w:sz="0" w:space="0" w:color="auto"/>
      </w:divBdr>
    </w:div>
    <w:div w:id="1675182014">
      <w:bodyDiv w:val="1"/>
      <w:marLeft w:val="0"/>
      <w:marRight w:val="0"/>
      <w:marTop w:val="0"/>
      <w:marBottom w:val="0"/>
      <w:divBdr>
        <w:top w:val="none" w:sz="0" w:space="0" w:color="auto"/>
        <w:left w:val="none" w:sz="0" w:space="0" w:color="auto"/>
        <w:bottom w:val="none" w:sz="0" w:space="0" w:color="auto"/>
        <w:right w:val="none" w:sz="0" w:space="0" w:color="auto"/>
      </w:divBdr>
    </w:div>
    <w:div w:id="1680690385">
      <w:bodyDiv w:val="1"/>
      <w:marLeft w:val="0"/>
      <w:marRight w:val="0"/>
      <w:marTop w:val="0"/>
      <w:marBottom w:val="0"/>
      <w:divBdr>
        <w:top w:val="none" w:sz="0" w:space="0" w:color="auto"/>
        <w:left w:val="none" w:sz="0" w:space="0" w:color="auto"/>
        <w:bottom w:val="none" w:sz="0" w:space="0" w:color="auto"/>
        <w:right w:val="none" w:sz="0" w:space="0" w:color="auto"/>
      </w:divBdr>
    </w:div>
    <w:div w:id="1681545021">
      <w:bodyDiv w:val="1"/>
      <w:marLeft w:val="0"/>
      <w:marRight w:val="0"/>
      <w:marTop w:val="0"/>
      <w:marBottom w:val="0"/>
      <w:divBdr>
        <w:top w:val="none" w:sz="0" w:space="0" w:color="auto"/>
        <w:left w:val="none" w:sz="0" w:space="0" w:color="auto"/>
        <w:bottom w:val="none" w:sz="0" w:space="0" w:color="auto"/>
        <w:right w:val="none" w:sz="0" w:space="0" w:color="auto"/>
      </w:divBdr>
      <w:divsChild>
        <w:div w:id="651257712">
          <w:marLeft w:val="0"/>
          <w:marRight w:val="0"/>
          <w:marTop w:val="0"/>
          <w:marBottom w:val="198"/>
          <w:divBdr>
            <w:top w:val="none" w:sz="0" w:space="0" w:color="auto"/>
            <w:left w:val="none" w:sz="0" w:space="0" w:color="auto"/>
            <w:bottom w:val="none" w:sz="0" w:space="0" w:color="auto"/>
            <w:right w:val="none" w:sz="0" w:space="0" w:color="auto"/>
          </w:divBdr>
          <w:divsChild>
            <w:div w:id="944772195">
              <w:marLeft w:val="0"/>
              <w:marRight w:val="0"/>
              <w:marTop w:val="0"/>
              <w:marBottom w:val="0"/>
              <w:divBdr>
                <w:top w:val="none" w:sz="0" w:space="0" w:color="auto"/>
                <w:left w:val="none" w:sz="0" w:space="0" w:color="auto"/>
                <w:bottom w:val="none" w:sz="0" w:space="0" w:color="auto"/>
                <w:right w:val="none" w:sz="0" w:space="0" w:color="auto"/>
              </w:divBdr>
            </w:div>
          </w:divsChild>
        </w:div>
        <w:div w:id="1259291892">
          <w:marLeft w:val="0"/>
          <w:marRight w:val="0"/>
          <w:marTop w:val="0"/>
          <w:marBottom w:val="282"/>
          <w:divBdr>
            <w:top w:val="none" w:sz="0" w:space="0" w:color="auto"/>
            <w:left w:val="none" w:sz="0" w:space="0" w:color="auto"/>
            <w:bottom w:val="none" w:sz="0" w:space="0" w:color="auto"/>
            <w:right w:val="none" w:sz="0" w:space="0" w:color="auto"/>
          </w:divBdr>
          <w:divsChild>
            <w:div w:id="251357994">
              <w:marLeft w:val="0"/>
              <w:marRight w:val="198"/>
              <w:marTop w:val="0"/>
              <w:marBottom w:val="0"/>
              <w:divBdr>
                <w:top w:val="none" w:sz="0" w:space="0" w:color="auto"/>
                <w:left w:val="none" w:sz="0" w:space="0" w:color="auto"/>
                <w:bottom w:val="none" w:sz="0" w:space="0" w:color="auto"/>
                <w:right w:val="none" w:sz="0" w:space="0" w:color="auto"/>
              </w:divBdr>
              <w:divsChild>
                <w:div w:id="255749014">
                  <w:marLeft w:val="0"/>
                  <w:marRight w:val="0"/>
                  <w:marTop w:val="0"/>
                  <w:marBottom w:val="198"/>
                  <w:divBdr>
                    <w:top w:val="none" w:sz="0" w:space="0" w:color="auto"/>
                    <w:left w:val="none" w:sz="0" w:space="0" w:color="auto"/>
                    <w:bottom w:val="none" w:sz="0" w:space="0" w:color="auto"/>
                    <w:right w:val="none" w:sz="0" w:space="0" w:color="auto"/>
                  </w:divBdr>
                  <w:divsChild>
                    <w:div w:id="1791048688">
                      <w:marLeft w:val="0"/>
                      <w:marRight w:val="0"/>
                      <w:marTop w:val="0"/>
                      <w:marBottom w:val="198"/>
                      <w:divBdr>
                        <w:top w:val="none" w:sz="0" w:space="0" w:color="auto"/>
                        <w:left w:val="none" w:sz="0" w:space="0" w:color="auto"/>
                        <w:bottom w:val="none" w:sz="0" w:space="0" w:color="auto"/>
                        <w:right w:val="none" w:sz="0" w:space="0" w:color="auto"/>
                      </w:divBdr>
                    </w:div>
                  </w:divsChild>
                </w:div>
              </w:divsChild>
            </w:div>
          </w:divsChild>
        </w:div>
      </w:divsChild>
    </w:div>
    <w:div w:id="1686243883">
      <w:bodyDiv w:val="1"/>
      <w:marLeft w:val="0"/>
      <w:marRight w:val="0"/>
      <w:marTop w:val="0"/>
      <w:marBottom w:val="0"/>
      <w:divBdr>
        <w:top w:val="none" w:sz="0" w:space="0" w:color="auto"/>
        <w:left w:val="none" w:sz="0" w:space="0" w:color="auto"/>
        <w:bottom w:val="none" w:sz="0" w:space="0" w:color="auto"/>
        <w:right w:val="none" w:sz="0" w:space="0" w:color="auto"/>
      </w:divBdr>
    </w:div>
    <w:div w:id="1686324628">
      <w:bodyDiv w:val="1"/>
      <w:marLeft w:val="0"/>
      <w:marRight w:val="0"/>
      <w:marTop w:val="0"/>
      <w:marBottom w:val="0"/>
      <w:divBdr>
        <w:top w:val="none" w:sz="0" w:space="0" w:color="auto"/>
        <w:left w:val="none" w:sz="0" w:space="0" w:color="auto"/>
        <w:bottom w:val="none" w:sz="0" w:space="0" w:color="auto"/>
        <w:right w:val="none" w:sz="0" w:space="0" w:color="auto"/>
      </w:divBdr>
    </w:div>
    <w:div w:id="1686667166">
      <w:bodyDiv w:val="1"/>
      <w:marLeft w:val="0"/>
      <w:marRight w:val="0"/>
      <w:marTop w:val="0"/>
      <w:marBottom w:val="0"/>
      <w:divBdr>
        <w:top w:val="none" w:sz="0" w:space="0" w:color="auto"/>
        <w:left w:val="none" w:sz="0" w:space="0" w:color="auto"/>
        <w:bottom w:val="none" w:sz="0" w:space="0" w:color="auto"/>
        <w:right w:val="none" w:sz="0" w:space="0" w:color="auto"/>
      </w:divBdr>
    </w:div>
    <w:div w:id="1690138430">
      <w:bodyDiv w:val="1"/>
      <w:marLeft w:val="0"/>
      <w:marRight w:val="0"/>
      <w:marTop w:val="0"/>
      <w:marBottom w:val="0"/>
      <w:divBdr>
        <w:top w:val="none" w:sz="0" w:space="0" w:color="auto"/>
        <w:left w:val="none" w:sz="0" w:space="0" w:color="auto"/>
        <w:bottom w:val="none" w:sz="0" w:space="0" w:color="auto"/>
        <w:right w:val="none" w:sz="0" w:space="0" w:color="auto"/>
      </w:divBdr>
    </w:div>
    <w:div w:id="1696954792">
      <w:bodyDiv w:val="1"/>
      <w:marLeft w:val="0"/>
      <w:marRight w:val="0"/>
      <w:marTop w:val="0"/>
      <w:marBottom w:val="0"/>
      <w:divBdr>
        <w:top w:val="none" w:sz="0" w:space="0" w:color="auto"/>
        <w:left w:val="none" w:sz="0" w:space="0" w:color="auto"/>
        <w:bottom w:val="none" w:sz="0" w:space="0" w:color="auto"/>
        <w:right w:val="none" w:sz="0" w:space="0" w:color="auto"/>
      </w:divBdr>
    </w:div>
    <w:div w:id="1698391300">
      <w:bodyDiv w:val="1"/>
      <w:marLeft w:val="0"/>
      <w:marRight w:val="0"/>
      <w:marTop w:val="0"/>
      <w:marBottom w:val="0"/>
      <w:divBdr>
        <w:top w:val="none" w:sz="0" w:space="0" w:color="auto"/>
        <w:left w:val="none" w:sz="0" w:space="0" w:color="auto"/>
        <w:bottom w:val="none" w:sz="0" w:space="0" w:color="auto"/>
        <w:right w:val="none" w:sz="0" w:space="0" w:color="auto"/>
      </w:divBdr>
    </w:div>
    <w:div w:id="1701082279">
      <w:bodyDiv w:val="1"/>
      <w:marLeft w:val="0"/>
      <w:marRight w:val="0"/>
      <w:marTop w:val="0"/>
      <w:marBottom w:val="0"/>
      <w:divBdr>
        <w:top w:val="none" w:sz="0" w:space="0" w:color="auto"/>
        <w:left w:val="none" w:sz="0" w:space="0" w:color="auto"/>
        <w:bottom w:val="none" w:sz="0" w:space="0" w:color="auto"/>
        <w:right w:val="none" w:sz="0" w:space="0" w:color="auto"/>
      </w:divBdr>
    </w:div>
    <w:div w:id="1701929348">
      <w:bodyDiv w:val="1"/>
      <w:marLeft w:val="0"/>
      <w:marRight w:val="0"/>
      <w:marTop w:val="0"/>
      <w:marBottom w:val="0"/>
      <w:divBdr>
        <w:top w:val="none" w:sz="0" w:space="0" w:color="auto"/>
        <w:left w:val="none" w:sz="0" w:space="0" w:color="auto"/>
        <w:bottom w:val="none" w:sz="0" w:space="0" w:color="auto"/>
        <w:right w:val="none" w:sz="0" w:space="0" w:color="auto"/>
      </w:divBdr>
    </w:div>
    <w:div w:id="1702973794">
      <w:bodyDiv w:val="1"/>
      <w:marLeft w:val="0"/>
      <w:marRight w:val="0"/>
      <w:marTop w:val="0"/>
      <w:marBottom w:val="0"/>
      <w:divBdr>
        <w:top w:val="none" w:sz="0" w:space="0" w:color="auto"/>
        <w:left w:val="none" w:sz="0" w:space="0" w:color="auto"/>
        <w:bottom w:val="none" w:sz="0" w:space="0" w:color="auto"/>
        <w:right w:val="none" w:sz="0" w:space="0" w:color="auto"/>
      </w:divBdr>
    </w:div>
    <w:div w:id="1704744887">
      <w:bodyDiv w:val="1"/>
      <w:marLeft w:val="0"/>
      <w:marRight w:val="0"/>
      <w:marTop w:val="0"/>
      <w:marBottom w:val="0"/>
      <w:divBdr>
        <w:top w:val="none" w:sz="0" w:space="0" w:color="auto"/>
        <w:left w:val="none" w:sz="0" w:space="0" w:color="auto"/>
        <w:bottom w:val="none" w:sz="0" w:space="0" w:color="auto"/>
        <w:right w:val="none" w:sz="0" w:space="0" w:color="auto"/>
      </w:divBdr>
    </w:div>
    <w:div w:id="1705212206">
      <w:bodyDiv w:val="1"/>
      <w:marLeft w:val="0"/>
      <w:marRight w:val="0"/>
      <w:marTop w:val="0"/>
      <w:marBottom w:val="0"/>
      <w:divBdr>
        <w:top w:val="none" w:sz="0" w:space="0" w:color="auto"/>
        <w:left w:val="none" w:sz="0" w:space="0" w:color="auto"/>
        <w:bottom w:val="none" w:sz="0" w:space="0" w:color="auto"/>
        <w:right w:val="none" w:sz="0" w:space="0" w:color="auto"/>
      </w:divBdr>
    </w:div>
    <w:div w:id="1706710253">
      <w:bodyDiv w:val="1"/>
      <w:marLeft w:val="0"/>
      <w:marRight w:val="0"/>
      <w:marTop w:val="0"/>
      <w:marBottom w:val="0"/>
      <w:divBdr>
        <w:top w:val="none" w:sz="0" w:space="0" w:color="auto"/>
        <w:left w:val="none" w:sz="0" w:space="0" w:color="auto"/>
        <w:bottom w:val="none" w:sz="0" w:space="0" w:color="auto"/>
        <w:right w:val="none" w:sz="0" w:space="0" w:color="auto"/>
      </w:divBdr>
    </w:div>
    <w:div w:id="1713189046">
      <w:bodyDiv w:val="1"/>
      <w:marLeft w:val="0"/>
      <w:marRight w:val="0"/>
      <w:marTop w:val="0"/>
      <w:marBottom w:val="0"/>
      <w:divBdr>
        <w:top w:val="none" w:sz="0" w:space="0" w:color="auto"/>
        <w:left w:val="none" w:sz="0" w:space="0" w:color="auto"/>
        <w:bottom w:val="none" w:sz="0" w:space="0" w:color="auto"/>
        <w:right w:val="none" w:sz="0" w:space="0" w:color="auto"/>
      </w:divBdr>
    </w:div>
    <w:div w:id="1713967663">
      <w:bodyDiv w:val="1"/>
      <w:marLeft w:val="0"/>
      <w:marRight w:val="0"/>
      <w:marTop w:val="0"/>
      <w:marBottom w:val="0"/>
      <w:divBdr>
        <w:top w:val="none" w:sz="0" w:space="0" w:color="auto"/>
        <w:left w:val="none" w:sz="0" w:space="0" w:color="auto"/>
        <w:bottom w:val="none" w:sz="0" w:space="0" w:color="auto"/>
        <w:right w:val="none" w:sz="0" w:space="0" w:color="auto"/>
      </w:divBdr>
    </w:div>
    <w:div w:id="1715345459">
      <w:bodyDiv w:val="1"/>
      <w:marLeft w:val="0"/>
      <w:marRight w:val="0"/>
      <w:marTop w:val="0"/>
      <w:marBottom w:val="0"/>
      <w:divBdr>
        <w:top w:val="none" w:sz="0" w:space="0" w:color="auto"/>
        <w:left w:val="none" w:sz="0" w:space="0" w:color="auto"/>
        <w:bottom w:val="none" w:sz="0" w:space="0" w:color="auto"/>
        <w:right w:val="none" w:sz="0" w:space="0" w:color="auto"/>
      </w:divBdr>
    </w:div>
    <w:div w:id="1716344864">
      <w:bodyDiv w:val="1"/>
      <w:marLeft w:val="0"/>
      <w:marRight w:val="0"/>
      <w:marTop w:val="0"/>
      <w:marBottom w:val="0"/>
      <w:divBdr>
        <w:top w:val="none" w:sz="0" w:space="0" w:color="auto"/>
        <w:left w:val="none" w:sz="0" w:space="0" w:color="auto"/>
        <w:bottom w:val="none" w:sz="0" w:space="0" w:color="auto"/>
        <w:right w:val="none" w:sz="0" w:space="0" w:color="auto"/>
      </w:divBdr>
    </w:div>
    <w:div w:id="1717192634">
      <w:bodyDiv w:val="1"/>
      <w:marLeft w:val="0"/>
      <w:marRight w:val="0"/>
      <w:marTop w:val="0"/>
      <w:marBottom w:val="0"/>
      <w:divBdr>
        <w:top w:val="none" w:sz="0" w:space="0" w:color="auto"/>
        <w:left w:val="none" w:sz="0" w:space="0" w:color="auto"/>
        <w:bottom w:val="none" w:sz="0" w:space="0" w:color="auto"/>
        <w:right w:val="none" w:sz="0" w:space="0" w:color="auto"/>
      </w:divBdr>
    </w:div>
    <w:div w:id="1720085002">
      <w:bodyDiv w:val="1"/>
      <w:marLeft w:val="0"/>
      <w:marRight w:val="0"/>
      <w:marTop w:val="0"/>
      <w:marBottom w:val="0"/>
      <w:divBdr>
        <w:top w:val="none" w:sz="0" w:space="0" w:color="auto"/>
        <w:left w:val="none" w:sz="0" w:space="0" w:color="auto"/>
        <w:bottom w:val="none" w:sz="0" w:space="0" w:color="auto"/>
        <w:right w:val="none" w:sz="0" w:space="0" w:color="auto"/>
      </w:divBdr>
    </w:div>
    <w:div w:id="1727337358">
      <w:bodyDiv w:val="1"/>
      <w:marLeft w:val="0"/>
      <w:marRight w:val="0"/>
      <w:marTop w:val="0"/>
      <w:marBottom w:val="0"/>
      <w:divBdr>
        <w:top w:val="none" w:sz="0" w:space="0" w:color="auto"/>
        <w:left w:val="none" w:sz="0" w:space="0" w:color="auto"/>
        <w:bottom w:val="none" w:sz="0" w:space="0" w:color="auto"/>
        <w:right w:val="none" w:sz="0" w:space="0" w:color="auto"/>
      </w:divBdr>
    </w:div>
    <w:div w:id="1728725892">
      <w:bodyDiv w:val="1"/>
      <w:marLeft w:val="0"/>
      <w:marRight w:val="0"/>
      <w:marTop w:val="0"/>
      <w:marBottom w:val="0"/>
      <w:divBdr>
        <w:top w:val="none" w:sz="0" w:space="0" w:color="auto"/>
        <w:left w:val="none" w:sz="0" w:space="0" w:color="auto"/>
        <w:bottom w:val="none" w:sz="0" w:space="0" w:color="auto"/>
        <w:right w:val="none" w:sz="0" w:space="0" w:color="auto"/>
      </w:divBdr>
    </w:div>
    <w:div w:id="1730417423">
      <w:bodyDiv w:val="1"/>
      <w:marLeft w:val="0"/>
      <w:marRight w:val="0"/>
      <w:marTop w:val="0"/>
      <w:marBottom w:val="0"/>
      <w:divBdr>
        <w:top w:val="none" w:sz="0" w:space="0" w:color="auto"/>
        <w:left w:val="none" w:sz="0" w:space="0" w:color="auto"/>
        <w:bottom w:val="none" w:sz="0" w:space="0" w:color="auto"/>
        <w:right w:val="none" w:sz="0" w:space="0" w:color="auto"/>
      </w:divBdr>
    </w:div>
    <w:div w:id="1732801695">
      <w:bodyDiv w:val="1"/>
      <w:marLeft w:val="0"/>
      <w:marRight w:val="0"/>
      <w:marTop w:val="0"/>
      <w:marBottom w:val="0"/>
      <w:divBdr>
        <w:top w:val="none" w:sz="0" w:space="0" w:color="auto"/>
        <w:left w:val="none" w:sz="0" w:space="0" w:color="auto"/>
        <w:bottom w:val="none" w:sz="0" w:space="0" w:color="auto"/>
        <w:right w:val="none" w:sz="0" w:space="0" w:color="auto"/>
      </w:divBdr>
    </w:div>
    <w:div w:id="1733431849">
      <w:bodyDiv w:val="1"/>
      <w:marLeft w:val="0"/>
      <w:marRight w:val="0"/>
      <w:marTop w:val="0"/>
      <w:marBottom w:val="0"/>
      <w:divBdr>
        <w:top w:val="none" w:sz="0" w:space="0" w:color="auto"/>
        <w:left w:val="none" w:sz="0" w:space="0" w:color="auto"/>
        <w:bottom w:val="none" w:sz="0" w:space="0" w:color="auto"/>
        <w:right w:val="none" w:sz="0" w:space="0" w:color="auto"/>
      </w:divBdr>
    </w:div>
    <w:div w:id="1736195218">
      <w:bodyDiv w:val="1"/>
      <w:marLeft w:val="0"/>
      <w:marRight w:val="0"/>
      <w:marTop w:val="0"/>
      <w:marBottom w:val="0"/>
      <w:divBdr>
        <w:top w:val="none" w:sz="0" w:space="0" w:color="auto"/>
        <w:left w:val="none" w:sz="0" w:space="0" w:color="auto"/>
        <w:bottom w:val="none" w:sz="0" w:space="0" w:color="auto"/>
        <w:right w:val="none" w:sz="0" w:space="0" w:color="auto"/>
      </w:divBdr>
    </w:div>
    <w:div w:id="1736901206">
      <w:bodyDiv w:val="1"/>
      <w:marLeft w:val="0"/>
      <w:marRight w:val="0"/>
      <w:marTop w:val="0"/>
      <w:marBottom w:val="0"/>
      <w:divBdr>
        <w:top w:val="none" w:sz="0" w:space="0" w:color="auto"/>
        <w:left w:val="none" w:sz="0" w:space="0" w:color="auto"/>
        <w:bottom w:val="none" w:sz="0" w:space="0" w:color="auto"/>
        <w:right w:val="none" w:sz="0" w:space="0" w:color="auto"/>
      </w:divBdr>
    </w:div>
    <w:div w:id="1743678070">
      <w:bodyDiv w:val="1"/>
      <w:marLeft w:val="0"/>
      <w:marRight w:val="0"/>
      <w:marTop w:val="0"/>
      <w:marBottom w:val="0"/>
      <w:divBdr>
        <w:top w:val="none" w:sz="0" w:space="0" w:color="auto"/>
        <w:left w:val="none" w:sz="0" w:space="0" w:color="auto"/>
        <w:bottom w:val="none" w:sz="0" w:space="0" w:color="auto"/>
        <w:right w:val="none" w:sz="0" w:space="0" w:color="auto"/>
      </w:divBdr>
    </w:div>
    <w:div w:id="1746151208">
      <w:bodyDiv w:val="1"/>
      <w:marLeft w:val="0"/>
      <w:marRight w:val="0"/>
      <w:marTop w:val="0"/>
      <w:marBottom w:val="0"/>
      <w:divBdr>
        <w:top w:val="none" w:sz="0" w:space="0" w:color="auto"/>
        <w:left w:val="none" w:sz="0" w:space="0" w:color="auto"/>
        <w:bottom w:val="none" w:sz="0" w:space="0" w:color="auto"/>
        <w:right w:val="none" w:sz="0" w:space="0" w:color="auto"/>
      </w:divBdr>
    </w:div>
    <w:div w:id="1748456270">
      <w:bodyDiv w:val="1"/>
      <w:marLeft w:val="0"/>
      <w:marRight w:val="0"/>
      <w:marTop w:val="0"/>
      <w:marBottom w:val="0"/>
      <w:divBdr>
        <w:top w:val="none" w:sz="0" w:space="0" w:color="auto"/>
        <w:left w:val="none" w:sz="0" w:space="0" w:color="auto"/>
        <w:bottom w:val="none" w:sz="0" w:space="0" w:color="auto"/>
        <w:right w:val="none" w:sz="0" w:space="0" w:color="auto"/>
      </w:divBdr>
    </w:div>
    <w:div w:id="1750039726">
      <w:bodyDiv w:val="1"/>
      <w:marLeft w:val="0"/>
      <w:marRight w:val="0"/>
      <w:marTop w:val="0"/>
      <w:marBottom w:val="0"/>
      <w:divBdr>
        <w:top w:val="none" w:sz="0" w:space="0" w:color="auto"/>
        <w:left w:val="none" w:sz="0" w:space="0" w:color="auto"/>
        <w:bottom w:val="none" w:sz="0" w:space="0" w:color="auto"/>
        <w:right w:val="none" w:sz="0" w:space="0" w:color="auto"/>
      </w:divBdr>
    </w:div>
    <w:div w:id="1750690091">
      <w:bodyDiv w:val="1"/>
      <w:marLeft w:val="0"/>
      <w:marRight w:val="0"/>
      <w:marTop w:val="0"/>
      <w:marBottom w:val="0"/>
      <w:divBdr>
        <w:top w:val="none" w:sz="0" w:space="0" w:color="auto"/>
        <w:left w:val="none" w:sz="0" w:space="0" w:color="auto"/>
        <w:bottom w:val="none" w:sz="0" w:space="0" w:color="auto"/>
        <w:right w:val="none" w:sz="0" w:space="0" w:color="auto"/>
      </w:divBdr>
    </w:div>
    <w:div w:id="1750808126">
      <w:bodyDiv w:val="1"/>
      <w:marLeft w:val="0"/>
      <w:marRight w:val="0"/>
      <w:marTop w:val="0"/>
      <w:marBottom w:val="0"/>
      <w:divBdr>
        <w:top w:val="none" w:sz="0" w:space="0" w:color="auto"/>
        <w:left w:val="none" w:sz="0" w:space="0" w:color="auto"/>
        <w:bottom w:val="none" w:sz="0" w:space="0" w:color="auto"/>
        <w:right w:val="none" w:sz="0" w:space="0" w:color="auto"/>
      </w:divBdr>
    </w:div>
    <w:div w:id="1750883358">
      <w:bodyDiv w:val="1"/>
      <w:marLeft w:val="0"/>
      <w:marRight w:val="0"/>
      <w:marTop w:val="0"/>
      <w:marBottom w:val="0"/>
      <w:divBdr>
        <w:top w:val="none" w:sz="0" w:space="0" w:color="auto"/>
        <w:left w:val="none" w:sz="0" w:space="0" w:color="auto"/>
        <w:bottom w:val="none" w:sz="0" w:space="0" w:color="auto"/>
        <w:right w:val="none" w:sz="0" w:space="0" w:color="auto"/>
      </w:divBdr>
    </w:div>
    <w:div w:id="1751073966">
      <w:bodyDiv w:val="1"/>
      <w:marLeft w:val="0"/>
      <w:marRight w:val="0"/>
      <w:marTop w:val="0"/>
      <w:marBottom w:val="0"/>
      <w:divBdr>
        <w:top w:val="none" w:sz="0" w:space="0" w:color="auto"/>
        <w:left w:val="none" w:sz="0" w:space="0" w:color="auto"/>
        <w:bottom w:val="none" w:sz="0" w:space="0" w:color="auto"/>
        <w:right w:val="none" w:sz="0" w:space="0" w:color="auto"/>
      </w:divBdr>
    </w:div>
    <w:div w:id="1752698866">
      <w:bodyDiv w:val="1"/>
      <w:marLeft w:val="0"/>
      <w:marRight w:val="0"/>
      <w:marTop w:val="0"/>
      <w:marBottom w:val="0"/>
      <w:divBdr>
        <w:top w:val="none" w:sz="0" w:space="0" w:color="auto"/>
        <w:left w:val="none" w:sz="0" w:space="0" w:color="auto"/>
        <w:bottom w:val="none" w:sz="0" w:space="0" w:color="auto"/>
        <w:right w:val="none" w:sz="0" w:space="0" w:color="auto"/>
      </w:divBdr>
    </w:div>
    <w:div w:id="1753164317">
      <w:bodyDiv w:val="1"/>
      <w:marLeft w:val="0"/>
      <w:marRight w:val="0"/>
      <w:marTop w:val="0"/>
      <w:marBottom w:val="0"/>
      <w:divBdr>
        <w:top w:val="none" w:sz="0" w:space="0" w:color="auto"/>
        <w:left w:val="none" w:sz="0" w:space="0" w:color="auto"/>
        <w:bottom w:val="none" w:sz="0" w:space="0" w:color="auto"/>
        <w:right w:val="none" w:sz="0" w:space="0" w:color="auto"/>
      </w:divBdr>
    </w:div>
    <w:div w:id="1754352152">
      <w:bodyDiv w:val="1"/>
      <w:marLeft w:val="0"/>
      <w:marRight w:val="0"/>
      <w:marTop w:val="0"/>
      <w:marBottom w:val="0"/>
      <w:divBdr>
        <w:top w:val="none" w:sz="0" w:space="0" w:color="auto"/>
        <w:left w:val="none" w:sz="0" w:space="0" w:color="auto"/>
        <w:bottom w:val="none" w:sz="0" w:space="0" w:color="auto"/>
        <w:right w:val="none" w:sz="0" w:space="0" w:color="auto"/>
      </w:divBdr>
    </w:div>
    <w:div w:id="1757242143">
      <w:bodyDiv w:val="1"/>
      <w:marLeft w:val="0"/>
      <w:marRight w:val="0"/>
      <w:marTop w:val="0"/>
      <w:marBottom w:val="0"/>
      <w:divBdr>
        <w:top w:val="none" w:sz="0" w:space="0" w:color="auto"/>
        <w:left w:val="none" w:sz="0" w:space="0" w:color="auto"/>
        <w:bottom w:val="none" w:sz="0" w:space="0" w:color="auto"/>
        <w:right w:val="none" w:sz="0" w:space="0" w:color="auto"/>
      </w:divBdr>
    </w:div>
    <w:div w:id="1758624606">
      <w:bodyDiv w:val="1"/>
      <w:marLeft w:val="0"/>
      <w:marRight w:val="0"/>
      <w:marTop w:val="0"/>
      <w:marBottom w:val="0"/>
      <w:divBdr>
        <w:top w:val="none" w:sz="0" w:space="0" w:color="auto"/>
        <w:left w:val="none" w:sz="0" w:space="0" w:color="auto"/>
        <w:bottom w:val="none" w:sz="0" w:space="0" w:color="auto"/>
        <w:right w:val="none" w:sz="0" w:space="0" w:color="auto"/>
      </w:divBdr>
    </w:div>
    <w:div w:id="1758862690">
      <w:bodyDiv w:val="1"/>
      <w:marLeft w:val="0"/>
      <w:marRight w:val="0"/>
      <w:marTop w:val="0"/>
      <w:marBottom w:val="0"/>
      <w:divBdr>
        <w:top w:val="none" w:sz="0" w:space="0" w:color="auto"/>
        <w:left w:val="none" w:sz="0" w:space="0" w:color="auto"/>
        <w:bottom w:val="none" w:sz="0" w:space="0" w:color="auto"/>
        <w:right w:val="none" w:sz="0" w:space="0" w:color="auto"/>
      </w:divBdr>
    </w:div>
    <w:div w:id="1765494376">
      <w:bodyDiv w:val="1"/>
      <w:marLeft w:val="0"/>
      <w:marRight w:val="0"/>
      <w:marTop w:val="0"/>
      <w:marBottom w:val="0"/>
      <w:divBdr>
        <w:top w:val="none" w:sz="0" w:space="0" w:color="auto"/>
        <w:left w:val="none" w:sz="0" w:space="0" w:color="auto"/>
        <w:bottom w:val="none" w:sz="0" w:space="0" w:color="auto"/>
        <w:right w:val="none" w:sz="0" w:space="0" w:color="auto"/>
      </w:divBdr>
    </w:div>
    <w:div w:id="1770663597">
      <w:bodyDiv w:val="1"/>
      <w:marLeft w:val="0"/>
      <w:marRight w:val="0"/>
      <w:marTop w:val="0"/>
      <w:marBottom w:val="0"/>
      <w:divBdr>
        <w:top w:val="none" w:sz="0" w:space="0" w:color="auto"/>
        <w:left w:val="none" w:sz="0" w:space="0" w:color="auto"/>
        <w:bottom w:val="none" w:sz="0" w:space="0" w:color="auto"/>
        <w:right w:val="none" w:sz="0" w:space="0" w:color="auto"/>
      </w:divBdr>
    </w:div>
    <w:div w:id="1771854958">
      <w:bodyDiv w:val="1"/>
      <w:marLeft w:val="0"/>
      <w:marRight w:val="0"/>
      <w:marTop w:val="0"/>
      <w:marBottom w:val="0"/>
      <w:divBdr>
        <w:top w:val="none" w:sz="0" w:space="0" w:color="auto"/>
        <w:left w:val="none" w:sz="0" w:space="0" w:color="auto"/>
        <w:bottom w:val="none" w:sz="0" w:space="0" w:color="auto"/>
        <w:right w:val="none" w:sz="0" w:space="0" w:color="auto"/>
      </w:divBdr>
    </w:div>
    <w:div w:id="1772779924">
      <w:bodyDiv w:val="1"/>
      <w:marLeft w:val="0"/>
      <w:marRight w:val="0"/>
      <w:marTop w:val="0"/>
      <w:marBottom w:val="0"/>
      <w:divBdr>
        <w:top w:val="none" w:sz="0" w:space="0" w:color="auto"/>
        <w:left w:val="none" w:sz="0" w:space="0" w:color="auto"/>
        <w:bottom w:val="none" w:sz="0" w:space="0" w:color="auto"/>
        <w:right w:val="none" w:sz="0" w:space="0" w:color="auto"/>
      </w:divBdr>
    </w:div>
    <w:div w:id="1777434006">
      <w:bodyDiv w:val="1"/>
      <w:marLeft w:val="0"/>
      <w:marRight w:val="0"/>
      <w:marTop w:val="0"/>
      <w:marBottom w:val="0"/>
      <w:divBdr>
        <w:top w:val="none" w:sz="0" w:space="0" w:color="auto"/>
        <w:left w:val="none" w:sz="0" w:space="0" w:color="auto"/>
        <w:bottom w:val="none" w:sz="0" w:space="0" w:color="auto"/>
        <w:right w:val="none" w:sz="0" w:space="0" w:color="auto"/>
      </w:divBdr>
    </w:div>
    <w:div w:id="1779252721">
      <w:bodyDiv w:val="1"/>
      <w:marLeft w:val="0"/>
      <w:marRight w:val="0"/>
      <w:marTop w:val="0"/>
      <w:marBottom w:val="0"/>
      <w:divBdr>
        <w:top w:val="none" w:sz="0" w:space="0" w:color="auto"/>
        <w:left w:val="none" w:sz="0" w:space="0" w:color="auto"/>
        <w:bottom w:val="none" w:sz="0" w:space="0" w:color="auto"/>
        <w:right w:val="none" w:sz="0" w:space="0" w:color="auto"/>
      </w:divBdr>
    </w:div>
    <w:div w:id="1788962205">
      <w:bodyDiv w:val="1"/>
      <w:marLeft w:val="0"/>
      <w:marRight w:val="0"/>
      <w:marTop w:val="0"/>
      <w:marBottom w:val="0"/>
      <w:divBdr>
        <w:top w:val="none" w:sz="0" w:space="0" w:color="auto"/>
        <w:left w:val="none" w:sz="0" w:space="0" w:color="auto"/>
        <w:bottom w:val="none" w:sz="0" w:space="0" w:color="auto"/>
        <w:right w:val="none" w:sz="0" w:space="0" w:color="auto"/>
      </w:divBdr>
    </w:div>
    <w:div w:id="1789622342">
      <w:bodyDiv w:val="1"/>
      <w:marLeft w:val="0"/>
      <w:marRight w:val="0"/>
      <w:marTop w:val="0"/>
      <w:marBottom w:val="0"/>
      <w:divBdr>
        <w:top w:val="none" w:sz="0" w:space="0" w:color="auto"/>
        <w:left w:val="none" w:sz="0" w:space="0" w:color="auto"/>
        <w:bottom w:val="none" w:sz="0" w:space="0" w:color="auto"/>
        <w:right w:val="none" w:sz="0" w:space="0" w:color="auto"/>
      </w:divBdr>
    </w:div>
    <w:div w:id="1790582935">
      <w:bodyDiv w:val="1"/>
      <w:marLeft w:val="0"/>
      <w:marRight w:val="0"/>
      <w:marTop w:val="0"/>
      <w:marBottom w:val="0"/>
      <w:divBdr>
        <w:top w:val="none" w:sz="0" w:space="0" w:color="auto"/>
        <w:left w:val="none" w:sz="0" w:space="0" w:color="auto"/>
        <w:bottom w:val="none" w:sz="0" w:space="0" w:color="auto"/>
        <w:right w:val="none" w:sz="0" w:space="0" w:color="auto"/>
      </w:divBdr>
    </w:div>
    <w:div w:id="1791971137">
      <w:bodyDiv w:val="1"/>
      <w:marLeft w:val="0"/>
      <w:marRight w:val="0"/>
      <w:marTop w:val="0"/>
      <w:marBottom w:val="0"/>
      <w:divBdr>
        <w:top w:val="none" w:sz="0" w:space="0" w:color="auto"/>
        <w:left w:val="none" w:sz="0" w:space="0" w:color="auto"/>
        <w:bottom w:val="none" w:sz="0" w:space="0" w:color="auto"/>
        <w:right w:val="none" w:sz="0" w:space="0" w:color="auto"/>
      </w:divBdr>
    </w:div>
    <w:div w:id="1794984317">
      <w:bodyDiv w:val="1"/>
      <w:marLeft w:val="0"/>
      <w:marRight w:val="0"/>
      <w:marTop w:val="0"/>
      <w:marBottom w:val="0"/>
      <w:divBdr>
        <w:top w:val="none" w:sz="0" w:space="0" w:color="auto"/>
        <w:left w:val="none" w:sz="0" w:space="0" w:color="auto"/>
        <w:bottom w:val="none" w:sz="0" w:space="0" w:color="auto"/>
        <w:right w:val="none" w:sz="0" w:space="0" w:color="auto"/>
      </w:divBdr>
    </w:div>
    <w:div w:id="1795365298">
      <w:bodyDiv w:val="1"/>
      <w:marLeft w:val="0"/>
      <w:marRight w:val="0"/>
      <w:marTop w:val="0"/>
      <w:marBottom w:val="0"/>
      <w:divBdr>
        <w:top w:val="none" w:sz="0" w:space="0" w:color="auto"/>
        <w:left w:val="none" w:sz="0" w:space="0" w:color="auto"/>
        <w:bottom w:val="none" w:sz="0" w:space="0" w:color="auto"/>
        <w:right w:val="none" w:sz="0" w:space="0" w:color="auto"/>
      </w:divBdr>
    </w:div>
    <w:div w:id="1797604001">
      <w:bodyDiv w:val="1"/>
      <w:marLeft w:val="0"/>
      <w:marRight w:val="0"/>
      <w:marTop w:val="0"/>
      <w:marBottom w:val="0"/>
      <w:divBdr>
        <w:top w:val="none" w:sz="0" w:space="0" w:color="auto"/>
        <w:left w:val="none" w:sz="0" w:space="0" w:color="auto"/>
        <w:bottom w:val="none" w:sz="0" w:space="0" w:color="auto"/>
        <w:right w:val="none" w:sz="0" w:space="0" w:color="auto"/>
      </w:divBdr>
    </w:div>
    <w:div w:id="1799834559">
      <w:bodyDiv w:val="1"/>
      <w:marLeft w:val="0"/>
      <w:marRight w:val="0"/>
      <w:marTop w:val="0"/>
      <w:marBottom w:val="0"/>
      <w:divBdr>
        <w:top w:val="none" w:sz="0" w:space="0" w:color="auto"/>
        <w:left w:val="none" w:sz="0" w:space="0" w:color="auto"/>
        <w:bottom w:val="none" w:sz="0" w:space="0" w:color="auto"/>
        <w:right w:val="none" w:sz="0" w:space="0" w:color="auto"/>
      </w:divBdr>
    </w:div>
    <w:div w:id="1805387211">
      <w:bodyDiv w:val="1"/>
      <w:marLeft w:val="0"/>
      <w:marRight w:val="0"/>
      <w:marTop w:val="0"/>
      <w:marBottom w:val="0"/>
      <w:divBdr>
        <w:top w:val="none" w:sz="0" w:space="0" w:color="auto"/>
        <w:left w:val="none" w:sz="0" w:space="0" w:color="auto"/>
        <w:bottom w:val="none" w:sz="0" w:space="0" w:color="auto"/>
        <w:right w:val="none" w:sz="0" w:space="0" w:color="auto"/>
      </w:divBdr>
    </w:div>
    <w:div w:id="1805461508">
      <w:bodyDiv w:val="1"/>
      <w:marLeft w:val="0"/>
      <w:marRight w:val="0"/>
      <w:marTop w:val="0"/>
      <w:marBottom w:val="0"/>
      <w:divBdr>
        <w:top w:val="none" w:sz="0" w:space="0" w:color="auto"/>
        <w:left w:val="none" w:sz="0" w:space="0" w:color="auto"/>
        <w:bottom w:val="none" w:sz="0" w:space="0" w:color="auto"/>
        <w:right w:val="none" w:sz="0" w:space="0" w:color="auto"/>
      </w:divBdr>
    </w:div>
    <w:div w:id="1806466229">
      <w:bodyDiv w:val="1"/>
      <w:marLeft w:val="0"/>
      <w:marRight w:val="0"/>
      <w:marTop w:val="0"/>
      <w:marBottom w:val="0"/>
      <w:divBdr>
        <w:top w:val="none" w:sz="0" w:space="0" w:color="auto"/>
        <w:left w:val="none" w:sz="0" w:space="0" w:color="auto"/>
        <w:bottom w:val="none" w:sz="0" w:space="0" w:color="auto"/>
        <w:right w:val="none" w:sz="0" w:space="0" w:color="auto"/>
      </w:divBdr>
    </w:div>
    <w:div w:id="1806966318">
      <w:bodyDiv w:val="1"/>
      <w:marLeft w:val="0"/>
      <w:marRight w:val="0"/>
      <w:marTop w:val="0"/>
      <w:marBottom w:val="0"/>
      <w:divBdr>
        <w:top w:val="none" w:sz="0" w:space="0" w:color="auto"/>
        <w:left w:val="none" w:sz="0" w:space="0" w:color="auto"/>
        <w:bottom w:val="none" w:sz="0" w:space="0" w:color="auto"/>
        <w:right w:val="none" w:sz="0" w:space="0" w:color="auto"/>
      </w:divBdr>
    </w:div>
    <w:div w:id="1807896509">
      <w:bodyDiv w:val="1"/>
      <w:marLeft w:val="0"/>
      <w:marRight w:val="0"/>
      <w:marTop w:val="0"/>
      <w:marBottom w:val="0"/>
      <w:divBdr>
        <w:top w:val="none" w:sz="0" w:space="0" w:color="auto"/>
        <w:left w:val="none" w:sz="0" w:space="0" w:color="auto"/>
        <w:bottom w:val="none" w:sz="0" w:space="0" w:color="auto"/>
        <w:right w:val="none" w:sz="0" w:space="0" w:color="auto"/>
      </w:divBdr>
    </w:div>
    <w:div w:id="1810971607">
      <w:bodyDiv w:val="1"/>
      <w:marLeft w:val="0"/>
      <w:marRight w:val="0"/>
      <w:marTop w:val="0"/>
      <w:marBottom w:val="0"/>
      <w:divBdr>
        <w:top w:val="none" w:sz="0" w:space="0" w:color="auto"/>
        <w:left w:val="none" w:sz="0" w:space="0" w:color="auto"/>
        <w:bottom w:val="none" w:sz="0" w:space="0" w:color="auto"/>
        <w:right w:val="none" w:sz="0" w:space="0" w:color="auto"/>
      </w:divBdr>
    </w:div>
    <w:div w:id="1821070619">
      <w:bodyDiv w:val="1"/>
      <w:marLeft w:val="0"/>
      <w:marRight w:val="0"/>
      <w:marTop w:val="0"/>
      <w:marBottom w:val="0"/>
      <w:divBdr>
        <w:top w:val="none" w:sz="0" w:space="0" w:color="auto"/>
        <w:left w:val="none" w:sz="0" w:space="0" w:color="auto"/>
        <w:bottom w:val="none" w:sz="0" w:space="0" w:color="auto"/>
        <w:right w:val="none" w:sz="0" w:space="0" w:color="auto"/>
      </w:divBdr>
    </w:div>
    <w:div w:id="1823963363">
      <w:bodyDiv w:val="1"/>
      <w:marLeft w:val="0"/>
      <w:marRight w:val="0"/>
      <w:marTop w:val="0"/>
      <w:marBottom w:val="0"/>
      <w:divBdr>
        <w:top w:val="none" w:sz="0" w:space="0" w:color="auto"/>
        <w:left w:val="none" w:sz="0" w:space="0" w:color="auto"/>
        <w:bottom w:val="none" w:sz="0" w:space="0" w:color="auto"/>
        <w:right w:val="none" w:sz="0" w:space="0" w:color="auto"/>
      </w:divBdr>
    </w:div>
    <w:div w:id="1824351967">
      <w:bodyDiv w:val="1"/>
      <w:marLeft w:val="0"/>
      <w:marRight w:val="0"/>
      <w:marTop w:val="0"/>
      <w:marBottom w:val="0"/>
      <w:divBdr>
        <w:top w:val="none" w:sz="0" w:space="0" w:color="auto"/>
        <w:left w:val="none" w:sz="0" w:space="0" w:color="auto"/>
        <w:bottom w:val="none" w:sz="0" w:space="0" w:color="auto"/>
        <w:right w:val="none" w:sz="0" w:space="0" w:color="auto"/>
      </w:divBdr>
    </w:div>
    <w:div w:id="1826512760">
      <w:bodyDiv w:val="1"/>
      <w:marLeft w:val="0"/>
      <w:marRight w:val="0"/>
      <w:marTop w:val="0"/>
      <w:marBottom w:val="0"/>
      <w:divBdr>
        <w:top w:val="none" w:sz="0" w:space="0" w:color="auto"/>
        <w:left w:val="none" w:sz="0" w:space="0" w:color="auto"/>
        <w:bottom w:val="none" w:sz="0" w:space="0" w:color="auto"/>
        <w:right w:val="none" w:sz="0" w:space="0" w:color="auto"/>
      </w:divBdr>
    </w:div>
    <w:div w:id="1829902147">
      <w:bodyDiv w:val="1"/>
      <w:marLeft w:val="0"/>
      <w:marRight w:val="0"/>
      <w:marTop w:val="0"/>
      <w:marBottom w:val="0"/>
      <w:divBdr>
        <w:top w:val="none" w:sz="0" w:space="0" w:color="auto"/>
        <w:left w:val="none" w:sz="0" w:space="0" w:color="auto"/>
        <w:bottom w:val="none" w:sz="0" w:space="0" w:color="auto"/>
        <w:right w:val="none" w:sz="0" w:space="0" w:color="auto"/>
      </w:divBdr>
    </w:div>
    <w:div w:id="1830445045">
      <w:bodyDiv w:val="1"/>
      <w:marLeft w:val="0"/>
      <w:marRight w:val="0"/>
      <w:marTop w:val="0"/>
      <w:marBottom w:val="0"/>
      <w:divBdr>
        <w:top w:val="none" w:sz="0" w:space="0" w:color="auto"/>
        <w:left w:val="none" w:sz="0" w:space="0" w:color="auto"/>
        <w:bottom w:val="none" w:sz="0" w:space="0" w:color="auto"/>
        <w:right w:val="none" w:sz="0" w:space="0" w:color="auto"/>
      </w:divBdr>
    </w:div>
    <w:div w:id="1832403683">
      <w:bodyDiv w:val="1"/>
      <w:marLeft w:val="0"/>
      <w:marRight w:val="0"/>
      <w:marTop w:val="0"/>
      <w:marBottom w:val="0"/>
      <w:divBdr>
        <w:top w:val="none" w:sz="0" w:space="0" w:color="auto"/>
        <w:left w:val="none" w:sz="0" w:space="0" w:color="auto"/>
        <w:bottom w:val="none" w:sz="0" w:space="0" w:color="auto"/>
        <w:right w:val="none" w:sz="0" w:space="0" w:color="auto"/>
      </w:divBdr>
    </w:div>
    <w:div w:id="1838108599">
      <w:bodyDiv w:val="1"/>
      <w:marLeft w:val="0"/>
      <w:marRight w:val="0"/>
      <w:marTop w:val="0"/>
      <w:marBottom w:val="0"/>
      <w:divBdr>
        <w:top w:val="none" w:sz="0" w:space="0" w:color="auto"/>
        <w:left w:val="none" w:sz="0" w:space="0" w:color="auto"/>
        <w:bottom w:val="none" w:sz="0" w:space="0" w:color="auto"/>
        <w:right w:val="none" w:sz="0" w:space="0" w:color="auto"/>
      </w:divBdr>
    </w:div>
    <w:div w:id="1840152228">
      <w:bodyDiv w:val="1"/>
      <w:marLeft w:val="0"/>
      <w:marRight w:val="0"/>
      <w:marTop w:val="0"/>
      <w:marBottom w:val="0"/>
      <w:divBdr>
        <w:top w:val="none" w:sz="0" w:space="0" w:color="auto"/>
        <w:left w:val="none" w:sz="0" w:space="0" w:color="auto"/>
        <w:bottom w:val="none" w:sz="0" w:space="0" w:color="auto"/>
        <w:right w:val="none" w:sz="0" w:space="0" w:color="auto"/>
      </w:divBdr>
    </w:div>
    <w:div w:id="1840802053">
      <w:bodyDiv w:val="1"/>
      <w:marLeft w:val="0"/>
      <w:marRight w:val="0"/>
      <w:marTop w:val="0"/>
      <w:marBottom w:val="0"/>
      <w:divBdr>
        <w:top w:val="none" w:sz="0" w:space="0" w:color="auto"/>
        <w:left w:val="none" w:sz="0" w:space="0" w:color="auto"/>
        <w:bottom w:val="none" w:sz="0" w:space="0" w:color="auto"/>
        <w:right w:val="none" w:sz="0" w:space="0" w:color="auto"/>
      </w:divBdr>
    </w:div>
    <w:div w:id="1843349598">
      <w:bodyDiv w:val="1"/>
      <w:marLeft w:val="0"/>
      <w:marRight w:val="0"/>
      <w:marTop w:val="0"/>
      <w:marBottom w:val="0"/>
      <w:divBdr>
        <w:top w:val="none" w:sz="0" w:space="0" w:color="auto"/>
        <w:left w:val="none" w:sz="0" w:space="0" w:color="auto"/>
        <w:bottom w:val="none" w:sz="0" w:space="0" w:color="auto"/>
        <w:right w:val="none" w:sz="0" w:space="0" w:color="auto"/>
      </w:divBdr>
    </w:div>
    <w:div w:id="1845777199">
      <w:bodyDiv w:val="1"/>
      <w:marLeft w:val="0"/>
      <w:marRight w:val="0"/>
      <w:marTop w:val="0"/>
      <w:marBottom w:val="0"/>
      <w:divBdr>
        <w:top w:val="none" w:sz="0" w:space="0" w:color="auto"/>
        <w:left w:val="none" w:sz="0" w:space="0" w:color="auto"/>
        <w:bottom w:val="none" w:sz="0" w:space="0" w:color="auto"/>
        <w:right w:val="none" w:sz="0" w:space="0" w:color="auto"/>
      </w:divBdr>
    </w:div>
    <w:div w:id="1845901888">
      <w:bodyDiv w:val="1"/>
      <w:marLeft w:val="0"/>
      <w:marRight w:val="0"/>
      <w:marTop w:val="0"/>
      <w:marBottom w:val="0"/>
      <w:divBdr>
        <w:top w:val="none" w:sz="0" w:space="0" w:color="auto"/>
        <w:left w:val="none" w:sz="0" w:space="0" w:color="auto"/>
        <w:bottom w:val="none" w:sz="0" w:space="0" w:color="auto"/>
        <w:right w:val="none" w:sz="0" w:space="0" w:color="auto"/>
      </w:divBdr>
    </w:div>
    <w:div w:id="1845974760">
      <w:bodyDiv w:val="1"/>
      <w:marLeft w:val="0"/>
      <w:marRight w:val="0"/>
      <w:marTop w:val="0"/>
      <w:marBottom w:val="0"/>
      <w:divBdr>
        <w:top w:val="none" w:sz="0" w:space="0" w:color="auto"/>
        <w:left w:val="none" w:sz="0" w:space="0" w:color="auto"/>
        <w:bottom w:val="none" w:sz="0" w:space="0" w:color="auto"/>
        <w:right w:val="none" w:sz="0" w:space="0" w:color="auto"/>
      </w:divBdr>
    </w:div>
    <w:div w:id="1847673982">
      <w:bodyDiv w:val="1"/>
      <w:marLeft w:val="0"/>
      <w:marRight w:val="0"/>
      <w:marTop w:val="0"/>
      <w:marBottom w:val="0"/>
      <w:divBdr>
        <w:top w:val="none" w:sz="0" w:space="0" w:color="auto"/>
        <w:left w:val="none" w:sz="0" w:space="0" w:color="auto"/>
        <w:bottom w:val="none" w:sz="0" w:space="0" w:color="auto"/>
        <w:right w:val="none" w:sz="0" w:space="0" w:color="auto"/>
      </w:divBdr>
    </w:div>
    <w:div w:id="1849054077">
      <w:bodyDiv w:val="1"/>
      <w:marLeft w:val="0"/>
      <w:marRight w:val="0"/>
      <w:marTop w:val="0"/>
      <w:marBottom w:val="0"/>
      <w:divBdr>
        <w:top w:val="none" w:sz="0" w:space="0" w:color="auto"/>
        <w:left w:val="none" w:sz="0" w:space="0" w:color="auto"/>
        <w:bottom w:val="none" w:sz="0" w:space="0" w:color="auto"/>
        <w:right w:val="none" w:sz="0" w:space="0" w:color="auto"/>
      </w:divBdr>
    </w:div>
    <w:div w:id="1852450149">
      <w:bodyDiv w:val="1"/>
      <w:marLeft w:val="0"/>
      <w:marRight w:val="0"/>
      <w:marTop w:val="0"/>
      <w:marBottom w:val="0"/>
      <w:divBdr>
        <w:top w:val="none" w:sz="0" w:space="0" w:color="auto"/>
        <w:left w:val="none" w:sz="0" w:space="0" w:color="auto"/>
        <w:bottom w:val="none" w:sz="0" w:space="0" w:color="auto"/>
        <w:right w:val="none" w:sz="0" w:space="0" w:color="auto"/>
      </w:divBdr>
    </w:div>
    <w:div w:id="1860463301">
      <w:bodyDiv w:val="1"/>
      <w:marLeft w:val="0"/>
      <w:marRight w:val="0"/>
      <w:marTop w:val="0"/>
      <w:marBottom w:val="0"/>
      <w:divBdr>
        <w:top w:val="none" w:sz="0" w:space="0" w:color="auto"/>
        <w:left w:val="none" w:sz="0" w:space="0" w:color="auto"/>
        <w:bottom w:val="none" w:sz="0" w:space="0" w:color="auto"/>
        <w:right w:val="none" w:sz="0" w:space="0" w:color="auto"/>
      </w:divBdr>
    </w:div>
    <w:div w:id="1869487477">
      <w:bodyDiv w:val="1"/>
      <w:marLeft w:val="0"/>
      <w:marRight w:val="0"/>
      <w:marTop w:val="0"/>
      <w:marBottom w:val="0"/>
      <w:divBdr>
        <w:top w:val="none" w:sz="0" w:space="0" w:color="auto"/>
        <w:left w:val="none" w:sz="0" w:space="0" w:color="auto"/>
        <w:bottom w:val="none" w:sz="0" w:space="0" w:color="auto"/>
        <w:right w:val="none" w:sz="0" w:space="0" w:color="auto"/>
      </w:divBdr>
      <w:divsChild>
        <w:div w:id="9375129">
          <w:marLeft w:val="0"/>
          <w:marRight w:val="0"/>
          <w:marTop w:val="120"/>
          <w:marBottom w:val="120"/>
          <w:divBdr>
            <w:top w:val="none" w:sz="0" w:space="0" w:color="auto"/>
            <w:left w:val="none" w:sz="0" w:space="0" w:color="auto"/>
            <w:bottom w:val="none" w:sz="0" w:space="0" w:color="auto"/>
            <w:right w:val="none" w:sz="0" w:space="0" w:color="auto"/>
          </w:divBdr>
        </w:div>
        <w:div w:id="234169363">
          <w:marLeft w:val="0"/>
          <w:marRight w:val="0"/>
          <w:marTop w:val="120"/>
          <w:marBottom w:val="120"/>
          <w:divBdr>
            <w:top w:val="none" w:sz="0" w:space="0" w:color="auto"/>
            <w:left w:val="none" w:sz="0" w:space="0" w:color="auto"/>
            <w:bottom w:val="none" w:sz="0" w:space="0" w:color="auto"/>
            <w:right w:val="none" w:sz="0" w:space="0" w:color="auto"/>
          </w:divBdr>
        </w:div>
        <w:div w:id="482309850">
          <w:marLeft w:val="0"/>
          <w:marRight w:val="0"/>
          <w:marTop w:val="120"/>
          <w:marBottom w:val="120"/>
          <w:divBdr>
            <w:top w:val="none" w:sz="0" w:space="0" w:color="auto"/>
            <w:left w:val="none" w:sz="0" w:space="0" w:color="auto"/>
            <w:bottom w:val="none" w:sz="0" w:space="0" w:color="auto"/>
            <w:right w:val="none" w:sz="0" w:space="0" w:color="auto"/>
          </w:divBdr>
        </w:div>
        <w:div w:id="534656584">
          <w:marLeft w:val="0"/>
          <w:marRight w:val="0"/>
          <w:marTop w:val="120"/>
          <w:marBottom w:val="120"/>
          <w:divBdr>
            <w:top w:val="none" w:sz="0" w:space="0" w:color="auto"/>
            <w:left w:val="none" w:sz="0" w:space="0" w:color="auto"/>
            <w:bottom w:val="none" w:sz="0" w:space="0" w:color="auto"/>
            <w:right w:val="none" w:sz="0" w:space="0" w:color="auto"/>
          </w:divBdr>
        </w:div>
        <w:div w:id="881596050">
          <w:marLeft w:val="0"/>
          <w:marRight w:val="0"/>
          <w:marTop w:val="120"/>
          <w:marBottom w:val="120"/>
          <w:divBdr>
            <w:top w:val="none" w:sz="0" w:space="0" w:color="auto"/>
            <w:left w:val="none" w:sz="0" w:space="0" w:color="auto"/>
            <w:bottom w:val="none" w:sz="0" w:space="0" w:color="auto"/>
            <w:right w:val="none" w:sz="0" w:space="0" w:color="auto"/>
          </w:divBdr>
        </w:div>
        <w:div w:id="1922640532">
          <w:marLeft w:val="0"/>
          <w:marRight w:val="0"/>
          <w:marTop w:val="120"/>
          <w:marBottom w:val="120"/>
          <w:divBdr>
            <w:top w:val="none" w:sz="0" w:space="0" w:color="auto"/>
            <w:left w:val="none" w:sz="0" w:space="0" w:color="auto"/>
            <w:bottom w:val="none" w:sz="0" w:space="0" w:color="auto"/>
            <w:right w:val="none" w:sz="0" w:space="0" w:color="auto"/>
          </w:divBdr>
        </w:div>
        <w:div w:id="1964994477">
          <w:marLeft w:val="0"/>
          <w:marRight w:val="0"/>
          <w:marTop w:val="120"/>
          <w:marBottom w:val="120"/>
          <w:divBdr>
            <w:top w:val="none" w:sz="0" w:space="0" w:color="auto"/>
            <w:left w:val="none" w:sz="0" w:space="0" w:color="auto"/>
            <w:bottom w:val="none" w:sz="0" w:space="0" w:color="auto"/>
            <w:right w:val="none" w:sz="0" w:space="0" w:color="auto"/>
          </w:divBdr>
        </w:div>
      </w:divsChild>
    </w:div>
    <w:div w:id="1870021014">
      <w:bodyDiv w:val="1"/>
      <w:marLeft w:val="0"/>
      <w:marRight w:val="0"/>
      <w:marTop w:val="0"/>
      <w:marBottom w:val="0"/>
      <w:divBdr>
        <w:top w:val="none" w:sz="0" w:space="0" w:color="auto"/>
        <w:left w:val="none" w:sz="0" w:space="0" w:color="auto"/>
        <w:bottom w:val="none" w:sz="0" w:space="0" w:color="auto"/>
        <w:right w:val="none" w:sz="0" w:space="0" w:color="auto"/>
      </w:divBdr>
    </w:div>
    <w:div w:id="1876501121">
      <w:bodyDiv w:val="1"/>
      <w:marLeft w:val="0"/>
      <w:marRight w:val="0"/>
      <w:marTop w:val="0"/>
      <w:marBottom w:val="0"/>
      <w:divBdr>
        <w:top w:val="none" w:sz="0" w:space="0" w:color="auto"/>
        <w:left w:val="none" w:sz="0" w:space="0" w:color="auto"/>
        <w:bottom w:val="none" w:sz="0" w:space="0" w:color="auto"/>
        <w:right w:val="none" w:sz="0" w:space="0" w:color="auto"/>
      </w:divBdr>
    </w:div>
    <w:div w:id="1878201805">
      <w:bodyDiv w:val="1"/>
      <w:marLeft w:val="0"/>
      <w:marRight w:val="0"/>
      <w:marTop w:val="0"/>
      <w:marBottom w:val="0"/>
      <w:divBdr>
        <w:top w:val="none" w:sz="0" w:space="0" w:color="auto"/>
        <w:left w:val="none" w:sz="0" w:space="0" w:color="auto"/>
        <w:bottom w:val="none" w:sz="0" w:space="0" w:color="auto"/>
        <w:right w:val="none" w:sz="0" w:space="0" w:color="auto"/>
      </w:divBdr>
      <w:divsChild>
        <w:div w:id="1811363950">
          <w:marLeft w:val="0"/>
          <w:marRight w:val="0"/>
          <w:marTop w:val="0"/>
          <w:marBottom w:val="0"/>
          <w:divBdr>
            <w:top w:val="none" w:sz="0" w:space="0" w:color="auto"/>
            <w:left w:val="none" w:sz="0" w:space="0" w:color="auto"/>
            <w:bottom w:val="none" w:sz="0" w:space="0" w:color="auto"/>
            <w:right w:val="none" w:sz="0" w:space="0" w:color="auto"/>
          </w:divBdr>
          <w:divsChild>
            <w:div w:id="733504922">
              <w:marLeft w:val="0"/>
              <w:marRight w:val="0"/>
              <w:marTop w:val="0"/>
              <w:marBottom w:val="0"/>
              <w:divBdr>
                <w:top w:val="none" w:sz="0" w:space="0" w:color="auto"/>
                <w:left w:val="none" w:sz="0" w:space="0" w:color="auto"/>
                <w:bottom w:val="none" w:sz="0" w:space="0" w:color="auto"/>
                <w:right w:val="none" w:sz="0" w:space="0" w:color="auto"/>
              </w:divBdr>
              <w:divsChild>
                <w:div w:id="772212968">
                  <w:marLeft w:val="0"/>
                  <w:marRight w:val="0"/>
                  <w:marTop w:val="0"/>
                  <w:marBottom w:val="0"/>
                  <w:divBdr>
                    <w:top w:val="none" w:sz="0" w:space="0" w:color="auto"/>
                    <w:left w:val="none" w:sz="0" w:space="0" w:color="auto"/>
                    <w:bottom w:val="none" w:sz="0" w:space="0" w:color="auto"/>
                    <w:right w:val="none" w:sz="0" w:space="0" w:color="auto"/>
                  </w:divBdr>
                  <w:divsChild>
                    <w:div w:id="2122147251">
                      <w:marLeft w:val="0"/>
                      <w:marRight w:val="0"/>
                      <w:marTop w:val="0"/>
                      <w:marBottom w:val="0"/>
                      <w:divBdr>
                        <w:top w:val="none" w:sz="0" w:space="0" w:color="auto"/>
                        <w:left w:val="none" w:sz="0" w:space="0" w:color="auto"/>
                        <w:bottom w:val="none" w:sz="0" w:space="0" w:color="auto"/>
                        <w:right w:val="none" w:sz="0" w:space="0" w:color="auto"/>
                      </w:divBdr>
                      <w:divsChild>
                        <w:div w:id="1781802110">
                          <w:marLeft w:val="0"/>
                          <w:marRight w:val="0"/>
                          <w:marTop w:val="71"/>
                          <w:marBottom w:val="71"/>
                          <w:divBdr>
                            <w:top w:val="none" w:sz="0" w:space="0" w:color="auto"/>
                            <w:left w:val="none" w:sz="0" w:space="0" w:color="auto"/>
                            <w:bottom w:val="none" w:sz="0" w:space="0" w:color="auto"/>
                            <w:right w:val="none" w:sz="0" w:space="0" w:color="auto"/>
                          </w:divBdr>
                          <w:divsChild>
                            <w:div w:id="1039017035">
                              <w:marLeft w:val="0"/>
                              <w:marRight w:val="0"/>
                              <w:marTop w:val="0"/>
                              <w:marBottom w:val="0"/>
                              <w:divBdr>
                                <w:top w:val="none" w:sz="0" w:space="0" w:color="auto"/>
                                <w:left w:val="none" w:sz="0" w:space="0" w:color="auto"/>
                                <w:bottom w:val="none" w:sz="0" w:space="0" w:color="auto"/>
                                <w:right w:val="none" w:sz="0" w:space="0" w:color="auto"/>
                              </w:divBdr>
                              <w:divsChild>
                                <w:div w:id="154230425">
                                  <w:marLeft w:val="0"/>
                                  <w:marRight w:val="0"/>
                                  <w:marTop w:val="141"/>
                                  <w:marBottom w:val="71"/>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878539842">
      <w:bodyDiv w:val="1"/>
      <w:marLeft w:val="0"/>
      <w:marRight w:val="0"/>
      <w:marTop w:val="0"/>
      <w:marBottom w:val="0"/>
      <w:divBdr>
        <w:top w:val="none" w:sz="0" w:space="0" w:color="auto"/>
        <w:left w:val="none" w:sz="0" w:space="0" w:color="auto"/>
        <w:bottom w:val="none" w:sz="0" w:space="0" w:color="auto"/>
        <w:right w:val="none" w:sz="0" w:space="0" w:color="auto"/>
      </w:divBdr>
    </w:div>
    <w:div w:id="1880628951">
      <w:bodyDiv w:val="1"/>
      <w:marLeft w:val="0"/>
      <w:marRight w:val="0"/>
      <w:marTop w:val="0"/>
      <w:marBottom w:val="0"/>
      <w:divBdr>
        <w:top w:val="none" w:sz="0" w:space="0" w:color="auto"/>
        <w:left w:val="none" w:sz="0" w:space="0" w:color="auto"/>
        <w:bottom w:val="none" w:sz="0" w:space="0" w:color="auto"/>
        <w:right w:val="none" w:sz="0" w:space="0" w:color="auto"/>
      </w:divBdr>
    </w:div>
    <w:div w:id="1880705005">
      <w:bodyDiv w:val="1"/>
      <w:marLeft w:val="0"/>
      <w:marRight w:val="0"/>
      <w:marTop w:val="0"/>
      <w:marBottom w:val="0"/>
      <w:divBdr>
        <w:top w:val="none" w:sz="0" w:space="0" w:color="auto"/>
        <w:left w:val="none" w:sz="0" w:space="0" w:color="auto"/>
        <w:bottom w:val="none" w:sz="0" w:space="0" w:color="auto"/>
        <w:right w:val="none" w:sz="0" w:space="0" w:color="auto"/>
      </w:divBdr>
    </w:div>
    <w:div w:id="1881479077">
      <w:bodyDiv w:val="1"/>
      <w:marLeft w:val="0"/>
      <w:marRight w:val="0"/>
      <w:marTop w:val="0"/>
      <w:marBottom w:val="0"/>
      <w:divBdr>
        <w:top w:val="none" w:sz="0" w:space="0" w:color="auto"/>
        <w:left w:val="none" w:sz="0" w:space="0" w:color="auto"/>
        <w:bottom w:val="none" w:sz="0" w:space="0" w:color="auto"/>
        <w:right w:val="none" w:sz="0" w:space="0" w:color="auto"/>
      </w:divBdr>
    </w:div>
    <w:div w:id="1882588768">
      <w:bodyDiv w:val="1"/>
      <w:marLeft w:val="0"/>
      <w:marRight w:val="0"/>
      <w:marTop w:val="0"/>
      <w:marBottom w:val="0"/>
      <w:divBdr>
        <w:top w:val="none" w:sz="0" w:space="0" w:color="auto"/>
        <w:left w:val="none" w:sz="0" w:space="0" w:color="auto"/>
        <w:bottom w:val="none" w:sz="0" w:space="0" w:color="auto"/>
        <w:right w:val="none" w:sz="0" w:space="0" w:color="auto"/>
      </w:divBdr>
    </w:div>
    <w:div w:id="1887253525">
      <w:bodyDiv w:val="1"/>
      <w:marLeft w:val="0"/>
      <w:marRight w:val="0"/>
      <w:marTop w:val="0"/>
      <w:marBottom w:val="0"/>
      <w:divBdr>
        <w:top w:val="none" w:sz="0" w:space="0" w:color="auto"/>
        <w:left w:val="none" w:sz="0" w:space="0" w:color="auto"/>
        <w:bottom w:val="none" w:sz="0" w:space="0" w:color="auto"/>
        <w:right w:val="none" w:sz="0" w:space="0" w:color="auto"/>
      </w:divBdr>
      <w:divsChild>
        <w:div w:id="1096906373">
          <w:marLeft w:val="0"/>
          <w:marRight w:val="0"/>
          <w:marTop w:val="0"/>
          <w:marBottom w:val="0"/>
          <w:divBdr>
            <w:top w:val="none" w:sz="0" w:space="0" w:color="auto"/>
            <w:left w:val="none" w:sz="0" w:space="0" w:color="auto"/>
            <w:bottom w:val="none" w:sz="0" w:space="0" w:color="auto"/>
            <w:right w:val="none" w:sz="0" w:space="0" w:color="auto"/>
          </w:divBdr>
          <w:divsChild>
            <w:div w:id="1491556210">
              <w:marLeft w:val="0"/>
              <w:marRight w:val="0"/>
              <w:marTop w:val="0"/>
              <w:marBottom w:val="0"/>
              <w:divBdr>
                <w:top w:val="none" w:sz="0" w:space="0" w:color="auto"/>
                <w:left w:val="none" w:sz="0" w:space="0" w:color="auto"/>
                <w:bottom w:val="none" w:sz="0" w:space="0" w:color="auto"/>
                <w:right w:val="none" w:sz="0" w:space="0" w:color="auto"/>
              </w:divBdr>
              <w:divsChild>
                <w:div w:id="458229940">
                  <w:marLeft w:val="0"/>
                  <w:marRight w:val="0"/>
                  <w:marTop w:val="0"/>
                  <w:marBottom w:val="0"/>
                  <w:divBdr>
                    <w:top w:val="none" w:sz="0" w:space="0" w:color="auto"/>
                    <w:left w:val="none" w:sz="0" w:space="0" w:color="auto"/>
                    <w:bottom w:val="none" w:sz="0" w:space="0" w:color="auto"/>
                    <w:right w:val="none" w:sz="0" w:space="0" w:color="auto"/>
                  </w:divBdr>
                  <w:divsChild>
                    <w:div w:id="2061712095">
                      <w:marLeft w:val="0"/>
                      <w:marRight w:val="0"/>
                      <w:marTop w:val="0"/>
                      <w:marBottom w:val="0"/>
                      <w:divBdr>
                        <w:top w:val="none" w:sz="0" w:space="0" w:color="auto"/>
                        <w:left w:val="none" w:sz="0" w:space="0" w:color="auto"/>
                        <w:bottom w:val="none" w:sz="0" w:space="0" w:color="auto"/>
                        <w:right w:val="none" w:sz="0" w:space="0" w:color="auto"/>
                      </w:divBdr>
                      <w:divsChild>
                        <w:div w:id="1549344233">
                          <w:marLeft w:val="0"/>
                          <w:marRight w:val="0"/>
                          <w:marTop w:val="71"/>
                          <w:marBottom w:val="71"/>
                          <w:divBdr>
                            <w:top w:val="none" w:sz="0" w:space="0" w:color="auto"/>
                            <w:left w:val="none" w:sz="0" w:space="0" w:color="auto"/>
                            <w:bottom w:val="none" w:sz="0" w:space="0" w:color="auto"/>
                            <w:right w:val="none" w:sz="0" w:space="0" w:color="auto"/>
                          </w:divBdr>
                          <w:divsChild>
                            <w:div w:id="70127426">
                              <w:marLeft w:val="0"/>
                              <w:marRight w:val="0"/>
                              <w:marTop w:val="0"/>
                              <w:marBottom w:val="0"/>
                              <w:divBdr>
                                <w:top w:val="none" w:sz="0" w:space="0" w:color="auto"/>
                                <w:left w:val="none" w:sz="0" w:space="0" w:color="auto"/>
                                <w:bottom w:val="none" w:sz="0" w:space="0" w:color="auto"/>
                                <w:right w:val="none" w:sz="0" w:space="0" w:color="auto"/>
                              </w:divBdr>
                              <w:divsChild>
                                <w:div w:id="2097744580">
                                  <w:marLeft w:val="0"/>
                                  <w:marRight w:val="0"/>
                                  <w:marTop w:val="141"/>
                                  <w:marBottom w:val="71"/>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891309280">
      <w:bodyDiv w:val="1"/>
      <w:marLeft w:val="0"/>
      <w:marRight w:val="0"/>
      <w:marTop w:val="0"/>
      <w:marBottom w:val="0"/>
      <w:divBdr>
        <w:top w:val="none" w:sz="0" w:space="0" w:color="auto"/>
        <w:left w:val="none" w:sz="0" w:space="0" w:color="auto"/>
        <w:bottom w:val="none" w:sz="0" w:space="0" w:color="auto"/>
        <w:right w:val="none" w:sz="0" w:space="0" w:color="auto"/>
      </w:divBdr>
    </w:div>
    <w:div w:id="1892421132">
      <w:bodyDiv w:val="1"/>
      <w:marLeft w:val="0"/>
      <w:marRight w:val="0"/>
      <w:marTop w:val="0"/>
      <w:marBottom w:val="0"/>
      <w:divBdr>
        <w:top w:val="none" w:sz="0" w:space="0" w:color="auto"/>
        <w:left w:val="none" w:sz="0" w:space="0" w:color="auto"/>
        <w:bottom w:val="none" w:sz="0" w:space="0" w:color="auto"/>
        <w:right w:val="none" w:sz="0" w:space="0" w:color="auto"/>
      </w:divBdr>
    </w:div>
    <w:div w:id="1892767070">
      <w:bodyDiv w:val="1"/>
      <w:marLeft w:val="0"/>
      <w:marRight w:val="0"/>
      <w:marTop w:val="0"/>
      <w:marBottom w:val="0"/>
      <w:divBdr>
        <w:top w:val="none" w:sz="0" w:space="0" w:color="auto"/>
        <w:left w:val="none" w:sz="0" w:space="0" w:color="auto"/>
        <w:bottom w:val="none" w:sz="0" w:space="0" w:color="auto"/>
        <w:right w:val="none" w:sz="0" w:space="0" w:color="auto"/>
      </w:divBdr>
    </w:div>
    <w:div w:id="1895579476">
      <w:bodyDiv w:val="1"/>
      <w:marLeft w:val="0"/>
      <w:marRight w:val="0"/>
      <w:marTop w:val="0"/>
      <w:marBottom w:val="0"/>
      <w:divBdr>
        <w:top w:val="none" w:sz="0" w:space="0" w:color="auto"/>
        <w:left w:val="none" w:sz="0" w:space="0" w:color="auto"/>
        <w:bottom w:val="none" w:sz="0" w:space="0" w:color="auto"/>
        <w:right w:val="none" w:sz="0" w:space="0" w:color="auto"/>
      </w:divBdr>
    </w:div>
    <w:div w:id="1900087239">
      <w:bodyDiv w:val="1"/>
      <w:marLeft w:val="0"/>
      <w:marRight w:val="0"/>
      <w:marTop w:val="0"/>
      <w:marBottom w:val="0"/>
      <w:divBdr>
        <w:top w:val="none" w:sz="0" w:space="0" w:color="auto"/>
        <w:left w:val="none" w:sz="0" w:space="0" w:color="auto"/>
        <w:bottom w:val="none" w:sz="0" w:space="0" w:color="auto"/>
        <w:right w:val="none" w:sz="0" w:space="0" w:color="auto"/>
      </w:divBdr>
    </w:div>
    <w:div w:id="1902057263">
      <w:bodyDiv w:val="1"/>
      <w:marLeft w:val="0"/>
      <w:marRight w:val="0"/>
      <w:marTop w:val="0"/>
      <w:marBottom w:val="0"/>
      <w:divBdr>
        <w:top w:val="none" w:sz="0" w:space="0" w:color="auto"/>
        <w:left w:val="none" w:sz="0" w:space="0" w:color="auto"/>
        <w:bottom w:val="none" w:sz="0" w:space="0" w:color="auto"/>
        <w:right w:val="none" w:sz="0" w:space="0" w:color="auto"/>
      </w:divBdr>
    </w:div>
    <w:div w:id="1904481358">
      <w:bodyDiv w:val="1"/>
      <w:marLeft w:val="0"/>
      <w:marRight w:val="0"/>
      <w:marTop w:val="0"/>
      <w:marBottom w:val="0"/>
      <w:divBdr>
        <w:top w:val="none" w:sz="0" w:space="0" w:color="auto"/>
        <w:left w:val="none" w:sz="0" w:space="0" w:color="auto"/>
        <w:bottom w:val="none" w:sz="0" w:space="0" w:color="auto"/>
        <w:right w:val="none" w:sz="0" w:space="0" w:color="auto"/>
      </w:divBdr>
    </w:div>
    <w:div w:id="1905406167">
      <w:bodyDiv w:val="1"/>
      <w:marLeft w:val="0"/>
      <w:marRight w:val="0"/>
      <w:marTop w:val="0"/>
      <w:marBottom w:val="0"/>
      <w:divBdr>
        <w:top w:val="none" w:sz="0" w:space="0" w:color="auto"/>
        <w:left w:val="none" w:sz="0" w:space="0" w:color="auto"/>
        <w:bottom w:val="none" w:sz="0" w:space="0" w:color="auto"/>
        <w:right w:val="none" w:sz="0" w:space="0" w:color="auto"/>
      </w:divBdr>
    </w:div>
    <w:div w:id="1906993675">
      <w:bodyDiv w:val="1"/>
      <w:marLeft w:val="0"/>
      <w:marRight w:val="0"/>
      <w:marTop w:val="0"/>
      <w:marBottom w:val="0"/>
      <w:divBdr>
        <w:top w:val="none" w:sz="0" w:space="0" w:color="auto"/>
        <w:left w:val="none" w:sz="0" w:space="0" w:color="auto"/>
        <w:bottom w:val="none" w:sz="0" w:space="0" w:color="auto"/>
        <w:right w:val="none" w:sz="0" w:space="0" w:color="auto"/>
      </w:divBdr>
    </w:div>
    <w:div w:id="1908415818">
      <w:bodyDiv w:val="1"/>
      <w:marLeft w:val="0"/>
      <w:marRight w:val="0"/>
      <w:marTop w:val="0"/>
      <w:marBottom w:val="0"/>
      <w:divBdr>
        <w:top w:val="none" w:sz="0" w:space="0" w:color="auto"/>
        <w:left w:val="none" w:sz="0" w:space="0" w:color="auto"/>
        <w:bottom w:val="none" w:sz="0" w:space="0" w:color="auto"/>
        <w:right w:val="none" w:sz="0" w:space="0" w:color="auto"/>
      </w:divBdr>
    </w:div>
    <w:div w:id="1912617389">
      <w:bodyDiv w:val="1"/>
      <w:marLeft w:val="0"/>
      <w:marRight w:val="0"/>
      <w:marTop w:val="0"/>
      <w:marBottom w:val="0"/>
      <w:divBdr>
        <w:top w:val="none" w:sz="0" w:space="0" w:color="auto"/>
        <w:left w:val="none" w:sz="0" w:space="0" w:color="auto"/>
        <w:bottom w:val="none" w:sz="0" w:space="0" w:color="auto"/>
        <w:right w:val="none" w:sz="0" w:space="0" w:color="auto"/>
      </w:divBdr>
    </w:div>
    <w:div w:id="1913738684">
      <w:bodyDiv w:val="1"/>
      <w:marLeft w:val="0"/>
      <w:marRight w:val="0"/>
      <w:marTop w:val="0"/>
      <w:marBottom w:val="0"/>
      <w:divBdr>
        <w:top w:val="none" w:sz="0" w:space="0" w:color="auto"/>
        <w:left w:val="none" w:sz="0" w:space="0" w:color="auto"/>
        <w:bottom w:val="none" w:sz="0" w:space="0" w:color="auto"/>
        <w:right w:val="none" w:sz="0" w:space="0" w:color="auto"/>
      </w:divBdr>
    </w:div>
    <w:div w:id="1914663000">
      <w:bodyDiv w:val="1"/>
      <w:marLeft w:val="0"/>
      <w:marRight w:val="0"/>
      <w:marTop w:val="0"/>
      <w:marBottom w:val="0"/>
      <w:divBdr>
        <w:top w:val="none" w:sz="0" w:space="0" w:color="auto"/>
        <w:left w:val="none" w:sz="0" w:space="0" w:color="auto"/>
        <w:bottom w:val="none" w:sz="0" w:space="0" w:color="auto"/>
        <w:right w:val="none" w:sz="0" w:space="0" w:color="auto"/>
      </w:divBdr>
    </w:div>
    <w:div w:id="1914848819">
      <w:bodyDiv w:val="1"/>
      <w:marLeft w:val="0"/>
      <w:marRight w:val="0"/>
      <w:marTop w:val="0"/>
      <w:marBottom w:val="0"/>
      <w:divBdr>
        <w:top w:val="none" w:sz="0" w:space="0" w:color="auto"/>
        <w:left w:val="none" w:sz="0" w:space="0" w:color="auto"/>
        <w:bottom w:val="none" w:sz="0" w:space="0" w:color="auto"/>
        <w:right w:val="none" w:sz="0" w:space="0" w:color="auto"/>
      </w:divBdr>
    </w:div>
    <w:div w:id="1916478346">
      <w:bodyDiv w:val="1"/>
      <w:marLeft w:val="0"/>
      <w:marRight w:val="0"/>
      <w:marTop w:val="0"/>
      <w:marBottom w:val="0"/>
      <w:divBdr>
        <w:top w:val="none" w:sz="0" w:space="0" w:color="auto"/>
        <w:left w:val="none" w:sz="0" w:space="0" w:color="auto"/>
        <w:bottom w:val="none" w:sz="0" w:space="0" w:color="auto"/>
        <w:right w:val="none" w:sz="0" w:space="0" w:color="auto"/>
      </w:divBdr>
    </w:div>
    <w:div w:id="1919899702">
      <w:bodyDiv w:val="1"/>
      <w:marLeft w:val="0"/>
      <w:marRight w:val="0"/>
      <w:marTop w:val="0"/>
      <w:marBottom w:val="0"/>
      <w:divBdr>
        <w:top w:val="none" w:sz="0" w:space="0" w:color="auto"/>
        <w:left w:val="none" w:sz="0" w:space="0" w:color="auto"/>
        <w:bottom w:val="none" w:sz="0" w:space="0" w:color="auto"/>
        <w:right w:val="none" w:sz="0" w:space="0" w:color="auto"/>
      </w:divBdr>
    </w:div>
    <w:div w:id="1921789078">
      <w:bodyDiv w:val="1"/>
      <w:marLeft w:val="0"/>
      <w:marRight w:val="0"/>
      <w:marTop w:val="0"/>
      <w:marBottom w:val="0"/>
      <w:divBdr>
        <w:top w:val="none" w:sz="0" w:space="0" w:color="auto"/>
        <w:left w:val="none" w:sz="0" w:space="0" w:color="auto"/>
        <w:bottom w:val="none" w:sz="0" w:space="0" w:color="auto"/>
        <w:right w:val="none" w:sz="0" w:space="0" w:color="auto"/>
      </w:divBdr>
    </w:div>
    <w:div w:id="1922521963">
      <w:bodyDiv w:val="1"/>
      <w:marLeft w:val="0"/>
      <w:marRight w:val="0"/>
      <w:marTop w:val="0"/>
      <w:marBottom w:val="0"/>
      <w:divBdr>
        <w:top w:val="none" w:sz="0" w:space="0" w:color="auto"/>
        <w:left w:val="none" w:sz="0" w:space="0" w:color="auto"/>
        <w:bottom w:val="none" w:sz="0" w:space="0" w:color="auto"/>
        <w:right w:val="none" w:sz="0" w:space="0" w:color="auto"/>
      </w:divBdr>
    </w:div>
    <w:div w:id="1928031984">
      <w:bodyDiv w:val="1"/>
      <w:marLeft w:val="0"/>
      <w:marRight w:val="0"/>
      <w:marTop w:val="0"/>
      <w:marBottom w:val="0"/>
      <w:divBdr>
        <w:top w:val="none" w:sz="0" w:space="0" w:color="auto"/>
        <w:left w:val="none" w:sz="0" w:space="0" w:color="auto"/>
        <w:bottom w:val="none" w:sz="0" w:space="0" w:color="auto"/>
        <w:right w:val="none" w:sz="0" w:space="0" w:color="auto"/>
      </w:divBdr>
      <w:divsChild>
        <w:div w:id="248658007">
          <w:marLeft w:val="0"/>
          <w:marRight w:val="0"/>
          <w:marTop w:val="120"/>
          <w:marBottom w:val="120"/>
          <w:divBdr>
            <w:top w:val="none" w:sz="0" w:space="0" w:color="auto"/>
            <w:left w:val="none" w:sz="0" w:space="0" w:color="auto"/>
            <w:bottom w:val="none" w:sz="0" w:space="0" w:color="auto"/>
            <w:right w:val="none" w:sz="0" w:space="0" w:color="auto"/>
          </w:divBdr>
        </w:div>
        <w:div w:id="777608007">
          <w:marLeft w:val="0"/>
          <w:marRight w:val="0"/>
          <w:marTop w:val="120"/>
          <w:marBottom w:val="120"/>
          <w:divBdr>
            <w:top w:val="none" w:sz="0" w:space="0" w:color="auto"/>
            <w:left w:val="none" w:sz="0" w:space="0" w:color="auto"/>
            <w:bottom w:val="none" w:sz="0" w:space="0" w:color="auto"/>
            <w:right w:val="none" w:sz="0" w:space="0" w:color="auto"/>
          </w:divBdr>
        </w:div>
        <w:div w:id="1148015540">
          <w:marLeft w:val="0"/>
          <w:marRight w:val="0"/>
          <w:marTop w:val="120"/>
          <w:marBottom w:val="120"/>
          <w:divBdr>
            <w:top w:val="none" w:sz="0" w:space="0" w:color="auto"/>
            <w:left w:val="none" w:sz="0" w:space="0" w:color="auto"/>
            <w:bottom w:val="none" w:sz="0" w:space="0" w:color="auto"/>
            <w:right w:val="none" w:sz="0" w:space="0" w:color="auto"/>
          </w:divBdr>
        </w:div>
        <w:div w:id="1201013049">
          <w:marLeft w:val="0"/>
          <w:marRight w:val="0"/>
          <w:marTop w:val="120"/>
          <w:marBottom w:val="120"/>
          <w:divBdr>
            <w:top w:val="none" w:sz="0" w:space="0" w:color="auto"/>
            <w:left w:val="none" w:sz="0" w:space="0" w:color="auto"/>
            <w:bottom w:val="none" w:sz="0" w:space="0" w:color="auto"/>
            <w:right w:val="none" w:sz="0" w:space="0" w:color="auto"/>
          </w:divBdr>
        </w:div>
        <w:div w:id="1629553776">
          <w:marLeft w:val="0"/>
          <w:marRight w:val="0"/>
          <w:marTop w:val="120"/>
          <w:marBottom w:val="120"/>
          <w:divBdr>
            <w:top w:val="none" w:sz="0" w:space="0" w:color="auto"/>
            <w:left w:val="none" w:sz="0" w:space="0" w:color="auto"/>
            <w:bottom w:val="none" w:sz="0" w:space="0" w:color="auto"/>
            <w:right w:val="none" w:sz="0" w:space="0" w:color="auto"/>
          </w:divBdr>
        </w:div>
        <w:div w:id="1725981516">
          <w:marLeft w:val="0"/>
          <w:marRight w:val="0"/>
          <w:marTop w:val="120"/>
          <w:marBottom w:val="120"/>
          <w:divBdr>
            <w:top w:val="none" w:sz="0" w:space="0" w:color="auto"/>
            <w:left w:val="none" w:sz="0" w:space="0" w:color="auto"/>
            <w:bottom w:val="none" w:sz="0" w:space="0" w:color="auto"/>
            <w:right w:val="none" w:sz="0" w:space="0" w:color="auto"/>
          </w:divBdr>
        </w:div>
        <w:div w:id="2037534012">
          <w:marLeft w:val="0"/>
          <w:marRight w:val="0"/>
          <w:marTop w:val="120"/>
          <w:marBottom w:val="120"/>
          <w:divBdr>
            <w:top w:val="none" w:sz="0" w:space="0" w:color="auto"/>
            <w:left w:val="none" w:sz="0" w:space="0" w:color="auto"/>
            <w:bottom w:val="none" w:sz="0" w:space="0" w:color="auto"/>
            <w:right w:val="none" w:sz="0" w:space="0" w:color="auto"/>
          </w:divBdr>
        </w:div>
        <w:div w:id="2145584750">
          <w:marLeft w:val="0"/>
          <w:marRight w:val="0"/>
          <w:marTop w:val="120"/>
          <w:marBottom w:val="120"/>
          <w:divBdr>
            <w:top w:val="none" w:sz="0" w:space="0" w:color="auto"/>
            <w:left w:val="none" w:sz="0" w:space="0" w:color="auto"/>
            <w:bottom w:val="none" w:sz="0" w:space="0" w:color="auto"/>
            <w:right w:val="none" w:sz="0" w:space="0" w:color="auto"/>
          </w:divBdr>
        </w:div>
      </w:divsChild>
    </w:div>
    <w:div w:id="1932934567">
      <w:bodyDiv w:val="1"/>
      <w:marLeft w:val="0"/>
      <w:marRight w:val="0"/>
      <w:marTop w:val="0"/>
      <w:marBottom w:val="0"/>
      <w:divBdr>
        <w:top w:val="none" w:sz="0" w:space="0" w:color="auto"/>
        <w:left w:val="none" w:sz="0" w:space="0" w:color="auto"/>
        <w:bottom w:val="none" w:sz="0" w:space="0" w:color="auto"/>
        <w:right w:val="none" w:sz="0" w:space="0" w:color="auto"/>
      </w:divBdr>
    </w:div>
    <w:div w:id="1936207530">
      <w:bodyDiv w:val="1"/>
      <w:marLeft w:val="0"/>
      <w:marRight w:val="0"/>
      <w:marTop w:val="0"/>
      <w:marBottom w:val="0"/>
      <w:divBdr>
        <w:top w:val="none" w:sz="0" w:space="0" w:color="auto"/>
        <w:left w:val="none" w:sz="0" w:space="0" w:color="auto"/>
        <w:bottom w:val="none" w:sz="0" w:space="0" w:color="auto"/>
        <w:right w:val="none" w:sz="0" w:space="0" w:color="auto"/>
      </w:divBdr>
    </w:div>
    <w:div w:id="1937865960">
      <w:bodyDiv w:val="1"/>
      <w:marLeft w:val="0"/>
      <w:marRight w:val="0"/>
      <w:marTop w:val="0"/>
      <w:marBottom w:val="0"/>
      <w:divBdr>
        <w:top w:val="none" w:sz="0" w:space="0" w:color="auto"/>
        <w:left w:val="none" w:sz="0" w:space="0" w:color="auto"/>
        <w:bottom w:val="none" w:sz="0" w:space="0" w:color="auto"/>
        <w:right w:val="none" w:sz="0" w:space="0" w:color="auto"/>
      </w:divBdr>
    </w:div>
    <w:div w:id="1945503630">
      <w:bodyDiv w:val="1"/>
      <w:marLeft w:val="0"/>
      <w:marRight w:val="0"/>
      <w:marTop w:val="0"/>
      <w:marBottom w:val="0"/>
      <w:divBdr>
        <w:top w:val="none" w:sz="0" w:space="0" w:color="auto"/>
        <w:left w:val="none" w:sz="0" w:space="0" w:color="auto"/>
        <w:bottom w:val="none" w:sz="0" w:space="0" w:color="auto"/>
        <w:right w:val="none" w:sz="0" w:space="0" w:color="auto"/>
      </w:divBdr>
    </w:div>
    <w:div w:id="1945503798">
      <w:bodyDiv w:val="1"/>
      <w:marLeft w:val="0"/>
      <w:marRight w:val="0"/>
      <w:marTop w:val="0"/>
      <w:marBottom w:val="0"/>
      <w:divBdr>
        <w:top w:val="none" w:sz="0" w:space="0" w:color="auto"/>
        <w:left w:val="none" w:sz="0" w:space="0" w:color="auto"/>
        <w:bottom w:val="none" w:sz="0" w:space="0" w:color="auto"/>
        <w:right w:val="none" w:sz="0" w:space="0" w:color="auto"/>
      </w:divBdr>
    </w:div>
    <w:div w:id="1947539046">
      <w:bodyDiv w:val="1"/>
      <w:marLeft w:val="0"/>
      <w:marRight w:val="0"/>
      <w:marTop w:val="0"/>
      <w:marBottom w:val="0"/>
      <w:divBdr>
        <w:top w:val="none" w:sz="0" w:space="0" w:color="auto"/>
        <w:left w:val="none" w:sz="0" w:space="0" w:color="auto"/>
        <w:bottom w:val="none" w:sz="0" w:space="0" w:color="auto"/>
        <w:right w:val="none" w:sz="0" w:space="0" w:color="auto"/>
      </w:divBdr>
    </w:div>
    <w:div w:id="1947958714">
      <w:bodyDiv w:val="1"/>
      <w:marLeft w:val="0"/>
      <w:marRight w:val="0"/>
      <w:marTop w:val="0"/>
      <w:marBottom w:val="0"/>
      <w:divBdr>
        <w:top w:val="none" w:sz="0" w:space="0" w:color="auto"/>
        <w:left w:val="none" w:sz="0" w:space="0" w:color="auto"/>
        <w:bottom w:val="none" w:sz="0" w:space="0" w:color="auto"/>
        <w:right w:val="none" w:sz="0" w:space="0" w:color="auto"/>
      </w:divBdr>
    </w:div>
    <w:div w:id="1948273354">
      <w:bodyDiv w:val="1"/>
      <w:marLeft w:val="0"/>
      <w:marRight w:val="0"/>
      <w:marTop w:val="0"/>
      <w:marBottom w:val="0"/>
      <w:divBdr>
        <w:top w:val="none" w:sz="0" w:space="0" w:color="auto"/>
        <w:left w:val="none" w:sz="0" w:space="0" w:color="auto"/>
        <w:bottom w:val="none" w:sz="0" w:space="0" w:color="auto"/>
        <w:right w:val="none" w:sz="0" w:space="0" w:color="auto"/>
      </w:divBdr>
    </w:div>
    <w:div w:id="1951278215">
      <w:bodyDiv w:val="1"/>
      <w:marLeft w:val="0"/>
      <w:marRight w:val="0"/>
      <w:marTop w:val="0"/>
      <w:marBottom w:val="0"/>
      <w:divBdr>
        <w:top w:val="none" w:sz="0" w:space="0" w:color="auto"/>
        <w:left w:val="none" w:sz="0" w:space="0" w:color="auto"/>
        <w:bottom w:val="none" w:sz="0" w:space="0" w:color="auto"/>
        <w:right w:val="none" w:sz="0" w:space="0" w:color="auto"/>
      </w:divBdr>
    </w:div>
    <w:div w:id="1957835180">
      <w:bodyDiv w:val="1"/>
      <w:marLeft w:val="0"/>
      <w:marRight w:val="0"/>
      <w:marTop w:val="0"/>
      <w:marBottom w:val="0"/>
      <w:divBdr>
        <w:top w:val="none" w:sz="0" w:space="0" w:color="auto"/>
        <w:left w:val="none" w:sz="0" w:space="0" w:color="auto"/>
        <w:bottom w:val="none" w:sz="0" w:space="0" w:color="auto"/>
        <w:right w:val="none" w:sz="0" w:space="0" w:color="auto"/>
      </w:divBdr>
    </w:div>
    <w:div w:id="1963530511">
      <w:bodyDiv w:val="1"/>
      <w:marLeft w:val="0"/>
      <w:marRight w:val="0"/>
      <w:marTop w:val="0"/>
      <w:marBottom w:val="0"/>
      <w:divBdr>
        <w:top w:val="none" w:sz="0" w:space="0" w:color="auto"/>
        <w:left w:val="none" w:sz="0" w:space="0" w:color="auto"/>
        <w:bottom w:val="none" w:sz="0" w:space="0" w:color="auto"/>
        <w:right w:val="none" w:sz="0" w:space="0" w:color="auto"/>
      </w:divBdr>
    </w:div>
    <w:div w:id="1967927305">
      <w:bodyDiv w:val="1"/>
      <w:marLeft w:val="0"/>
      <w:marRight w:val="0"/>
      <w:marTop w:val="0"/>
      <w:marBottom w:val="0"/>
      <w:divBdr>
        <w:top w:val="none" w:sz="0" w:space="0" w:color="auto"/>
        <w:left w:val="none" w:sz="0" w:space="0" w:color="auto"/>
        <w:bottom w:val="none" w:sz="0" w:space="0" w:color="auto"/>
        <w:right w:val="none" w:sz="0" w:space="0" w:color="auto"/>
      </w:divBdr>
    </w:div>
    <w:div w:id="1969312968">
      <w:bodyDiv w:val="1"/>
      <w:marLeft w:val="0"/>
      <w:marRight w:val="0"/>
      <w:marTop w:val="0"/>
      <w:marBottom w:val="0"/>
      <w:divBdr>
        <w:top w:val="none" w:sz="0" w:space="0" w:color="auto"/>
        <w:left w:val="none" w:sz="0" w:space="0" w:color="auto"/>
        <w:bottom w:val="none" w:sz="0" w:space="0" w:color="auto"/>
        <w:right w:val="none" w:sz="0" w:space="0" w:color="auto"/>
      </w:divBdr>
      <w:divsChild>
        <w:div w:id="2140604376">
          <w:marLeft w:val="0"/>
          <w:marRight w:val="0"/>
          <w:marTop w:val="0"/>
          <w:marBottom w:val="0"/>
          <w:divBdr>
            <w:top w:val="none" w:sz="0" w:space="0" w:color="auto"/>
            <w:left w:val="none" w:sz="0" w:space="0" w:color="auto"/>
            <w:bottom w:val="none" w:sz="0" w:space="0" w:color="auto"/>
            <w:right w:val="none" w:sz="0" w:space="0" w:color="auto"/>
          </w:divBdr>
          <w:divsChild>
            <w:div w:id="98647811">
              <w:marLeft w:val="0"/>
              <w:marRight w:val="0"/>
              <w:marTop w:val="0"/>
              <w:marBottom w:val="0"/>
              <w:divBdr>
                <w:top w:val="none" w:sz="0" w:space="0" w:color="auto"/>
                <w:left w:val="none" w:sz="0" w:space="0" w:color="auto"/>
                <w:bottom w:val="none" w:sz="0" w:space="0" w:color="auto"/>
                <w:right w:val="none" w:sz="0" w:space="0" w:color="auto"/>
              </w:divBdr>
            </w:div>
            <w:div w:id="384184102">
              <w:marLeft w:val="0"/>
              <w:marRight w:val="0"/>
              <w:marTop w:val="0"/>
              <w:marBottom w:val="0"/>
              <w:divBdr>
                <w:top w:val="none" w:sz="0" w:space="0" w:color="auto"/>
                <w:left w:val="none" w:sz="0" w:space="0" w:color="auto"/>
                <w:bottom w:val="none" w:sz="0" w:space="0" w:color="auto"/>
                <w:right w:val="none" w:sz="0" w:space="0" w:color="auto"/>
              </w:divBdr>
            </w:div>
            <w:div w:id="747575865">
              <w:marLeft w:val="0"/>
              <w:marRight w:val="0"/>
              <w:marTop w:val="0"/>
              <w:marBottom w:val="0"/>
              <w:divBdr>
                <w:top w:val="none" w:sz="0" w:space="0" w:color="auto"/>
                <w:left w:val="none" w:sz="0" w:space="0" w:color="auto"/>
                <w:bottom w:val="none" w:sz="0" w:space="0" w:color="auto"/>
                <w:right w:val="none" w:sz="0" w:space="0" w:color="auto"/>
              </w:divBdr>
            </w:div>
            <w:div w:id="14174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8226">
      <w:bodyDiv w:val="1"/>
      <w:marLeft w:val="0"/>
      <w:marRight w:val="0"/>
      <w:marTop w:val="0"/>
      <w:marBottom w:val="0"/>
      <w:divBdr>
        <w:top w:val="none" w:sz="0" w:space="0" w:color="auto"/>
        <w:left w:val="none" w:sz="0" w:space="0" w:color="auto"/>
        <w:bottom w:val="none" w:sz="0" w:space="0" w:color="auto"/>
        <w:right w:val="none" w:sz="0" w:space="0" w:color="auto"/>
      </w:divBdr>
    </w:div>
    <w:div w:id="1972831076">
      <w:bodyDiv w:val="1"/>
      <w:marLeft w:val="0"/>
      <w:marRight w:val="0"/>
      <w:marTop w:val="0"/>
      <w:marBottom w:val="0"/>
      <w:divBdr>
        <w:top w:val="none" w:sz="0" w:space="0" w:color="auto"/>
        <w:left w:val="none" w:sz="0" w:space="0" w:color="auto"/>
        <w:bottom w:val="none" w:sz="0" w:space="0" w:color="auto"/>
        <w:right w:val="none" w:sz="0" w:space="0" w:color="auto"/>
      </w:divBdr>
    </w:div>
    <w:div w:id="1975407313">
      <w:bodyDiv w:val="1"/>
      <w:marLeft w:val="0"/>
      <w:marRight w:val="0"/>
      <w:marTop w:val="0"/>
      <w:marBottom w:val="0"/>
      <w:divBdr>
        <w:top w:val="none" w:sz="0" w:space="0" w:color="auto"/>
        <w:left w:val="none" w:sz="0" w:space="0" w:color="auto"/>
        <w:bottom w:val="none" w:sz="0" w:space="0" w:color="auto"/>
        <w:right w:val="none" w:sz="0" w:space="0" w:color="auto"/>
      </w:divBdr>
    </w:div>
    <w:div w:id="1981379209">
      <w:bodyDiv w:val="1"/>
      <w:marLeft w:val="0"/>
      <w:marRight w:val="0"/>
      <w:marTop w:val="0"/>
      <w:marBottom w:val="0"/>
      <w:divBdr>
        <w:top w:val="none" w:sz="0" w:space="0" w:color="auto"/>
        <w:left w:val="none" w:sz="0" w:space="0" w:color="auto"/>
        <w:bottom w:val="none" w:sz="0" w:space="0" w:color="auto"/>
        <w:right w:val="none" w:sz="0" w:space="0" w:color="auto"/>
      </w:divBdr>
    </w:div>
    <w:div w:id="1981570883">
      <w:bodyDiv w:val="1"/>
      <w:marLeft w:val="0"/>
      <w:marRight w:val="0"/>
      <w:marTop w:val="0"/>
      <w:marBottom w:val="0"/>
      <w:divBdr>
        <w:top w:val="none" w:sz="0" w:space="0" w:color="auto"/>
        <w:left w:val="none" w:sz="0" w:space="0" w:color="auto"/>
        <w:bottom w:val="none" w:sz="0" w:space="0" w:color="auto"/>
        <w:right w:val="none" w:sz="0" w:space="0" w:color="auto"/>
      </w:divBdr>
    </w:div>
    <w:div w:id="1984578423">
      <w:bodyDiv w:val="1"/>
      <w:marLeft w:val="0"/>
      <w:marRight w:val="0"/>
      <w:marTop w:val="0"/>
      <w:marBottom w:val="0"/>
      <w:divBdr>
        <w:top w:val="none" w:sz="0" w:space="0" w:color="auto"/>
        <w:left w:val="none" w:sz="0" w:space="0" w:color="auto"/>
        <w:bottom w:val="none" w:sz="0" w:space="0" w:color="auto"/>
        <w:right w:val="none" w:sz="0" w:space="0" w:color="auto"/>
      </w:divBdr>
    </w:div>
    <w:div w:id="1991667302">
      <w:bodyDiv w:val="1"/>
      <w:marLeft w:val="0"/>
      <w:marRight w:val="0"/>
      <w:marTop w:val="0"/>
      <w:marBottom w:val="0"/>
      <w:divBdr>
        <w:top w:val="none" w:sz="0" w:space="0" w:color="auto"/>
        <w:left w:val="none" w:sz="0" w:space="0" w:color="auto"/>
        <w:bottom w:val="none" w:sz="0" w:space="0" w:color="auto"/>
        <w:right w:val="none" w:sz="0" w:space="0" w:color="auto"/>
      </w:divBdr>
    </w:div>
    <w:div w:id="1991668353">
      <w:bodyDiv w:val="1"/>
      <w:marLeft w:val="0"/>
      <w:marRight w:val="0"/>
      <w:marTop w:val="0"/>
      <w:marBottom w:val="0"/>
      <w:divBdr>
        <w:top w:val="none" w:sz="0" w:space="0" w:color="auto"/>
        <w:left w:val="none" w:sz="0" w:space="0" w:color="auto"/>
        <w:bottom w:val="none" w:sz="0" w:space="0" w:color="auto"/>
        <w:right w:val="none" w:sz="0" w:space="0" w:color="auto"/>
      </w:divBdr>
    </w:div>
    <w:div w:id="1992951633">
      <w:bodyDiv w:val="1"/>
      <w:marLeft w:val="0"/>
      <w:marRight w:val="0"/>
      <w:marTop w:val="0"/>
      <w:marBottom w:val="0"/>
      <w:divBdr>
        <w:top w:val="none" w:sz="0" w:space="0" w:color="auto"/>
        <w:left w:val="none" w:sz="0" w:space="0" w:color="auto"/>
        <w:bottom w:val="none" w:sz="0" w:space="0" w:color="auto"/>
        <w:right w:val="none" w:sz="0" w:space="0" w:color="auto"/>
      </w:divBdr>
    </w:div>
    <w:div w:id="1996251328">
      <w:bodyDiv w:val="1"/>
      <w:marLeft w:val="0"/>
      <w:marRight w:val="0"/>
      <w:marTop w:val="0"/>
      <w:marBottom w:val="0"/>
      <w:divBdr>
        <w:top w:val="none" w:sz="0" w:space="0" w:color="auto"/>
        <w:left w:val="none" w:sz="0" w:space="0" w:color="auto"/>
        <w:bottom w:val="none" w:sz="0" w:space="0" w:color="auto"/>
        <w:right w:val="none" w:sz="0" w:space="0" w:color="auto"/>
      </w:divBdr>
    </w:div>
    <w:div w:id="1997607598">
      <w:bodyDiv w:val="1"/>
      <w:marLeft w:val="0"/>
      <w:marRight w:val="0"/>
      <w:marTop w:val="0"/>
      <w:marBottom w:val="0"/>
      <w:divBdr>
        <w:top w:val="none" w:sz="0" w:space="0" w:color="auto"/>
        <w:left w:val="none" w:sz="0" w:space="0" w:color="auto"/>
        <w:bottom w:val="none" w:sz="0" w:space="0" w:color="auto"/>
        <w:right w:val="none" w:sz="0" w:space="0" w:color="auto"/>
      </w:divBdr>
      <w:divsChild>
        <w:div w:id="1055468707">
          <w:marLeft w:val="0"/>
          <w:marRight w:val="0"/>
          <w:marTop w:val="0"/>
          <w:marBottom w:val="0"/>
          <w:divBdr>
            <w:top w:val="none" w:sz="0" w:space="0" w:color="auto"/>
            <w:left w:val="none" w:sz="0" w:space="0" w:color="auto"/>
            <w:bottom w:val="none" w:sz="0" w:space="0" w:color="auto"/>
            <w:right w:val="none" w:sz="0" w:space="0" w:color="auto"/>
          </w:divBdr>
          <w:divsChild>
            <w:div w:id="100492974">
              <w:marLeft w:val="0"/>
              <w:marRight w:val="0"/>
              <w:marTop w:val="0"/>
              <w:marBottom w:val="0"/>
              <w:divBdr>
                <w:top w:val="none" w:sz="0" w:space="0" w:color="auto"/>
                <w:left w:val="none" w:sz="0" w:space="0" w:color="auto"/>
                <w:bottom w:val="none" w:sz="0" w:space="0" w:color="auto"/>
                <w:right w:val="none" w:sz="0" w:space="0" w:color="auto"/>
              </w:divBdr>
              <w:divsChild>
                <w:div w:id="2021539347">
                  <w:marLeft w:val="0"/>
                  <w:marRight w:val="0"/>
                  <w:marTop w:val="0"/>
                  <w:marBottom w:val="0"/>
                  <w:divBdr>
                    <w:top w:val="none" w:sz="0" w:space="0" w:color="auto"/>
                    <w:left w:val="none" w:sz="0" w:space="0" w:color="auto"/>
                    <w:bottom w:val="none" w:sz="0" w:space="0" w:color="auto"/>
                    <w:right w:val="none" w:sz="0" w:space="0" w:color="auto"/>
                  </w:divBdr>
                  <w:divsChild>
                    <w:div w:id="1087968461">
                      <w:marLeft w:val="0"/>
                      <w:marRight w:val="0"/>
                      <w:marTop w:val="0"/>
                      <w:marBottom w:val="0"/>
                      <w:divBdr>
                        <w:top w:val="none" w:sz="0" w:space="0" w:color="auto"/>
                        <w:left w:val="none" w:sz="0" w:space="0" w:color="auto"/>
                        <w:bottom w:val="none" w:sz="0" w:space="0" w:color="auto"/>
                        <w:right w:val="none" w:sz="0" w:space="0" w:color="auto"/>
                      </w:divBdr>
                      <w:divsChild>
                        <w:div w:id="1458716515">
                          <w:marLeft w:val="0"/>
                          <w:marRight w:val="0"/>
                          <w:marTop w:val="71"/>
                          <w:marBottom w:val="71"/>
                          <w:divBdr>
                            <w:top w:val="none" w:sz="0" w:space="0" w:color="auto"/>
                            <w:left w:val="none" w:sz="0" w:space="0" w:color="auto"/>
                            <w:bottom w:val="none" w:sz="0" w:space="0" w:color="auto"/>
                            <w:right w:val="none" w:sz="0" w:space="0" w:color="auto"/>
                          </w:divBdr>
                          <w:divsChild>
                            <w:div w:id="561139369">
                              <w:marLeft w:val="0"/>
                              <w:marRight w:val="0"/>
                              <w:marTop w:val="0"/>
                              <w:marBottom w:val="0"/>
                              <w:divBdr>
                                <w:top w:val="none" w:sz="0" w:space="0" w:color="auto"/>
                                <w:left w:val="none" w:sz="0" w:space="0" w:color="auto"/>
                                <w:bottom w:val="none" w:sz="0" w:space="0" w:color="auto"/>
                                <w:right w:val="none" w:sz="0" w:space="0" w:color="auto"/>
                              </w:divBdr>
                              <w:divsChild>
                                <w:div w:id="1960524051">
                                  <w:marLeft w:val="0"/>
                                  <w:marRight w:val="0"/>
                                  <w:marTop w:val="141"/>
                                  <w:marBottom w:val="71"/>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997881574">
      <w:bodyDiv w:val="1"/>
      <w:marLeft w:val="0"/>
      <w:marRight w:val="0"/>
      <w:marTop w:val="0"/>
      <w:marBottom w:val="0"/>
      <w:divBdr>
        <w:top w:val="none" w:sz="0" w:space="0" w:color="auto"/>
        <w:left w:val="none" w:sz="0" w:space="0" w:color="auto"/>
        <w:bottom w:val="none" w:sz="0" w:space="0" w:color="auto"/>
        <w:right w:val="none" w:sz="0" w:space="0" w:color="auto"/>
      </w:divBdr>
    </w:div>
    <w:div w:id="2000964350">
      <w:bodyDiv w:val="1"/>
      <w:marLeft w:val="0"/>
      <w:marRight w:val="0"/>
      <w:marTop w:val="0"/>
      <w:marBottom w:val="0"/>
      <w:divBdr>
        <w:top w:val="none" w:sz="0" w:space="0" w:color="auto"/>
        <w:left w:val="none" w:sz="0" w:space="0" w:color="auto"/>
        <w:bottom w:val="none" w:sz="0" w:space="0" w:color="auto"/>
        <w:right w:val="none" w:sz="0" w:space="0" w:color="auto"/>
      </w:divBdr>
    </w:div>
    <w:div w:id="2003579397">
      <w:bodyDiv w:val="1"/>
      <w:marLeft w:val="0"/>
      <w:marRight w:val="0"/>
      <w:marTop w:val="0"/>
      <w:marBottom w:val="0"/>
      <w:divBdr>
        <w:top w:val="none" w:sz="0" w:space="0" w:color="auto"/>
        <w:left w:val="none" w:sz="0" w:space="0" w:color="auto"/>
        <w:bottom w:val="none" w:sz="0" w:space="0" w:color="auto"/>
        <w:right w:val="none" w:sz="0" w:space="0" w:color="auto"/>
      </w:divBdr>
    </w:div>
    <w:div w:id="2006587136">
      <w:bodyDiv w:val="1"/>
      <w:marLeft w:val="0"/>
      <w:marRight w:val="0"/>
      <w:marTop w:val="0"/>
      <w:marBottom w:val="0"/>
      <w:divBdr>
        <w:top w:val="none" w:sz="0" w:space="0" w:color="auto"/>
        <w:left w:val="none" w:sz="0" w:space="0" w:color="auto"/>
        <w:bottom w:val="none" w:sz="0" w:space="0" w:color="auto"/>
        <w:right w:val="none" w:sz="0" w:space="0" w:color="auto"/>
      </w:divBdr>
    </w:div>
    <w:div w:id="2007201695">
      <w:bodyDiv w:val="1"/>
      <w:marLeft w:val="0"/>
      <w:marRight w:val="0"/>
      <w:marTop w:val="0"/>
      <w:marBottom w:val="0"/>
      <w:divBdr>
        <w:top w:val="none" w:sz="0" w:space="0" w:color="auto"/>
        <w:left w:val="none" w:sz="0" w:space="0" w:color="auto"/>
        <w:bottom w:val="none" w:sz="0" w:space="0" w:color="auto"/>
        <w:right w:val="none" w:sz="0" w:space="0" w:color="auto"/>
      </w:divBdr>
    </w:div>
    <w:div w:id="2007585580">
      <w:bodyDiv w:val="1"/>
      <w:marLeft w:val="0"/>
      <w:marRight w:val="0"/>
      <w:marTop w:val="0"/>
      <w:marBottom w:val="0"/>
      <w:divBdr>
        <w:top w:val="none" w:sz="0" w:space="0" w:color="auto"/>
        <w:left w:val="none" w:sz="0" w:space="0" w:color="auto"/>
        <w:bottom w:val="none" w:sz="0" w:space="0" w:color="auto"/>
        <w:right w:val="none" w:sz="0" w:space="0" w:color="auto"/>
      </w:divBdr>
    </w:div>
    <w:div w:id="2007855827">
      <w:bodyDiv w:val="1"/>
      <w:marLeft w:val="0"/>
      <w:marRight w:val="0"/>
      <w:marTop w:val="0"/>
      <w:marBottom w:val="0"/>
      <w:divBdr>
        <w:top w:val="none" w:sz="0" w:space="0" w:color="auto"/>
        <w:left w:val="none" w:sz="0" w:space="0" w:color="auto"/>
        <w:bottom w:val="none" w:sz="0" w:space="0" w:color="auto"/>
        <w:right w:val="none" w:sz="0" w:space="0" w:color="auto"/>
      </w:divBdr>
    </w:div>
    <w:div w:id="2009091881">
      <w:bodyDiv w:val="1"/>
      <w:marLeft w:val="0"/>
      <w:marRight w:val="0"/>
      <w:marTop w:val="0"/>
      <w:marBottom w:val="0"/>
      <w:divBdr>
        <w:top w:val="none" w:sz="0" w:space="0" w:color="auto"/>
        <w:left w:val="none" w:sz="0" w:space="0" w:color="auto"/>
        <w:bottom w:val="none" w:sz="0" w:space="0" w:color="auto"/>
        <w:right w:val="none" w:sz="0" w:space="0" w:color="auto"/>
      </w:divBdr>
    </w:div>
    <w:div w:id="2012676628">
      <w:bodyDiv w:val="1"/>
      <w:marLeft w:val="0"/>
      <w:marRight w:val="0"/>
      <w:marTop w:val="0"/>
      <w:marBottom w:val="0"/>
      <w:divBdr>
        <w:top w:val="none" w:sz="0" w:space="0" w:color="auto"/>
        <w:left w:val="none" w:sz="0" w:space="0" w:color="auto"/>
        <w:bottom w:val="none" w:sz="0" w:space="0" w:color="auto"/>
        <w:right w:val="none" w:sz="0" w:space="0" w:color="auto"/>
      </w:divBdr>
    </w:div>
    <w:div w:id="2013798496">
      <w:bodyDiv w:val="1"/>
      <w:marLeft w:val="0"/>
      <w:marRight w:val="0"/>
      <w:marTop w:val="0"/>
      <w:marBottom w:val="0"/>
      <w:divBdr>
        <w:top w:val="none" w:sz="0" w:space="0" w:color="auto"/>
        <w:left w:val="none" w:sz="0" w:space="0" w:color="auto"/>
        <w:bottom w:val="none" w:sz="0" w:space="0" w:color="auto"/>
        <w:right w:val="none" w:sz="0" w:space="0" w:color="auto"/>
      </w:divBdr>
    </w:div>
    <w:div w:id="2016303035">
      <w:bodyDiv w:val="1"/>
      <w:marLeft w:val="0"/>
      <w:marRight w:val="0"/>
      <w:marTop w:val="0"/>
      <w:marBottom w:val="0"/>
      <w:divBdr>
        <w:top w:val="none" w:sz="0" w:space="0" w:color="auto"/>
        <w:left w:val="none" w:sz="0" w:space="0" w:color="auto"/>
        <w:bottom w:val="none" w:sz="0" w:space="0" w:color="auto"/>
        <w:right w:val="none" w:sz="0" w:space="0" w:color="auto"/>
      </w:divBdr>
    </w:div>
    <w:div w:id="2018533798">
      <w:bodyDiv w:val="1"/>
      <w:marLeft w:val="0"/>
      <w:marRight w:val="0"/>
      <w:marTop w:val="0"/>
      <w:marBottom w:val="0"/>
      <w:divBdr>
        <w:top w:val="none" w:sz="0" w:space="0" w:color="auto"/>
        <w:left w:val="none" w:sz="0" w:space="0" w:color="auto"/>
        <w:bottom w:val="none" w:sz="0" w:space="0" w:color="auto"/>
        <w:right w:val="none" w:sz="0" w:space="0" w:color="auto"/>
      </w:divBdr>
    </w:div>
    <w:div w:id="2020422172">
      <w:bodyDiv w:val="1"/>
      <w:marLeft w:val="0"/>
      <w:marRight w:val="0"/>
      <w:marTop w:val="0"/>
      <w:marBottom w:val="0"/>
      <w:divBdr>
        <w:top w:val="none" w:sz="0" w:space="0" w:color="auto"/>
        <w:left w:val="none" w:sz="0" w:space="0" w:color="auto"/>
        <w:bottom w:val="none" w:sz="0" w:space="0" w:color="auto"/>
        <w:right w:val="none" w:sz="0" w:space="0" w:color="auto"/>
      </w:divBdr>
    </w:div>
    <w:div w:id="2022775698">
      <w:bodyDiv w:val="1"/>
      <w:marLeft w:val="0"/>
      <w:marRight w:val="0"/>
      <w:marTop w:val="0"/>
      <w:marBottom w:val="0"/>
      <w:divBdr>
        <w:top w:val="none" w:sz="0" w:space="0" w:color="auto"/>
        <w:left w:val="none" w:sz="0" w:space="0" w:color="auto"/>
        <w:bottom w:val="none" w:sz="0" w:space="0" w:color="auto"/>
        <w:right w:val="none" w:sz="0" w:space="0" w:color="auto"/>
      </w:divBdr>
    </w:div>
    <w:div w:id="2023897774">
      <w:bodyDiv w:val="1"/>
      <w:marLeft w:val="0"/>
      <w:marRight w:val="0"/>
      <w:marTop w:val="0"/>
      <w:marBottom w:val="0"/>
      <w:divBdr>
        <w:top w:val="none" w:sz="0" w:space="0" w:color="auto"/>
        <w:left w:val="none" w:sz="0" w:space="0" w:color="auto"/>
        <w:bottom w:val="none" w:sz="0" w:space="0" w:color="auto"/>
        <w:right w:val="none" w:sz="0" w:space="0" w:color="auto"/>
      </w:divBdr>
    </w:div>
    <w:div w:id="2024360339">
      <w:bodyDiv w:val="1"/>
      <w:marLeft w:val="0"/>
      <w:marRight w:val="0"/>
      <w:marTop w:val="0"/>
      <w:marBottom w:val="0"/>
      <w:divBdr>
        <w:top w:val="none" w:sz="0" w:space="0" w:color="auto"/>
        <w:left w:val="none" w:sz="0" w:space="0" w:color="auto"/>
        <w:bottom w:val="none" w:sz="0" w:space="0" w:color="auto"/>
        <w:right w:val="none" w:sz="0" w:space="0" w:color="auto"/>
      </w:divBdr>
    </w:div>
    <w:div w:id="2025128912">
      <w:bodyDiv w:val="1"/>
      <w:marLeft w:val="0"/>
      <w:marRight w:val="0"/>
      <w:marTop w:val="0"/>
      <w:marBottom w:val="0"/>
      <w:divBdr>
        <w:top w:val="none" w:sz="0" w:space="0" w:color="auto"/>
        <w:left w:val="none" w:sz="0" w:space="0" w:color="auto"/>
        <w:bottom w:val="none" w:sz="0" w:space="0" w:color="auto"/>
        <w:right w:val="none" w:sz="0" w:space="0" w:color="auto"/>
      </w:divBdr>
    </w:div>
    <w:div w:id="2028676307">
      <w:bodyDiv w:val="1"/>
      <w:marLeft w:val="0"/>
      <w:marRight w:val="0"/>
      <w:marTop w:val="0"/>
      <w:marBottom w:val="0"/>
      <w:divBdr>
        <w:top w:val="none" w:sz="0" w:space="0" w:color="auto"/>
        <w:left w:val="none" w:sz="0" w:space="0" w:color="auto"/>
        <w:bottom w:val="none" w:sz="0" w:space="0" w:color="auto"/>
        <w:right w:val="none" w:sz="0" w:space="0" w:color="auto"/>
      </w:divBdr>
    </w:div>
    <w:div w:id="2029864354">
      <w:bodyDiv w:val="1"/>
      <w:marLeft w:val="0"/>
      <w:marRight w:val="0"/>
      <w:marTop w:val="0"/>
      <w:marBottom w:val="0"/>
      <w:divBdr>
        <w:top w:val="none" w:sz="0" w:space="0" w:color="auto"/>
        <w:left w:val="none" w:sz="0" w:space="0" w:color="auto"/>
        <w:bottom w:val="none" w:sz="0" w:space="0" w:color="auto"/>
        <w:right w:val="none" w:sz="0" w:space="0" w:color="auto"/>
      </w:divBdr>
    </w:div>
    <w:div w:id="2030720579">
      <w:bodyDiv w:val="1"/>
      <w:marLeft w:val="0"/>
      <w:marRight w:val="0"/>
      <w:marTop w:val="0"/>
      <w:marBottom w:val="0"/>
      <w:divBdr>
        <w:top w:val="none" w:sz="0" w:space="0" w:color="auto"/>
        <w:left w:val="none" w:sz="0" w:space="0" w:color="auto"/>
        <w:bottom w:val="none" w:sz="0" w:space="0" w:color="auto"/>
        <w:right w:val="none" w:sz="0" w:space="0" w:color="auto"/>
      </w:divBdr>
    </w:div>
    <w:div w:id="2031373107">
      <w:bodyDiv w:val="1"/>
      <w:marLeft w:val="0"/>
      <w:marRight w:val="0"/>
      <w:marTop w:val="0"/>
      <w:marBottom w:val="0"/>
      <w:divBdr>
        <w:top w:val="none" w:sz="0" w:space="0" w:color="auto"/>
        <w:left w:val="none" w:sz="0" w:space="0" w:color="auto"/>
        <w:bottom w:val="none" w:sz="0" w:space="0" w:color="auto"/>
        <w:right w:val="none" w:sz="0" w:space="0" w:color="auto"/>
      </w:divBdr>
    </w:div>
    <w:div w:id="2031757441">
      <w:bodyDiv w:val="1"/>
      <w:marLeft w:val="0"/>
      <w:marRight w:val="0"/>
      <w:marTop w:val="0"/>
      <w:marBottom w:val="0"/>
      <w:divBdr>
        <w:top w:val="none" w:sz="0" w:space="0" w:color="auto"/>
        <w:left w:val="none" w:sz="0" w:space="0" w:color="auto"/>
        <w:bottom w:val="none" w:sz="0" w:space="0" w:color="auto"/>
        <w:right w:val="none" w:sz="0" w:space="0" w:color="auto"/>
      </w:divBdr>
    </w:div>
    <w:div w:id="2032801303">
      <w:bodyDiv w:val="1"/>
      <w:marLeft w:val="0"/>
      <w:marRight w:val="0"/>
      <w:marTop w:val="0"/>
      <w:marBottom w:val="0"/>
      <w:divBdr>
        <w:top w:val="none" w:sz="0" w:space="0" w:color="auto"/>
        <w:left w:val="none" w:sz="0" w:space="0" w:color="auto"/>
        <w:bottom w:val="none" w:sz="0" w:space="0" w:color="auto"/>
        <w:right w:val="none" w:sz="0" w:space="0" w:color="auto"/>
      </w:divBdr>
    </w:div>
    <w:div w:id="2036032846">
      <w:bodyDiv w:val="1"/>
      <w:marLeft w:val="0"/>
      <w:marRight w:val="0"/>
      <w:marTop w:val="0"/>
      <w:marBottom w:val="0"/>
      <w:divBdr>
        <w:top w:val="none" w:sz="0" w:space="0" w:color="auto"/>
        <w:left w:val="none" w:sz="0" w:space="0" w:color="auto"/>
        <w:bottom w:val="none" w:sz="0" w:space="0" w:color="auto"/>
        <w:right w:val="none" w:sz="0" w:space="0" w:color="auto"/>
      </w:divBdr>
    </w:div>
    <w:div w:id="2036224804">
      <w:bodyDiv w:val="1"/>
      <w:marLeft w:val="0"/>
      <w:marRight w:val="0"/>
      <w:marTop w:val="0"/>
      <w:marBottom w:val="0"/>
      <w:divBdr>
        <w:top w:val="none" w:sz="0" w:space="0" w:color="auto"/>
        <w:left w:val="none" w:sz="0" w:space="0" w:color="auto"/>
        <w:bottom w:val="none" w:sz="0" w:space="0" w:color="auto"/>
        <w:right w:val="none" w:sz="0" w:space="0" w:color="auto"/>
      </w:divBdr>
    </w:div>
    <w:div w:id="2038432458">
      <w:bodyDiv w:val="1"/>
      <w:marLeft w:val="0"/>
      <w:marRight w:val="0"/>
      <w:marTop w:val="0"/>
      <w:marBottom w:val="0"/>
      <w:divBdr>
        <w:top w:val="none" w:sz="0" w:space="0" w:color="auto"/>
        <w:left w:val="none" w:sz="0" w:space="0" w:color="auto"/>
        <w:bottom w:val="none" w:sz="0" w:space="0" w:color="auto"/>
        <w:right w:val="none" w:sz="0" w:space="0" w:color="auto"/>
      </w:divBdr>
    </w:div>
    <w:div w:id="2039503644">
      <w:bodyDiv w:val="1"/>
      <w:marLeft w:val="0"/>
      <w:marRight w:val="0"/>
      <w:marTop w:val="0"/>
      <w:marBottom w:val="0"/>
      <w:divBdr>
        <w:top w:val="none" w:sz="0" w:space="0" w:color="auto"/>
        <w:left w:val="none" w:sz="0" w:space="0" w:color="auto"/>
        <w:bottom w:val="none" w:sz="0" w:space="0" w:color="auto"/>
        <w:right w:val="none" w:sz="0" w:space="0" w:color="auto"/>
      </w:divBdr>
    </w:div>
    <w:div w:id="2045016001">
      <w:bodyDiv w:val="1"/>
      <w:marLeft w:val="0"/>
      <w:marRight w:val="0"/>
      <w:marTop w:val="0"/>
      <w:marBottom w:val="0"/>
      <w:divBdr>
        <w:top w:val="none" w:sz="0" w:space="0" w:color="auto"/>
        <w:left w:val="none" w:sz="0" w:space="0" w:color="auto"/>
        <w:bottom w:val="none" w:sz="0" w:space="0" w:color="auto"/>
        <w:right w:val="none" w:sz="0" w:space="0" w:color="auto"/>
      </w:divBdr>
      <w:divsChild>
        <w:div w:id="1696345191">
          <w:marLeft w:val="0"/>
          <w:marRight w:val="0"/>
          <w:marTop w:val="0"/>
          <w:marBottom w:val="0"/>
          <w:divBdr>
            <w:top w:val="none" w:sz="0" w:space="0" w:color="auto"/>
            <w:left w:val="none" w:sz="0" w:space="0" w:color="auto"/>
            <w:bottom w:val="none" w:sz="0" w:space="0" w:color="auto"/>
            <w:right w:val="none" w:sz="0" w:space="0" w:color="auto"/>
          </w:divBdr>
          <w:divsChild>
            <w:div w:id="1086344734">
              <w:marLeft w:val="0"/>
              <w:marRight w:val="0"/>
              <w:marTop w:val="0"/>
              <w:marBottom w:val="0"/>
              <w:divBdr>
                <w:top w:val="none" w:sz="0" w:space="0" w:color="auto"/>
                <w:left w:val="none" w:sz="0" w:space="0" w:color="auto"/>
                <w:bottom w:val="none" w:sz="0" w:space="0" w:color="auto"/>
                <w:right w:val="none" w:sz="0" w:space="0" w:color="auto"/>
              </w:divBdr>
              <w:divsChild>
                <w:div w:id="1348210827">
                  <w:marLeft w:val="0"/>
                  <w:marRight w:val="0"/>
                  <w:marTop w:val="0"/>
                  <w:marBottom w:val="0"/>
                  <w:divBdr>
                    <w:top w:val="none" w:sz="0" w:space="0" w:color="auto"/>
                    <w:left w:val="none" w:sz="0" w:space="0" w:color="auto"/>
                    <w:bottom w:val="none" w:sz="0" w:space="0" w:color="auto"/>
                    <w:right w:val="none" w:sz="0" w:space="0" w:color="auto"/>
                  </w:divBdr>
                  <w:divsChild>
                    <w:div w:id="540287991">
                      <w:marLeft w:val="0"/>
                      <w:marRight w:val="0"/>
                      <w:marTop w:val="0"/>
                      <w:marBottom w:val="0"/>
                      <w:divBdr>
                        <w:top w:val="none" w:sz="0" w:space="0" w:color="auto"/>
                        <w:left w:val="none" w:sz="0" w:space="0" w:color="auto"/>
                        <w:bottom w:val="none" w:sz="0" w:space="0" w:color="auto"/>
                        <w:right w:val="none" w:sz="0" w:space="0" w:color="auto"/>
                      </w:divBdr>
                      <w:divsChild>
                        <w:div w:id="1726833218">
                          <w:marLeft w:val="0"/>
                          <w:marRight w:val="0"/>
                          <w:marTop w:val="75"/>
                          <w:marBottom w:val="75"/>
                          <w:divBdr>
                            <w:top w:val="none" w:sz="0" w:space="0" w:color="auto"/>
                            <w:left w:val="none" w:sz="0" w:space="0" w:color="auto"/>
                            <w:bottom w:val="none" w:sz="0" w:space="0" w:color="auto"/>
                            <w:right w:val="none" w:sz="0" w:space="0" w:color="auto"/>
                          </w:divBdr>
                          <w:divsChild>
                            <w:div w:id="2055734722">
                              <w:marLeft w:val="0"/>
                              <w:marRight w:val="0"/>
                              <w:marTop w:val="0"/>
                              <w:marBottom w:val="0"/>
                              <w:divBdr>
                                <w:top w:val="none" w:sz="0" w:space="0" w:color="auto"/>
                                <w:left w:val="none" w:sz="0" w:space="0" w:color="auto"/>
                                <w:bottom w:val="none" w:sz="0" w:space="0" w:color="auto"/>
                                <w:right w:val="none" w:sz="0" w:space="0" w:color="auto"/>
                              </w:divBdr>
                              <w:divsChild>
                                <w:div w:id="1862817564">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048530950">
      <w:bodyDiv w:val="1"/>
      <w:marLeft w:val="0"/>
      <w:marRight w:val="0"/>
      <w:marTop w:val="0"/>
      <w:marBottom w:val="0"/>
      <w:divBdr>
        <w:top w:val="none" w:sz="0" w:space="0" w:color="auto"/>
        <w:left w:val="none" w:sz="0" w:space="0" w:color="auto"/>
        <w:bottom w:val="none" w:sz="0" w:space="0" w:color="auto"/>
        <w:right w:val="none" w:sz="0" w:space="0" w:color="auto"/>
      </w:divBdr>
    </w:div>
    <w:div w:id="2050296384">
      <w:bodyDiv w:val="1"/>
      <w:marLeft w:val="0"/>
      <w:marRight w:val="0"/>
      <w:marTop w:val="0"/>
      <w:marBottom w:val="0"/>
      <w:divBdr>
        <w:top w:val="none" w:sz="0" w:space="0" w:color="auto"/>
        <w:left w:val="none" w:sz="0" w:space="0" w:color="auto"/>
        <w:bottom w:val="none" w:sz="0" w:space="0" w:color="auto"/>
        <w:right w:val="none" w:sz="0" w:space="0" w:color="auto"/>
      </w:divBdr>
    </w:div>
    <w:div w:id="2050909484">
      <w:bodyDiv w:val="1"/>
      <w:marLeft w:val="0"/>
      <w:marRight w:val="0"/>
      <w:marTop w:val="0"/>
      <w:marBottom w:val="0"/>
      <w:divBdr>
        <w:top w:val="none" w:sz="0" w:space="0" w:color="auto"/>
        <w:left w:val="none" w:sz="0" w:space="0" w:color="auto"/>
        <w:bottom w:val="none" w:sz="0" w:space="0" w:color="auto"/>
        <w:right w:val="none" w:sz="0" w:space="0" w:color="auto"/>
      </w:divBdr>
    </w:div>
    <w:div w:id="2051147817">
      <w:bodyDiv w:val="1"/>
      <w:marLeft w:val="0"/>
      <w:marRight w:val="0"/>
      <w:marTop w:val="0"/>
      <w:marBottom w:val="0"/>
      <w:divBdr>
        <w:top w:val="none" w:sz="0" w:space="0" w:color="auto"/>
        <w:left w:val="none" w:sz="0" w:space="0" w:color="auto"/>
        <w:bottom w:val="none" w:sz="0" w:space="0" w:color="auto"/>
        <w:right w:val="none" w:sz="0" w:space="0" w:color="auto"/>
      </w:divBdr>
    </w:div>
    <w:div w:id="2058238845">
      <w:bodyDiv w:val="1"/>
      <w:marLeft w:val="0"/>
      <w:marRight w:val="0"/>
      <w:marTop w:val="0"/>
      <w:marBottom w:val="0"/>
      <w:divBdr>
        <w:top w:val="none" w:sz="0" w:space="0" w:color="auto"/>
        <w:left w:val="none" w:sz="0" w:space="0" w:color="auto"/>
        <w:bottom w:val="none" w:sz="0" w:space="0" w:color="auto"/>
        <w:right w:val="none" w:sz="0" w:space="0" w:color="auto"/>
      </w:divBdr>
    </w:div>
    <w:div w:id="2059039305">
      <w:bodyDiv w:val="1"/>
      <w:marLeft w:val="0"/>
      <w:marRight w:val="0"/>
      <w:marTop w:val="0"/>
      <w:marBottom w:val="0"/>
      <w:divBdr>
        <w:top w:val="none" w:sz="0" w:space="0" w:color="auto"/>
        <w:left w:val="none" w:sz="0" w:space="0" w:color="auto"/>
        <w:bottom w:val="none" w:sz="0" w:space="0" w:color="auto"/>
        <w:right w:val="none" w:sz="0" w:space="0" w:color="auto"/>
      </w:divBdr>
    </w:div>
    <w:div w:id="2062361150">
      <w:bodyDiv w:val="1"/>
      <w:marLeft w:val="0"/>
      <w:marRight w:val="0"/>
      <w:marTop w:val="0"/>
      <w:marBottom w:val="0"/>
      <w:divBdr>
        <w:top w:val="none" w:sz="0" w:space="0" w:color="auto"/>
        <w:left w:val="none" w:sz="0" w:space="0" w:color="auto"/>
        <w:bottom w:val="none" w:sz="0" w:space="0" w:color="auto"/>
        <w:right w:val="none" w:sz="0" w:space="0" w:color="auto"/>
      </w:divBdr>
    </w:div>
    <w:div w:id="2062824909">
      <w:bodyDiv w:val="1"/>
      <w:marLeft w:val="0"/>
      <w:marRight w:val="0"/>
      <w:marTop w:val="0"/>
      <w:marBottom w:val="0"/>
      <w:divBdr>
        <w:top w:val="none" w:sz="0" w:space="0" w:color="auto"/>
        <w:left w:val="none" w:sz="0" w:space="0" w:color="auto"/>
        <w:bottom w:val="none" w:sz="0" w:space="0" w:color="auto"/>
        <w:right w:val="none" w:sz="0" w:space="0" w:color="auto"/>
      </w:divBdr>
    </w:div>
    <w:div w:id="2063359700">
      <w:bodyDiv w:val="1"/>
      <w:marLeft w:val="0"/>
      <w:marRight w:val="0"/>
      <w:marTop w:val="0"/>
      <w:marBottom w:val="0"/>
      <w:divBdr>
        <w:top w:val="none" w:sz="0" w:space="0" w:color="auto"/>
        <w:left w:val="none" w:sz="0" w:space="0" w:color="auto"/>
        <w:bottom w:val="none" w:sz="0" w:space="0" w:color="auto"/>
        <w:right w:val="none" w:sz="0" w:space="0" w:color="auto"/>
      </w:divBdr>
    </w:div>
    <w:div w:id="2066685533">
      <w:bodyDiv w:val="1"/>
      <w:marLeft w:val="0"/>
      <w:marRight w:val="0"/>
      <w:marTop w:val="0"/>
      <w:marBottom w:val="0"/>
      <w:divBdr>
        <w:top w:val="none" w:sz="0" w:space="0" w:color="auto"/>
        <w:left w:val="none" w:sz="0" w:space="0" w:color="auto"/>
        <w:bottom w:val="none" w:sz="0" w:space="0" w:color="auto"/>
        <w:right w:val="none" w:sz="0" w:space="0" w:color="auto"/>
      </w:divBdr>
    </w:div>
    <w:div w:id="2067684881">
      <w:bodyDiv w:val="1"/>
      <w:marLeft w:val="0"/>
      <w:marRight w:val="0"/>
      <w:marTop w:val="0"/>
      <w:marBottom w:val="0"/>
      <w:divBdr>
        <w:top w:val="none" w:sz="0" w:space="0" w:color="auto"/>
        <w:left w:val="none" w:sz="0" w:space="0" w:color="auto"/>
        <w:bottom w:val="none" w:sz="0" w:space="0" w:color="auto"/>
        <w:right w:val="none" w:sz="0" w:space="0" w:color="auto"/>
      </w:divBdr>
    </w:div>
    <w:div w:id="2073042602">
      <w:bodyDiv w:val="1"/>
      <w:marLeft w:val="0"/>
      <w:marRight w:val="0"/>
      <w:marTop w:val="0"/>
      <w:marBottom w:val="0"/>
      <w:divBdr>
        <w:top w:val="none" w:sz="0" w:space="0" w:color="auto"/>
        <w:left w:val="none" w:sz="0" w:space="0" w:color="auto"/>
        <w:bottom w:val="none" w:sz="0" w:space="0" w:color="auto"/>
        <w:right w:val="none" w:sz="0" w:space="0" w:color="auto"/>
      </w:divBdr>
    </w:div>
    <w:div w:id="2073235816">
      <w:bodyDiv w:val="1"/>
      <w:marLeft w:val="0"/>
      <w:marRight w:val="0"/>
      <w:marTop w:val="0"/>
      <w:marBottom w:val="0"/>
      <w:divBdr>
        <w:top w:val="none" w:sz="0" w:space="0" w:color="auto"/>
        <w:left w:val="none" w:sz="0" w:space="0" w:color="auto"/>
        <w:bottom w:val="none" w:sz="0" w:space="0" w:color="auto"/>
        <w:right w:val="none" w:sz="0" w:space="0" w:color="auto"/>
      </w:divBdr>
    </w:div>
    <w:div w:id="2076128392">
      <w:bodyDiv w:val="1"/>
      <w:marLeft w:val="0"/>
      <w:marRight w:val="0"/>
      <w:marTop w:val="0"/>
      <w:marBottom w:val="0"/>
      <w:divBdr>
        <w:top w:val="none" w:sz="0" w:space="0" w:color="auto"/>
        <w:left w:val="none" w:sz="0" w:space="0" w:color="auto"/>
        <w:bottom w:val="none" w:sz="0" w:space="0" w:color="auto"/>
        <w:right w:val="none" w:sz="0" w:space="0" w:color="auto"/>
      </w:divBdr>
    </w:div>
    <w:div w:id="2078435981">
      <w:bodyDiv w:val="1"/>
      <w:marLeft w:val="0"/>
      <w:marRight w:val="0"/>
      <w:marTop w:val="0"/>
      <w:marBottom w:val="0"/>
      <w:divBdr>
        <w:top w:val="none" w:sz="0" w:space="0" w:color="auto"/>
        <w:left w:val="none" w:sz="0" w:space="0" w:color="auto"/>
        <w:bottom w:val="none" w:sz="0" w:space="0" w:color="auto"/>
        <w:right w:val="none" w:sz="0" w:space="0" w:color="auto"/>
      </w:divBdr>
    </w:div>
    <w:div w:id="2081445497">
      <w:bodyDiv w:val="1"/>
      <w:marLeft w:val="0"/>
      <w:marRight w:val="0"/>
      <w:marTop w:val="0"/>
      <w:marBottom w:val="0"/>
      <w:divBdr>
        <w:top w:val="none" w:sz="0" w:space="0" w:color="auto"/>
        <w:left w:val="none" w:sz="0" w:space="0" w:color="auto"/>
        <w:bottom w:val="none" w:sz="0" w:space="0" w:color="auto"/>
        <w:right w:val="none" w:sz="0" w:space="0" w:color="auto"/>
      </w:divBdr>
    </w:div>
    <w:div w:id="2085374115">
      <w:bodyDiv w:val="1"/>
      <w:marLeft w:val="0"/>
      <w:marRight w:val="0"/>
      <w:marTop w:val="0"/>
      <w:marBottom w:val="0"/>
      <w:divBdr>
        <w:top w:val="none" w:sz="0" w:space="0" w:color="auto"/>
        <w:left w:val="none" w:sz="0" w:space="0" w:color="auto"/>
        <w:bottom w:val="none" w:sz="0" w:space="0" w:color="auto"/>
        <w:right w:val="none" w:sz="0" w:space="0" w:color="auto"/>
      </w:divBdr>
    </w:div>
    <w:div w:id="2090149614">
      <w:bodyDiv w:val="1"/>
      <w:marLeft w:val="0"/>
      <w:marRight w:val="0"/>
      <w:marTop w:val="0"/>
      <w:marBottom w:val="0"/>
      <w:divBdr>
        <w:top w:val="none" w:sz="0" w:space="0" w:color="auto"/>
        <w:left w:val="none" w:sz="0" w:space="0" w:color="auto"/>
        <w:bottom w:val="none" w:sz="0" w:space="0" w:color="auto"/>
        <w:right w:val="none" w:sz="0" w:space="0" w:color="auto"/>
      </w:divBdr>
    </w:div>
    <w:div w:id="2090535412">
      <w:bodyDiv w:val="1"/>
      <w:marLeft w:val="0"/>
      <w:marRight w:val="0"/>
      <w:marTop w:val="0"/>
      <w:marBottom w:val="0"/>
      <w:divBdr>
        <w:top w:val="none" w:sz="0" w:space="0" w:color="auto"/>
        <w:left w:val="none" w:sz="0" w:space="0" w:color="auto"/>
        <w:bottom w:val="none" w:sz="0" w:space="0" w:color="auto"/>
        <w:right w:val="none" w:sz="0" w:space="0" w:color="auto"/>
      </w:divBdr>
    </w:div>
    <w:div w:id="2099210627">
      <w:bodyDiv w:val="1"/>
      <w:marLeft w:val="0"/>
      <w:marRight w:val="0"/>
      <w:marTop w:val="0"/>
      <w:marBottom w:val="0"/>
      <w:divBdr>
        <w:top w:val="none" w:sz="0" w:space="0" w:color="auto"/>
        <w:left w:val="none" w:sz="0" w:space="0" w:color="auto"/>
        <w:bottom w:val="none" w:sz="0" w:space="0" w:color="auto"/>
        <w:right w:val="none" w:sz="0" w:space="0" w:color="auto"/>
      </w:divBdr>
    </w:div>
    <w:div w:id="2103530650">
      <w:bodyDiv w:val="1"/>
      <w:marLeft w:val="0"/>
      <w:marRight w:val="0"/>
      <w:marTop w:val="0"/>
      <w:marBottom w:val="0"/>
      <w:divBdr>
        <w:top w:val="none" w:sz="0" w:space="0" w:color="auto"/>
        <w:left w:val="none" w:sz="0" w:space="0" w:color="auto"/>
        <w:bottom w:val="none" w:sz="0" w:space="0" w:color="auto"/>
        <w:right w:val="none" w:sz="0" w:space="0" w:color="auto"/>
      </w:divBdr>
    </w:div>
    <w:div w:id="2110615759">
      <w:bodyDiv w:val="1"/>
      <w:marLeft w:val="0"/>
      <w:marRight w:val="0"/>
      <w:marTop w:val="0"/>
      <w:marBottom w:val="0"/>
      <w:divBdr>
        <w:top w:val="none" w:sz="0" w:space="0" w:color="auto"/>
        <w:left w:val="none" w:sz="0" w:space="0" w:color="auto"/>
        <w:bottom w:val="none" w:sz="0" w:space="0" w:color="auto"/>
        <w:right w:val="none" w:sz="0" w:space="0" w:color="auto"/>
      </w:divBdr>
    </w:div>
    <w:div w:id="2111387436">
      <w:bodyDiv w:val="1"/>
      <w:marLeft w:val="0"/>
      <w:marRight w:val="0"/>
      <w:marTop w:val="0"/>
      <w:marBottom w:val="0"/>
      <w:divBdr>
        <w:top w:val="none" w:sz="0" w:space="0" w:color="auto"/>
        <w:left w:val="none" w:sz="0" w:space="0" w:color="auto"/>
        <w:bottom w:val="none" w:sz="0" w:space="0" w:color="auto"/>
        <w:right w:val="none" w:sz="0" w:space="0" w:color="auto"/>
      </w:divBdr>
    </w:div>
    <w:div w:id="2112310391">
      <w:bodyDiv w:val="1"/>
      <w:marLeft w:val="0"/>
      <w:marRight w:val="0"/>
      <w:marTop w:val="0"/>
      <w:marBottom w:val="0"/>
      <w:divBdr>
        <w:top w:val="none" w:sz="0" w:space="0" w:color="auto"/>
        <w:left w:val="none" w:sz="0" w:space="0" w:color="auto"/>
        <w:bottom w:val="none" w:sz="0" w:space="0" w:color="auto"/>
        <w:right w:val="none" w:sz="0" w:space="0" w:color="auto"/>
      </w:divBdr>
    </w:div>
    <w:div w:id="2120568603">
      <w:bodyDiv w:val="1"/>
      <w:marLeft w:val="0"/>
      <w:marRight w:val="0"/>
      <w:marTop w:val="0"/>
      <w:marBottom w:val="0"/>
      <w:divBdr>
        <w:top w:val="none" w:sz="0" w:space="0" w:color="auto"/>
        <w:left w:val="none" w:sz="0" w:space="0" w:color="auto"/>
        <w:bottom w:val="none" w:sz="0" w:space="0" w:color="auto"/>
        <w:right w:val="none" w:sz="0" w:space="0" w:color="auto"/>
      </w:divBdr>
      <w:divsChild>
        <w:div w:id="51200141">
          <w:marLeft w:val="0"/>
          <w:marRight w:val="0"/>
          <w:marTop w:val="0"/>
          <w:marBottom w:val="0"/>
          <w:divBdr>
            <w:top w:val="none" w:sz="0" w:space="0" w:color="auto"/>
            <w:left w:val="none" w:sz="0" w:space="0" w:color="auto"/>
            <w:bottom w:val="none" w:sz="0" w:space="0" w:color="auto"/>
            <w:right w:val="none" w:sz="0" w:space="0" w:color="auto"/>
          </w:divBdr>
          <w:divsChild>
            <w:div w:id="689796398">
              <w:marLeft w:val="0"/>
              <w:marRight w:val="0"/>
              <w:marTop w:val="0"/>
              <w:marBottom w:val="0"/>
              <w:divBdr>
                <w:top w:val="none" w:sz="0" w:space="0" w:color="auto"/>
                <w:left w:val="none" w:sz="0" w:space="0" w:color="auto"/>
                <w:bottom w:val="none" w:sz="0" w:space="0" w:color="auto"/>
                <w:right w:val="none" w:sz="0" w:space="0" w:color="auto"/>
              </w:divBdr>
            </w:div>
          </w:divsChild>
        </w:div>
        <w:div w:id="1360469428">
          <w:marLeft w:val="0"/>
          <w:marRight w:val="0"/>
          <w:marTop w:val="0"/>
          <w:marBottom w:val="0"/>
          <w:divBdr>
            <w:top w:val="none" w:sz="0" w:space="0" w:color="auto"/>
            <w:left w:val="none" w:sz="0" w:space="0" w:color="auto"/>
            <w:bottom w:val="none" w:sz="0" w:space="0" w:color="auto"/>
            <w:right w:val="none" w:sz="0" w:space="0" w:color="auto"/>
          </w:divBdr>
          <w:divsChild>
            <w:div w:id="149713196">
              <w:marLeft w:val="0"/>
              <w:marRight w:val="0"/>
              <w:marTop w:val="0"/>
              <w:marBottom w:val="0"/>
              <w:divBdr>
                <w:top w:val="none" w:sz="0" w:space="0" w:color="auto"/>
                <w:left w:val="none" w:sz="0" w:space="0" w:color="auto"/>
                <w:bottom w:val="none" w:sz="0" w:space="0" w:color="auto"/>
                <w:right w:val="none" w:sz="0" w:space="0" w:color="auto"/>
              </w:divBdr>
            </w:div>
          </w:divsChild>
        </w:div>
        <w:div w:id="1519584907">
          <w:marLeft w:val="0"/>
          <w:marRight w:val="0"/>
          <w:marTop w:val="0"/>
          <w:marBottom w:val="0"/>
          <w:divBdr>
            <w:top w:val="none" w:sz="0" w:space="0" w:color="auto"/>
            <w:left w:val="none" w:sz="0" w:space="0" w:color="auto"/>
            <w:bottom w:val="none" w:sz="0" w:space="0" w:color="auto"/>
            <w:right w:val="none" w:sz="0" w:space="0" w:color="auto"/>
          </w:divBdr>
          <w:divsChild>
            <w:div w:id="316081291">
              <w:marLeft w:val="0"/>
              <w:marRight w:val="0"/>
              <w:marTop w:val="0"/>
              <w:marBottom w:val="0"/>
              <w:divBdr>
                <w:top w:val="none" w:sz="0" w:space="0" w:color="auto"/>
                <w:left w:val="none" w:sz="0" w:space="0" w:color="auto"/>
                <w:bottom w:val="none" w:sz="0" w:space="0" w:color="auto"/>
                <w:right w:val="none" w:sz="0" w:space="0" w:color="auto"/>
              </w:divBdr>
            </w:div>
          </w:divsChild>
        </w:div>
        <w:div w:id="1604990298">
          <w:marLeft w:val="0"/>
          <w:marRight w:val="0"/>
          <w:marTop w:val="0"/>
          <w:marBottom w:val="0"/>
          <w:divBdr>
            <w:top w:val="none" w:sz="0" w:space="0" w:color="auto"/>
            <w:left w:val="none" w:sz="0" w:space="0" w:color="auto"/>
            <w:bottom w:val="none" w:sz="0" w:space="0" w:color="auto"/>
            <w:right w:val="none" w:sz="0" w:space="0" w:color="auto"/>
          </w:divBdr>
          <w:divsChild>
            <w:div w:id="161311991">
              <w:marLeft w:val="0"/>
              <w:marRight w:val="0"/>
              <w:marTop w:val="0"/>
              <w:marBottom w:val="0"/>
              <w:divBdr>
                <w:top w:val="none" w:sz="0" w:space="0" w:color="auto"/>
                <w:left w:val="none" w:sz="0" w:space="0" w:color="auto"/>
                <w:bottom w:val="none" w:sz="0" w:space="0" w:color="auto"/>
                <w:right w:val="none" w:sz="0" w:space="0" w:color="auto"/>
              </w:divBdr>
            </w:div>
          </w:divsChild>
        </w:div>
        <w:div w:id="1971475167">
          <w:marLeft w:val="0"/>
          <w:marRight w:val="0"/>
          <w:marTop w:val="0"/>
          <w:marBottom w:val="0"/>
          <w:divBdr>
            <w:top w:val="none" w:sz="0" w:space="0" w:color="auto"/>
            <w:left w:val="none" w:sz="0" w:space="0" w:color="auto"/>
            <w:bottom w:val="none" w:sz="0" w:space="0" w:color="auto"/>
            <w:right w:val="none" w:sz="0" w:space="0" w:color="auto"/>
          </w:divBdr>
          <w:divsChild>
            <w:div w:id="1138575118">
              <w:marLeft w:val="0"/>
              <w:marRight w:val="0"/>
              <w:marTop w:val="0"/>
              <w:marBottom w:val="0"/>
              <w:divBdr>
                <w:top w:val="none" w:sz="0" w:space="0" w:color="auto"/>
                <w:left w:val="none" w:sz="0" w:space="0" w:color="auto"/>
                <w:bottom w:val="none" w:sz="0" w:space="0" w:color="auto"/>
                <w:right w:val="none" w:sz="0" w:space="0" w:color="auto"/>
              </w:divBdr>
            </w:div>
          </w:divsChild>
        </w:div>
        <w:div w:id="1975407540">
          <w:marLeft w:val="0"/>
          <w:marRight w:val="0"/>
          <w:marTop w:val="0"/>
          <w:marBottom w:val="0"/>
          <w:divBdr>
            <w:top w:val="none" w:sz="0" w:space="0" w:color="auto"/>
            <w:left w:val="none" w:sz="0" w:space="0" w:color="auto"/>
            <w:bottom w:val="none" w:sz="0" w:space="0" w:color="auto"/>
            <w:right w:val="none" w:sz="0" w:space="0" w:color="auto"/>
          </w:divBdr>
          <w:divsChild>
            <w:div w:id="858397861">
              <w:marLeft w:val="0"/>
              <w:marRight w:val="0"/>
              <w:marTop w:val="0"/>
              <w:marBottom w:val="0"/>
              <w:divBdr>
                <w:top w:val="none" w:sz="0" w:space="0" w:color="auto"/>
                <w:left w:val="none" w:sz="0" w:space="0" w:color="auto"/>
                <w:bottom w:val="none" w:sz="0" w:space="0" w:color="auto"/>
                <w:right w:val="none" w:sz="0" w:space="0" w:color="auto"/>
              </w:divBdr>
            </w:div>
          </w:divsChild>
        </w:div>
        <w:div w:id="2050301062">
          <w:marLeft w:val="0"/>
          <w:marRight w:val="0"/>
          <w:marTop w:val="0"/>
          <w:marBottom w:val="0"/>
          <w:divBdr>
            <w:top w:val="none" w:sz="0" w:space="0" w:color="auto"/>
            <w:left w:val="none" w:sz="0" w:space="0" w:color="auto"/>
            <w:bottom w:val="none" w:sz="0" w:space="0" w:color="auto"/>
            <w:right w:val="none" w:sz="0" w:space="0" w:color="auto"/>
          </w:divBdr>
          <w:divsChild>
            <w:div w:id="164630582">
              <w:marLeft w:val="0"/>
              <w:marRight w:val="0"/>
              <w:marTop w:val="0"/>
              <w:marBottom w:val="0"/>
              <w:divBdr>
                <w:top w:val="none" w:sz="0" w:space="0" w:color="auto"/>
                <w:left w:val="none" w:sz="0" w:space="0" w:color="auto"/>
                <w:bottom w:val="none" w:sz="0" w:space="0" w:color="auto"/>
                <w:right w:val="none" w:sz="0" w:space="0" w:color="auto"/>
              </w:divBdr>
              <w:divsChild>
                <w:div w:id="2061123088">
                  <w:marLeft w:val="0"/>
                  <w:marRight w:val="0"/>
                  <w:marTop w:val="0"/>
                  <w:marBottom w:val="282"/>
                  <w:divBdr>
                    <w:top w:val="none" w:sz="0" w:space="0" w:color="auto"/>
                    <w:left w:val="none" w:sz="0" w:space="0" w:color="auto"/>
                    <w:bottom w:val="none" w:sz="0" w:space="0" w:color="auto"/>
                    <w:right w:val="none" w:sz="0" w:space="0" w:color="auto"/>
                  </w:divBdr>
                </w:div>
              </w:divsChild>
            </w:div>
          </w:divsChild>
        </w:div>
        <w:div w:id="2053115774">
          <w:marLeft w:val="0"/>
          <w:marRight w:val="0"/>
          <w:marTop w:val="0"/>
          <w:marBottom w:val="0"/>
          <w:divBdr>
            <w:top w:val="none" w:sz="0" w:space="0" w:color="auto"/>
            <w:left w:val="none" w:sz="0" w:space="0" w:color="auto"/>
            <w:bottom w:val="none" w:sz="0" w:space="0" w:color="auto"/>
            <w:right w:val="none" w:sz="0" w:space="0" w:color="auto"/>
          </w:divBdr>
          <w:divsChild>
            <w:div w:id="12381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1381">
      <w:bodyDiv w:val="1"/>
      <w:marLeft w:val="0"/>
      <w:marRight w:val="0"/>
      <w:marTop w:val="0"/>
      <w:marBottom w:val="0"/>
      <w:divBdr>
        <w:top w:val="none" w:sz="0" w:space="0" w:color="auto"/>
        <w:left w:val="none" w:sz="0" w:space="0" w:color="auto"/>
        <w:bottom w:val="none" w:sz="0" w:space="0" w:color="auto"/>
        <w:right w:val="none" w:sz="0" w:space="0" w:color="auto"/>
      </w:divBdr>
    </w:div>
    <w:div w:id="2131850517">
      <w:bodyDiv w:val="1"/>
      <w:marLeft w:val="0"/>
      <w:marRight w:val="0"/>
      <w:marTop w:val="0"/>
      <w:marBottom w:val="0"/>
      <w:divBdr>
        <w:top w:val="none" w:sz="0" w:space="0" w:color="auto"/>
        <w:left w:val="none" w:sz="0" w:space="0" w:color="auto"/>
        <w:bottom w:val="none" w:sz="0" w:space="0" w:color="auto"/>
        <w:right w:val="none" w:sz="0" w:space="0" w:color="auto"/>
      </w:divBdr>
    </w:div>
    <w:div w:id="2132363513">
      <w:bodyDiv w:val="1"/>
      <w:marLeft w:val="0"/>
      <w:marRight w:val="0"/>
      <w:marTop w:val="0"/>
      <w:marBottom w:val="0"/>
      <w:divBdr>
        <w:top w:val="none" w:sz="0" w:space="0" w:color="auto"/>
        <w:left w:val="none" w:sz="0" w:space="0" w:color="auto"/>
        <w:bottom w:val="none" w:sz="0" w:space="0" w:color="auto"/>
        <w:right w:val="none" w:sz="0" w:space="0" w:color="auto"/>
      </w:divBdr>
    </w:div>
    <w:div w:id="2135517131">
      <w:bodyDiv w:val="1"/>
      <w:marLeft w:val="0"/>
      <w:marRight w:val="0"/>
      <w:marTop w:val="0"/>
      <w:marBottom w:val="0"/>
      <w:divBdr>
        <w:top w:val="none" w:sz="0" w:space="0" w:color="auto"/>
        <w:left w:val="none" w:sz="0" w:space="0" w:color="auto"/>
        <w:bottom w:val="none" w:sz="0" w:space="0" w:color="auto"/>
        <w:right w:val="none" w:sz="0" w:space="0" w:color="auto"/>
      </w:divBdr>
    </w:div>
    <w:div w:id="2136369178">
      <w:bodyDiv w:val="1"/>
      <w:marLeft w:val="0"/>
      <w:marRight w:val="0"/>
      <w:marTop w:val="0"/>
      <w:marBottom w:val="0"/>
      <w:divBdr>
        <w:top w:val="none" w:sz="0" w:space="0" w:color="auto"/>
        <w:left w:val="none" w:sz="0" w:space="0" w:color="auto"/>
        <w:bottom w:val="none" w:sz="0" w:space="0" w:color="auto"/>
        <w:right w:val="none" w:sz="0" w:space="0" w:color="auto"/>
      </w:divBdr>
    </w:div>
    <w:div w:id="2139563411">
      <w:bodyDiv w:val="1"/>
      <w:marLeft w:val="0"/>
      <w:marRight w:val="0"/>
      <w:marTop w:val="0"/>
      <w:marBottom w:val="0"/>
      <w:divBdr>
        <w:top w:val="none" w:sz="0" w:space="0" w:color="auto"/>
        <w:left w:val="none" w:sz="0" w:space="0" w:color="auto"/>
        <w:bottom w:val="none" w:sz="0" w:space="0" w:color="auto"/>
        <w:right w:val="none" w:sz="0" w:space="0" w:color="auto"/>
      </w:divBdr>
    </w:div>
    <w:div w:id="2143693640">
      <w:bodyDiv w:val="1"/>
      <w:marLeft w:val="0"/>
      <w:marRight w:val="0"/>
      <w:marTop w:val="0"/>
      <w:marBottom w:val="0"/>
      <w:divBdr>
        <w:top w:val="none" w:sz="0" w:space="0" w:color="auto"/>
        <w:left w:val="none" w:sz="0" w:space="0" w:color="auto"/>
        <w:bottom w:val="none" w:sz="0" w:space="0" w:color="auto"/>
        <w:right w:val="none" w:sz="0" w:space="0" w:color="auto"/>
      </w:divBdr>
    </w:div>
    <w:div w:id="2145416779">
      <w:bodyDiv w:val="1"/>
      <w:marLeft w:val="0"/>
      <w:marRight w:val="0"/>
      <w:marTop w:val="0"/>
      <w:marBottom w:val="0"/>
      <w:divBdr>
        <w:top w:val="none" w:sz="0" w:space="0" w:color="auto"/>
        <w:left w:val="none" w:sz="0" w:space="0" w:color="auto"/>
        <w:bottom w:val="none" w:sz="0" w:space="0" w:color="auto"/>
        <w:right w:val="none" w:sz="0" w:space="0" w:color="auto"/>
      </w:divBdr>
    </w:div>
    <w:div w:id="214604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3.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chart" Target="charts/chart1.xml"/><Relationship Id="rId21" Type="http://schemas.openxmlformats.org/officeDocument/2006/relationships/package" Target="embeddings/Microsoft_Visio_Drawing7.vsdx"/><Relationship Id="rId34" Type="http://schemas.openxmlformats.org/officeDocument/2006/relationships/image" Target="media/image14.emf"/><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package" Target="embeddings/Microsoft_Visio_Drawing1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Visio_Drawing15.vsdx"/><Relationship Id="rId40" Type="http://schemas.openxmlformats.org/officeDocument/2006/relationships/chart" Target="charts/chart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8.vsdx"/><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package" Target="embeddings/Microsoft_Visio_Drawing6.vsdx"/><Relationship Id="rId31" Type="http://schemas.openxmlformats.org/officeDocument/2006/relationships/package" Target="embeddings/Microsoft_Visio_Drawing12.vsdx"/><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10.vsdx"/><Relationship Id="rId30" Type="http://schemas.openxmlformats.org/officeDocument/2006/relationships/image" Target="media/image12.emf"/><Relationship Id="rId35" Type="http://schemas.openxmlformats.org/officeDocument/2006/relationships/package" Target="embeddings/Microsoft_Visio_Drawing14.vsdx"/><Relationship Id="rId43"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Drawing5.vsdx"/><Relationship Id="rId25" Type="http://schemas.openxmlformats.org/officeDocument/2006/relationships/package" Target="embeddings/Microsoft_Visio_Drawing9.vsdx"/><Relationship Id="rId33" Type="http://schemas.openxmlformats.org/officeDocument/2006/relationships/package" Target="embeddings/Microsoft_Visio_Drawing13.vsdx"/><Relationship Id="rId38" Type="http://schemas.openxmlformats.org/officeDocument/2006/relationships/hyperlink" Target="http://www.philippe-fournier-viger.com/spmf/index.php?link=datasets.php" TargetMode="External"/><Relationship Id="rId20" Type="http://schemas.openxmlformats.org/officeDocument/2006/relationships/image" Target="media/image7.emf"/><Relationship Id="rId41"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D:\U3U3\OneDrive\codes\results_2017\thucnghiem.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U3U3\OneDrive\codes\results_2017\thucnghiem.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D:\U3U3\OneDrive\codes\results_2017\thucnghie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Items!$K$2</c:f>
              <c:strCache>
                <c:ptCount val="1"/>
                <c:pt idx="0">
                  <c:v>DSPDBV</c:v>
                </c:pt>
              </c:strCache>
            </c:strRef>
          </c:tx>
          <c:cat>
            <c:numRef>
              <c:f>Items!$J$3:$J$8</c:f>
              <c:numCache>
                <c:formatCode>General</c:formatCode>
                <c:ptCount val="6"/>
                <c:pt idx="0">
                  <c:v>500</c:v>
                </c:pt>
                <c:pt idx="1">
                  <c:v>600</c:v>
                </c:pt>
                <c:pt idx="2">
                  <c:v>700</c:v>
                </c:pt>
                <c:pt idx="3">
                  <c:v>800</c:v>
                </c:pt>
                <c:pt idx="4">
                  <c:v>900</c:v>
                </c:pt>
                <c:pt idx="5">
                  <c:v>1000</c:v>
                </c:pt>
              </c:numCache>
            </c:numRef>
          </c:cat>
          <c:val>
            <c:numRef>
              <c:f>Items!$K$3:$K$8</c:f>
              <c:numCache>
                <c:formatCode>#,##0</c:formatCode>
                <c:ptCount val="6"/>
                <c:pt idx="0">
                  <c:v>9280</c:v>
                </c:pt>
                <c:pt idx="1">
                  <c:v>4536</c:v>
                </c:pt>
                <c:pt idx="2">
                  <c:v>3444</c:v>
                </c:pt>
                <c:pt idx="3" formatCode="General">
                  <c:v>2553</c:v>
                </c:pt>
                <c:pt idx="4" formatCode="General">
                  <c:v>2036</c:v>
                </c:pt>
                <c:pt idx="5" formatCode="General">
                  <c:v>1631</c:v>
                </c:pt>
              </c:numCache>
            </c:numRef>
          </c:val>
          <c:smooth val="0"/>
          <c:extLst xmlns:c16r2="http://schemas.microsoft.com/office/drawing/2015/06/chart">
            <c:ext xmlns:c16="http://schemas.microsoft.com/office/drawing/2014/chart" uri="{C3380CC4-5D6E-409C-BE32-E72D297353CC}">
              <c16:uniqueId val="{00000000-6DAB-4B62-B80E-C6DBA052162D}"/>
            </c:ext>
          </c:extLst>
        </c:ser>
        <c:ser>
          <c:idx val="1"/>
          <c:order val="1"/>
          <c:tx>
            <c:strRef>
              <c:f>Items!$L$2</c:f>
              <c:strCache>
                <c:ptCount val="1"/>
                <c:pt idx="0">
                  <c:v>SPAMC</c:v>
                </c:pt>
              </c:strCache>
            </c:strRef>
          </c:tx>
          <c:cat>
            <c:numRef>
              <c:f>Items!$J$3:$J$8</c:f>
              <c:numCache>
                <c:formatCode>General</c:formatCode>
                <c:ptCount val="6"/>
                <c:pt idx="0">
                  <c:v>500</c:v>
                </c:pt>
                <c:pt idx="1">
                  <c:v>600</c:v>
                </c:pt>
                <c:pt idx="2">
                  <c:v>700</c:v>
                </c:pt>
                <c:pt idx="3">
                  <c:v>800</c:v>
                </c:pt>
                <c:pt idx="4">
                  <c:v>900</c:v>
                </c:pt>
                <c:pt idx="5">
                  <c:v>1000</c:v>
                </c:pt>
              </c:numCache>
            </c:numRef>
          </c:cat>
          <c:val>
            <c:numRef>
              <c:f>Items!$L$3:$L$8</c:f>
              <c:numCache>
                <c:formatCode>#,##0</c:formatCode>
                <c:ptCount val="6"/>
                <c:pt idx="0">
                  <c:v>11436</c:v>
                </c:pt>
                <c:pt idx="1">
                  <c:v>8752</c:v>
                </c:pt>
                <c:pt idx="2">
                  <c:v>8628</c:v>
                </c:pt>
                <c:pt idx="3" formatCode="General">
                  <c:v>8174</c:v>
                </c:pt>
                <c:pt idx="4" formatCode="General">
                  <c:v>8522</c:v>
                </c:pt>
                <c:pt idx="5" formatCode="General">
                  <c:v>8699</c:v>
                </c:pt>
              </c:numCache>
            </c:numRef>
          </c:val>
          <c:smooth val="0"/>
          <c:extLst xmlns:c16r2="http://schemas.microsoft.com/office/drawing/2015/06/chart">
            <c:ext xmlns:c16="http://schemas.microsoft.com/office/drawing/2014/chart" uri="{C3380CC4-5D6E-409C-BE32-E72D297353CC}">
              <c16:uniqueId val="{00000001-6DAB-4B62-B80E-C6DBA052162D}"/>
            </c:ext>
          </c:extLst>
        </c:ser>
        <c:dLbls>
          <c:showLegendKey val="0"/>
          <c:showVal val="0"/>
          <c:showCatName val="0"/>
          <c:showSerName val="0"/>
          <c:showPercent val="0"/>
          <c:showBubbleSize val="0"/>
        </c:dLbls>
        <c:dropLines>
          <c:spPr>
            <a:ln>
              <a:noFill/>
            </a:ln>
          </c:spPr>
        </c:dropLines>
        <c:marker val="1"/>
        <c:smooth val="0"/>
        <c:axId val="303051344"/>
        <c:axId val="303050224"/>
      </c:lineChart>
      <c:catAx>
        <c:axId val="303051344"/>
        <c:scaling>
          <c:orientation val="minMax"/>
        </c:scaling>
        <c:delete val="0"/>
        <c:axPos val="b"/>
        <c:title>
          <c:tx>
            <c:rich>
              <a:bodyPr/>
              <a:lstStyle/>
              <a:p>
                <a:pPr>
                  <a:defRPr/>
                </a:pPr>
                <a:r>
                  <a:rPr lang="en-US"/>
                  <a:t>Number of</a:t>
                </a:r>
                <a:r>
                  <a:rPr lang="en-US" baseline="0"/>
                  <a:t> distinct items (N)</a:t>
                </a:r>
                <a:endParaRPr lang="en-US"/>
              </a:p>
            </c:rich>
          </c:tx>
          <c:overlay val="0"/>
        </c:title>
        <c:numFmt formatCode="General" sourceLinked="0"/>
        <c:majorTickMark val="none"/>
        <c:minorTickMark val="none"/>
        <c:tickLblPos val="nextTo"/>
        <c:crossAx val="303050224"/>
        <c:crosses val="autoZero"/>
        <c:auto val="1"/>
        <c:lblAlgn val="ctr"/>
        <c:lblOffset val="100"/>
        <c:noMultiLvlLbl val="0"/>
      </c:catAx>
      <c:valAx>
        <c:axId val="303050224"/>
        <c:scaling>
          <c:orientation val="minMax"/>
        </c:scaling>
        <c:delete val="0"/>
        <c:axPos val="l"/>
        <c:majorGridlines/>
        <c:title>
          <c:tx>
            <c:rich>
              <a:bodyPr/>
              <a:lstStyle/>
              <a:p>
                <a:pPr>
                  <a:defRPr/>
                </a:pPr>
                <a:r>
                  <a:rPr lang="en-US"/>
                  <a:t>Run time (second)</a:t>
                </a:r>
              </a:p>
            </c:rich>
          </c:tx>
          <c:overlay val="0"/>
        </c:title>
        <c:numFmt formatCode="#,##0" sourceLinked="1"/>
        <c:majorTickMark val="out"/>
        <c:minorTickMark val="none"/>
        <c:tickLblPos val="nextTo"/>
        <c:crossAx val="30305134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Items!$I$36</c:f>
              <c:strCache>
                <c:ptCount val="1"/>
                <c:pt idx="0">
                  <c:v>1 M</c:v>
                </c:pt>
              </c:strCache>
            </c:strRef>
          </c:tx>
          <c:cat>
            <c:strRef>
              <c:f>Items!$H$37:$H$41</c:f>
              <c:strCache>
                <c:ptCount val="5"/>
                <c:pt idx="0">
                  <c:v>0.1</c:v>
                </c:pt>
                <c:pt idx="1">
                  <c:v>0.2</c:v>
                </c:pt>
                <c:pt idx="2">
                  <c:v>0.3</c:v>
                </c:pt>
                <c:pt idx="3">
                  <c:v>0.4</c:v>
                </c:pt>
                <c:pt idx="4">
                  <c:v>0.5</c:v>
                </c:pt>
              </c:strCache>
            </c:strRef>
          </c:cat>
          <c:val>
            <c:numRef>
              <c:f>Items!$I$37:$I$41</c:f>
              <c:numCache>
                <c:formatCode>General</c:formatCode>
                <c:ptCount val="5"/>
                <c:pt idx="0">
                  <c:v>3951</c:v>
                </c:pt>
                <c:pt idx="1">
                  <c:v>997</c:v>
                </c:pt>
                <c:pt idx="2">
                  <c:v>492</c:v>
                </c:pt>
                <c:pt idx="3">
                  <c:v>312</c:v>
                </c:pt>
                <c:pt idx="4">
                  <c:v>284</c:v>
                </c:pt>
              </c:numCache>
            </c:numRef>
          </c:val>
          <c:smooth val="0"/>
          <c:extLst xmlns:c16r2="http://schemas.microsoft.com/office/drawing/2015/06/chart">
            <c:ext xmlns:c16="http://schemas.microsoft.com/office/drawing/2014/chart" uri="{C3380CC4-5D6E-409C-BE32-E72D297353CC}">
              <c16:uniqueId val="{00000000-2199-4FCB-BA86-280D996E6C03}"/>
            </c:ext>
          </c:extLst>
        </c:ser>
        <c:ser>
          <c:idx val="1"/>
          <c:order val="1"/>
          <c:tx>
            <c:strRef>
              <c:f>Items!$J$36</c:f>
              <c:strCache>
                <c:ptCount val="1"/>
                <c:pt idx="0">
                  <c:v>2 M</c:v>
                </c:pt>
              </c:strCache>
            </c:strRef>
          </c:tx>
          <c:cat>
            <c:strRef>
              <c:f>Items!$H$37:$H$41</c:f>
              <c:strCache>
                <c:ptCount val="5"/>
                <c:pt idx="0">
                  <c:v>0.1</c:v>
                </c:pt>
                <c:pt idx="1">
                  <c:v>0.2</c:v>
                </c:pt>
                <c:pt idx="2">
                  <c:v>0.3</c:v>
                </c:pt>
                <c:pt idx="3">
                  <c:v>0.4</c:v>
                </c:pt>
                <c:pt idx="4">
                  <c:v>0.5</c:v>
                </c:pt>
              </c:strCache>
            </c:strRef>
          </c:cat>
          <c:val>
            <c:numRef>
              <c:f>Items!$J$37:$J$41</c:f>
              <c:numCache>
                <c:formatCode>General</c:formatCode>
                <c:ptCount val="5"/>
                <c:pt idx="0">
                  <c:v>7612</c:v>
                </c:pt>
                <c:pt idx="1">
                  <c:v>1944</c:v>
                </c:pt>
                <c:pt idx="2">
                  <c:v>958</c:v>
                </c:pt>
                <c:pt idx="3">
                  <c:v>618</c:v>
                </c:pt>
                <c:pt idx="4">
                  <c:v>556</c:v>
                </c:pt>
              </c:numCache>
            </c:numRef>
          </c:val>
          <c:smooth val="0"/>
          <c:extLst xmlns:c16r2="http://schemas.microsoft.com/office/drawing/2015/06/chart">
            <c:ext xmlns:c16="http://schemas.microsoft.com/office/drawing/2014/chart" uri="{C3380CC4-5D6E-409C-BE32-E72D297353CC}">
              <c16:uniqueId val="{00000001-2199-4FCB-BA86-280D996E6C03}"/>
            </c:ext>
          </c:extLst>
        </c:ser>
        <c:ser>
          <c:idx val="2"/>
          <c:order val="2"/>
          <c:tx>
            <c:strRef>
              <c:f>Items!$K$36</c:f>
              <c:strCache>
                <c:ptCount val="1"/>
                <c:pt idx="0">
                  <c:v>3 M</c:v>
                </c:pt>
              </c:strCache>
            </c:strRef>
          </c:tx>
          <c:cat>
            <c:strRef>
              <c:f>Items!$H$37:$H$41</c:f>
              <c:strCache>
                <c:ptCount val="5"/>
                <c:pt idx="0">
                  <c:v>0.1</c:v>
                </c:pt>
                <c:pt idx="1">
                  <c:v>0.2</c:v>
                </c:pt>
                <c:pt idx="2">
                  <c:v>0.3</c:v>
                </c:pt>
                <c:pt idx="3">
                  <c:v>0.4</c:v>
                </c:pt>
                <c:pt idx="4">
                  <c:v>0.5</c:v>
                </c:pt>
              </c:strCache>
            </c:strRef>
          </c:cat>
          <c:val>
            <c:numRef>
              <c:f>Items!$K$37:$K$41</c:f>
              <c:numCache>
                <c:formatCode>General</c:formatCode>
                <c:ptCount val="5"/>
                <c:pt idx="0">
                  <c:v>11261</c:v>
                </c:pt>
                <c:pt idx="1">
                  <c:v>2896</c:v>
                </c:pt>
                <c:pt idx="2">
                  <c:v>1390</c:v>
                </c:pt>
                <c:pt idx="3">
                  <c:v>922</c:v>
                </c:pt>
                <c:pt idx="4">
                  <c:v>806</c:v>
                </c:pt>
              </c:numCache>
            </c:numRef>
          </c:val>
          <c:smooth val="0"/>
          <c:extLst xmlns:c16r2="http://schemas.microsoft.com/office/drawing/2015/06/chart">
            <c:ext xmlns:c16="http://schemas.microsoft.com/office/drawing/2014/chart" uri="{C3380CC4-5D6E-409C-BE32-E72D297353CC}">
              <c16:uniqueId val="{00000002-2199-4FCB-BA86-280D996E6C03}"/>
            </c:ext>
          </c:extLst>
        </c:ser>
        <c:ser>
          <c:idx val="3"/>
          <c:order val="3"/>
          <c:tx>
            <c:strRef>
              <c:f>Items!$L$36</c:f>
              <c:strCache>
                <c:ptCount val="1"/>
                <c:pt idx="0">
                  <c:v>4 M</c:v>
                </c:pt>
              </c:strCache>
            </c:strRef>
          </c:tx>
          <c:cat>
            <c:strRef>
              <c:f>Items!$H$37:$H$41</c:f>
              <c:strCache>
                <c:ptCount val="5"/>
                <c:pt idx="0">
                  <c:v>0.1</c:v>
                </c:pt>
                <c:pt idx="1">
                  <c:v>0.2</c:v>
                </c:pt>
                <c:pt idx="2">
                  <c:v>0.3</c:v>
                </c:pt>
                <c:pt idx="3">
                  <c:v>0.4</c:v>
                </c:pt>
                <c:pt idx="4">
                  <c:v>0.5</c:v>
                </c:pt>
              </c:strCache>
            </c:strRef>
          </c:cat>
          <c:val>
            <c:numRef>
              <c:f>Items!$L$37:$L$41</c:f>
              <c:numCache>
                <c:formatCode>General</c:formatCode>
                <c:ptCount val="5"/>
                <c:pt idx="0">
                  <c:v>15093</c:v>
                </c:pt>
                <c:pt idx="1">
                  <c:v>3846</c:v>
                </c:pt>
                <c:pt idx="2">
                  <c:v>1855</c:v>
                </c:pt>
                <c:pt idx="3">
                  <c:v>1201</c:v>
                </c:pt>
                <c:pt idx="4">
                  <c:v>1086</c:v>
                </c:pt>
              </c:numCache>
            </c:numRef>
          </c:val>
          <c:smooth val="0"/>
          <c:extLst xmlns:c16r2="http://schemas.microsoft.com/office/drawing/2015/06/chart">
            <c:ext xmlns:c16="http://schemas.microsoft.com/office/drawing/2014/chart" uri="{C3380CC4-5D6E-409C-BE32-E72D297353CC}">
              <c16:uniqueId val="{00000003-2199-4FCB-BA86-280D996E6C03}"/>
            </c:ext>
          </c:extLst>
        </c:ser>
        <c:ser>
          <c:idx val="4"/>
          <c:order val="4"/>
          <c:tx>
            <c:strRef>
              <c:f>Items!$M$36</c:f>
              <c:strCache>
                <c:ptCount val="1"/>
                <c:pt idx="0">
                  <c:v>5 M</c:v>
                </c:pt>
              </c:strCache>
            </c:strRef>
          </c:tx>
          <c:cat>
            <c:strRef>
              <c:f>Items!$H$37:$H$41</c:f>
              <c:strCache>
                <c:ptCount val="5"/>
                <c:pt idx="0">
                  <c:v>0.1</c:v>
                </c:pt>
                <c:pt idx="1">
                  <c:v>0.2</c:v>
                </c:pt>
                <c:pt idx="2">
                  <c:v>0.3</c:v>
                </c:pt>
                <c:pt idx="3">
                  <c:v>0.4</c:v>
                </c:pt>
                <c:pt idx="4">
                  <c:v>0.5</c:v>
                </c:pt>
              </c:strCache>
            </c:strRef>
          </c:cat>
          <c:val>
            <c:numRef>
              <c:f>Items!$M$37:$M$41</c:f>
              <c:numCache>
                <c:formatCode>General</c:formatCode>
                <c:ptCount val="5"/>
                <c:pt idx="0">
                  <c:v>19044</c:v>
                </c:pt>
                <c:pt idx="1">
                  <c:v>4768</c:v>
                </c:pt>
                <c:pt idx="2">
                  <c:v>2339</c:v>
                </c:pt>
                <c:pt idx="3">
                  <c:v>1509</c:v>
                </c:pt>
                <c:pt idx="4">
                  <c:v>1320</c:v>
                </c:pt>
              </c:numCache>
            </c:numRef>
          </c:val>
          <c:smooth val="0"/>
          <c:extLst xmlns:c16r2="http://schemas.microsoft.com/office/drawing/2015/06/chart">
            <c:ext xmlns:c16="http://schemas.microsoft.com/office/drawing/2014/chart" uri="{C3380CC4-5D6E-409C-BE32-E72D297353CC}">
              <c16:uniqueId val="{00000004-2199-4FCB-BA86-280D996E6C03}"/>
            </c:ext>
          </c:extLst>
        </c:ser>
        <c:dLbls>
          <c:showLegendKey val="0"/>
          <c:showVal val="0"/>
          <c:showCatName val="0"/>
          <c:showSerName val="0"/>
          <c:showPercent val="0"/>
          <c:showBubbleSize val="0"/>
        </c:dLbls>
        <c:dropLines>
          <c:spPr>
            <a:ln>
              <a:noFill/>
            </a:ln>
          </c:spPr>
        </c:dropLines>
        <c:marker val="1"/>
        <c:smooth val="0"/>
        <c:axId val="232924832"/>
        <c:axId val="180286912"/>
      </c:lineChart>
      <c:catAx>
        <c:axId val="232924832"/>
        <c:scaling>
          <c:orientation val="minMax"/>
        </c:scaling>
        <c:delete val="0"/>
        <c:axPos val="b"/>
        <c:title>
          <c:tx>
            <c:rich>
              <a:bodyPr/>
              <a:lstStyle/>
              <a:p>
                <a:pPr>
                  <a:defRPr/>
                </a:pPr>
                <a:r>
                  <a:rPr lang="en-US"/>
                  <a:t>minSup</a:t>
                </a:r>
                <a:r>
                  <a:rPr lang="en-US" baseline="0"/>
                  <a:t> (%)</a:t>
                </a:r>
                <a:endParaRPr lang="en-US"/>
              </a:p>
            </c:rich>
          </c:tx>
          <c:overlay val="0"/>
        </c:title>
        <c:numFmt formatCode="General" sourceLinked="0"/>
        <c:majorTickMark val="none"/>
        <c:minorTickMark val="none"/>
        <c:tickLblPos val="nextTo"/>
        <c:crossAx val="180286912"/>
        <c:crosses val="autoZero"/>
        <c:auto val="1"/>
        <c:lblAlgn val="ctr"/>
        <c:lblOffset val="100"/>
        <c:noMultiLvlLbl val="0"/>
      </c:catAx>
      <c:valAx>
        <c:axId val="180286912"/>
        <c:scaling>
          <c:orientation val="minMax"/>
        </c:scaling>
        <c:delete val="0"/>
        <c:axPos val="l"/>
        <c:majorGridlines/>
        <c:title>
          <c:tx>
            <c:rich>
              <a:bodyPr/>
              <a:lstStyle/>
              <a:p>
                <a:pPr>
                  <a:defRPr/>
                </a:pPr>
                <a:r>
                  <a:rPr lang="en-US"/>
                  <a:t>Run time (second)</a:t>
                </a:r>
              </a:p>
            </c:rich>
          </c:tx>
          <c:overlay val="0"/>
        </c:title>
        <c:numFmt formatCode="General" sourceLinked="1"/>
        <c:majorTickMark val="out"/>
        <c:minorTickMark val="none"/>
        <c:tickLblPos val="nextTo"/>
        <c:crossAx val="232924832"/>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Items!$I$65</c:f>
              <c:strCache>
                <c:ptCount val="1"/>
                <c:pt idx="0">
                  <c:v>1 M</c:v>
                </c:pt>
              </c:strCache>
            </c:strRef>
          </c:tx>
          <c:cat>
            <c:strRef>
              <c:f>Items!$H$66:$H$68</c:f>
              <c:strCache>
                <c:ptCount val="3"/>
                <c:pt idx="0">
                  <c:v>2</c:v>
                </c:pt>
                <c:pt idx="1">
                  <c:v>3</c:v>
                </c:pt>
                <c:pt idx="2">
                  <c:v>4</c:v>
                </c:pt>
              </c:strCache>
            </c:strRef>
          </c:cat>
          <c:val>
            <c:numRef>
              <c:f>Items!$I$66:$I$68</c:f>
              <c:numCache>
                <c:formatCode>General</c:formatCode>
                <c:ptCount val="3"/>
                <c:pt idx="0">
                  <c:v>1865</c:v>
                </c:pt>
                <c:pt idx="1">
                  <c:v>1321</c:v>
                </c:pt>
                <c:pt idx="2">
                  <c:v>997</c:v>
                </c:pt>
              </c:numCache>
            </c:numRef>
          </c:val>
          <c:smooth val="0"/>
          <c:extLst xmlns:c16r2="http://schemas.microsoft.com/office/drawing/2015/06/chart">
            <c:ext xmlns:c16="http://schemas.microsoft.com/office/drawing/2014/chart" uri="{C3380CC4-5D6E-409C-BE32-E72D297353CC}">
              <c16:uniqueId val="{00000000-93C3-4623-B05A-585E88D379C2}"/>
            </c:ext>
          </c:extLst>
        </c:ser>
        <c:ser>
          <c:idx val="1"/>
          <c:order val="1"/>
          <c:tx>
            <c:strRef>
              <c:f>Items!$J$65</c:f>
              <c:strCache>
                <c:ptCount val="1"/>
                <c:pt idx="0">
                  <c:v>2 M</c:v>
                </c:pt>
              </c:strCache>
            </c:strRef>
          </c:tx>
          <c:cat>
            <c:strRef>
              <c:f>Items!$H$66:$H$68</c:f>
              <c:strCache>
                <c:ptCount val="3"/>
                <c:pt idx="0">
                  <c:v>2</c:v>
                </c:pt>
                <c:pt idx="1">
                  <c:v>3</c:v>
                </c:pt>
                <c:pt idx="2">
                  <c:v>4</c:v>
                </c:pt>
              </c:strCache>
            </c:strRef>
          </c:cat>
          <c:val>
            <c:numRef>
              <c:f>Items!$J$66:$J$68</c:f>
              <c:numCache>
                <c:formatCode>General</c:formatCode>
                <c:ptCount val="3"/>
                <c:pt idx="0">
                  <c:v>3323</c:v>
                </c:pt>
                <c:pt idx="1">
                  <c:v>2550</c:v>
                </c:pt>
                <c:pt idx="2">
                  <c:v>1944</c:v>
                </c:pt>
              </c:numCache>
            </c:numRef>
          </c:val>
          <c:smooth val="0"/>
          <c:extLst xmlns:c16r2="http://schemas.microsoft.com/office/drawing/2015/06/chart">
            <c:ext xmlns:c16="http://schemas.microsoft.com/office/drawing/2014/chart" uri="{C3380CC4-5D6E-409C-BE32-E72D297353CC}">
              <c16:uniqueId val="{00000001-93C3-4623-B05A-585E88D379C2}"/>
            </c:ext>
          </c:extLst>
        </c:ser>
        <c:ser>
          <c:idx val="2"/>
          <c:order val="2"/>
          <c:tx>
            <c:strRef>
              <c:f>Items!$K$65</c:f>
              <c:strCache>
                <c:ptCount val="1"/>
                <c:pt idx="0">
                  <c:v>3 M</c:v>
                </c:pt>
              </c:strCache>
            </c:strRef>
          </c:tx>
          <c:cat>
            <c:strRef>
              <c:f>Items!$H$66:$H$68</c:f>
              <c:strCache>
                <c:ptCount val="3"/>
                <c:pt idx="0">
                  <c:v>2</c:v>
                </c:pt>
                <c:pt idx="1">
                  <c:v>3</c:v>
                </c:pt>
                <c:pt idx="2">
                  <c:v>4</c:v>
                </c:pt>
              </c:strCache>
            </c:strRef>
          </c:cat>
          <c:val>
            <c:numRef>
              <c:f>Items!$K$66:$K$68</c:f>
              <c:numCache>
                <c:formatCode>General</c:formatCode>
                <c:ptCount val="3"/>
                <c:pt idx="0">
                  <c:v>4944</c:v>
                </c:pt>
                <c:pt idx="1">
                  <c:v>3855</c:v>
                </c:pt>
                <c:pt idx="2">
                  <c:v>2896</c:v>
                </c:pt>
              </c:numCache>
            </c:numRef>
          </c:val>
          <c:smooth val="0"/>
          <c:extLst xmlns:c16r2="http://schemas.microsoft.com/office/drawing/2015/06/chart">
            <c:ext xmlns:c16="http://schemas.microsoft.com/office/drawing/2014/chart" uri="{C3380CC4-5D6E-409C-BE32-E72D297353CC}">
              <c16:uniqueId val="{00000002-93C3-4623-B05A-585E88D379C2}"/>
            </c:ext>
          </c:extLst>
        </c:ser>
        <c:ser>
          <c:idx val="3"/>
          <c:order val="3"/>
          <c:tx>
            <c:strRef>
              <c:f>Items!$L$65</c:f>
              <c:strCache>
                <c:ptCount val="1"/>
                <c:pt idx="0">
                  <c:v>4 M</c:v>
                </c:pt>
              </c:strCache>
            </c:strRef>
          </c:tx>
          <c:cat>
            <c:strRef>
              <c:f>Items!$H$66:$H$68</c:f>
              <c:strCache>
                <c:ptCount val="3"/>
                <c:pt idx="0">
                  <c:v>2</c:v>
                </c:pt>
                <c:pt idx="1">
                  <c:v>3</c:v>
                </c:pt>
                <c:pt idx="2">
                  <c:v>4</c:v>
                </c:pt>
              </c:strCache>
            </c:strRef>
          </c:cat>
          <c:val>
            <c:numRef>
              <c:f>Items!$L$66:$L$68</c:f>
              <c:numCache>
                <c:formatCode>General</c:formatCode>
                <c:ptCount val="3"/>
                <c:pt idx="0">
                  <c:v>6772</c:v>
                </c:pt>
                <c:pt idx="1">
                  <c:v>5037</c:v>
                </c:pt>
                <c:pt idx="2">
                  <c:v>3846</c:v>
                </c:pt>
              </c:numCache>
            </c:numRef>
          </c:val>
          <c:smooth val="0"/>
          <c:extLst xmlns:c16r2="http://schemas.microsoft.com/office/drawing/2015/06/chart">
            <c:ext xmlns:c16="http://schemas.microsoft.com/office/drawing/2014/chart" uri="{C3380CC4-5D6E-409C-BE32-E72D297353CC}">
              <c16:uniqueId val="{00000003-93C3-4623-B05A-585E88D379C2}"/>
            </c:ext>
          </c:extLst>
        </c:ser>
        <c:ser>
          <c:idx val="4"/>
          <c:order val="4"/>
          <c:tx>
            <c:strRef>
              <c:f>Items!$M$65</c:f>
              <c:strCache>
                <c:ptCount val="1"/>
                <c:pt idx="0">
                  <c:v>5 M</c:v>
                </c:pt>
              </c:strCache>
            </c:strRef>
          </c:tx>
          <c:cat>
            <c:strRef>
              <c:f>Items!$H$66:$H$68</c:f>
              <c:strCache>
                <c:ptCount val="3"/>
                <c:pt idx="0">
                  <c:v>2</c:v>
                </c:pt>
                <c:pt idx="1">
                  <c:v>3</c:v>
                </c:pt>
                <c:pt idx="2">
                  <c:v>4</c:v>
                </c:pt>
              </c:strCache>
            </c:strRef>
          </c:cat>
          <c:val>
            <c:numRef>
              <c:f>Items!$M$66:$M$68</c:f>
              <c:numCache>
                <c:formatCode>General</c:formatCode>
                <c:ptCount val="3"/>
                <c:pt idx="0">
                  <c:v>8225</c:v>
                </c:pt>
                <c:pt idx="1">
                  <c:v>6366</c:v>
                </c:pt>
                <c:pt idx="2">
                  <c:v>4768</c:v>
                </c:pt>
              </c:numCache>
            </c:numRef>
          </c:val>
          <c:smooth val="0"/>
          <c:extLst xmlns:c16r2="http://schemas.microsoft.com/office/drawing/2015/06/chart">
            <c:ext xmlns:c16="http://schemas.microsoft.com/office/drawing/2014/chart" uri="{C3380CC4-5D6E-409C-BE32-E72D297353CC}">
              <c16:uniqueId val="{00000004-93C3-4623-B05A-585E88D379C2}"/>
            </c:ext>
          </c:extLst>
        </c:ser>
        <c:dLbls>
          <c:showLegendKey val="0"/>
          <c:showVal val="0"/>
          <c:showCatName val="0"/>
          <c:showSerName val="0"/>
          <c:showPercent val="0"/>
          <c:showBubbleSize val="0"/>
        </c:dLbls>
        <c:dropLines>
          <c:spPr>
            <a:ln>
              <a:noFill/>
            </a:ln>
          </c:spPr>
        </c:dropLines>
        <c:marker val="1"/>
        <c:smooth val="0"/>
        <c:axId val="136049600"/>
        <c:axId val="136049040"/>
      </c:lineChart>
      <c:catAx>
        <c:axId val="136049600"/>
        <c:scaling>
          <c:orientation val="minMax"/>
        </c:scaling>
        <c:delete val="0"/>
        <c:axPos val="b"/>
        <c:title>
          <c:tx>
            <c:rich>
              <a:bodyPr/>
              <a:lstStyle/>
              <a:p>
                <a:pPr>
                  <a:defRPr/>
                </a:pPr>
                <a:r>
                  <a:rPr lang="en-US"/>
                  <a:t>Number</a:t>
                </a:r>
                <a:r>
                  <a:rPr lang="en-US" baseline="0"/>
                  <a:t> of data nodes</a:t>
                </a:r>
                <a:endParaRPr lang="en-US"/>
              </a:p>
            </c:rich>
          </c:tx>
          <c:overlay val="0"/>
        </c:title>
        <c:numFmt formatCode="General" sourceLinked="0"/>
        <c:majorTickMark val="none"/>
        <c:minorTickMark val="none"/>
        <c:tickLblPos val="nextTo"/>
        <c:crossAx val="136049040"/>
        <c:crosses val="autoZero"/>
        <c:auto val="1"/>
        <c:lblAlgn val="ctr"/>
        <c:lblOffset val="100"/>
        <c:noMultiLvlLbl val="0"/>
      </c:catAx>
      <c:valAx>
        <c:axId val="136049040"/>
        <c:scaling>
          <c:orientation val="minMax"/>
        </c:scaling>
        <c:delete val="0"/>
        <c:axPos val="l"/>
        <c:majorGridlines/>
        <c:title>
          <c:tx>
            <c:rich>
              <a:bodyPr/>
              <a:lstStyle/>
              <a:p>
                <a:pPr>
                  <a:defRPr/>
                </a:pPr>
                <a:r>
                  <a:rPr lang="en-US"/>
                  <a:t>Run time (second)</a:t>
                </a:r>
              </a:p>
            </c:rich>
          </c:tx>
          <c:overlay val="0"/>
        </c:title>
        <c:numFmt formatCode="General" sourceLinked="1"/>
        <c:majorTickMark val="out"/>
        <c:minorTickMark val="none"/>
        <c:tickLblPos val="nextTo"/>
        <c:crossAx val="136049600"/>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0.82139</cdr:x>
      <cdr:y>0.05797</cdr:y>
    </cdr:from>
    <cdr:to>
      <cdr:x>0.98762</cdr:x>
      <cdr:y>0.24568</cdr:y>
    </cdr:to>
    <cdr:sp macro="" textlink="">
      <cdr:nvSpPr>
        <cdr:cNvPr id="3" name="TextBox 1"/>
        <cdr:cNvSpPr txBox="1"/>
      </cdr:nvSpPr>
      <cdr:spPr>
        <a:xfrm xmlns:a="http://schemas.openxmlformats.org/drawingml/2006/main">
          <a:off x="3160797" y="133350"/>
          <a:ext cx="639678" cy="431792"/>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1000" b="1"/>
            <a:t>Number of</a:t>
          </a:r>
        </a:p>
        <a:p xmlns:a="http://schemas.openxmlformats.org/drawingml/2006/main">
          <a:pPr algn="ctr"/>
          <a:r>
            <a:rPr lang="en-US" sz="1000" b="1"/>
            <a:t>sequences</a:t>
          </a:r>
        </a:p>
      </cdr:txBody>
    </cdr:sp>
  </cdr:relSizeAnchor>
</c:userShapes>
</file>

<file path=word/drawings/drawing2.xml><?xml version="1.0" encoding="utf-8"?>
<c:userShapes xmlns:c="http://schemas.openxmlformats.org/drawingml/2006/chart">
  <cdr:relSizeAnchor xmlns:cdr="http://schemas.openxmlformats.org/drawingml/2006/chartDrawing">
    <cdr:from>
      <cdr:x>0.84366</cdr:x>
      <cdr:y>0.06349</cdr:y>
    </cdr:from>
    <cdr:to>
      <cdr:x>0.99224</cdr:x>
      <cdr:y>0.2512</cdr:y>
    </cdr:to>
    <cdr:sp macro="" textlink="">
      <cdr:nvSpPr>
        <cdr:cNvPr id="2" name="TextBox 1"/>
        <cdr:cNvSpPr txBox="1"/>
      </cdr:nvSpPr>
      <cdr:spPr>
        <a:xfrm xmlns:a="http://schemas.openxmlformats.org/drawingml/2006/main">
          <a:off x="3632200" y="146050"/>
          <a:ext cx="639678" cy="431792"/>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1000" b="1"/>
            <a:t>Number of</a:t>
          </a:r>
        </a:p>
        <a:p xmlns:a="http://schemas.openxmlformats.org/drawingml/2006/main">
          <a:pPr algn="ctr"/>
          <a:r>
            <a:rPr lang="en-US" sz="1000" b="1"/>
            <a:t>sequences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Zak14</b:Tag>
    <b:SourceType>Book</b:SourceType>
    <b:Guid>{7538BB13-A8AF-4991-B2B3-F29C47E0A049}</b:Guid>
    <b:Title>Data mining and analysis: fundamental concepts and algorithms</b:Title>
    <b:Year>2014</b:Year>
    <b:Author>
      <b:Author>
        <b:NameList>
          <b:Person>
            <b:Last>Zaki</b:Last>
            <b:First>M.</b:First>
            <b:Middle>J.</b:Middle>
          </b:Person>
          <b:Person>
            <b:Last>Meira Jr</b:Last>
            <b:First>W.</b:First>
          </b:Person>
        </b:NameList>
      </b:Author>
    </b:Author>
    <b:Publisher>Cambridge University Press</b:Publisher>
    <b:RefOrder>13</b:RefOrder>
  </b:Source>
  <b:Source>
    <b:Tag>Yan06</b:Tag>
    <b:SourceType>JournalArticle</b:SourceType>
    <b:Guid>{6AF49BEB-7E80-4C7B-8916-C6D26BBC6C11}</b:Guid>
    <b:Author>
      <b:Author>
        <b:NameList>
          <b:Person>
            <b:Last>Yang</b:Last>
            <b:First>J.</b:First>
          </b:Person>
          <b:Person>
            <b:Last>Evans</b:Last>
            <b:First>D.</b:First>
          </b:Person>
          <b:Person>
            <b:Last>Bhardwaj</b:Last>
            <b:First>D.</b:First>
          </b:Person>
          <b:Person>
            <b:Last>Bhat</b:Last>
            <b:First>T.</b:First>
          </b:Person>
          <b:Person>
            <b:Last>Das</b:Last>
            <b:First>M.</b:First>
          </b:Person>
        </b:NameList>
      </b:Author>
    </b:Author>
    <b:Title>Mining temporal API Rules from Imperfect Traces</b:Title>
    <b:JournalName>Proceedings of International Conference on Software Engineering</b:JournalName>
    <b:Year>2006</b:Year>
    <b:Pages>282–291</b:Pages>
    <b:RefOrder>5</b:RefOrder>
  </b:Source>
  <b:Source>
    <b:Tag>Wat06</b:Tag>
    <b:SourceType>JournalArticle</b:SourceType>
    <b:Guid>{EEC5E1A1-33C6-4EBE-9B2A-77CAF6012C3A}</b:Guid>
    <b:Author>
      <b:Author>
        <b:NameList>
          <b:Person>
            <b:Last>Watada</b:Last>
            <b:First>J.</b:First>
          </b:Person>
          <b:Person>
            <b:Last>Yamashiro</b:Last>
            <b:First>K.</b:First>
          </b:Person>
        </b:NameList>
      </b:Author>
    </b:Author>
    <b:Title>A Data Mining Approach to consumer behavior</b:Title>
    <b:JournalName>ICICIC'06. First International Conference on (Vol. 2). IEEE</b:JournalName>
    <b:Year>2006</b:Year>
    <b:Pages>652-655</b:Pages>
    <b:RefOrder>1</b:RefOrder>
  </b:Source>
  <b:Source>
    <b:Tag>Vij10</b:Tag>
    <b:SourceType>JournalArticle</b:SourceType>
    <b:Guid>{D4152F05-7601-42DD-8AB1-C28928F12A21}</b:Guid>
    <b:Author>
      <b:Author>
        <b:NameList>
          <b:Person>
            <b:Last>Vijaylakshmi</b:Last>
            <b:First>S.</b:First>
          </b:Person>
          <b:Person>
            <b:Last>Mohan</b:Last>
            <b:First>V.</b:First>
          </b:Person>
          <b:Person>
            <b:Last>Suresh Raja</b:Last>
            <b:First>S.</b:First>
          </b:Person>
        </b:NameList>
      </b:Author>
    </b:Author>
    <b:Title>Mining of users access behavior for frequent sequential pattern from web logs </b:Title>
    <b:JournalName>International Journal of Database Management System (IJDM), 2</b:JournalName>
    <b:Year>2010</b:Year>
    <b:RefOrder>3</b:RefOrder>
  </b:Source>
  <b:Source>
    <b:Tag>Tra15</b:Tag>
    <b:SourceType>JournalArticle</b:SourceType>
    <b:Guid>{110F5D95-E356-4092-ADE0-6299E8EDAAB1}</b:Guid>
    <b:Author>
      <b:Author>
        <b:NameList>
          <b:Person>
            <b:Last>Tran</b:Last>
            <b:First>M.</b:First>
          </b:Person>
          <b:Person>
            <b:Last>Le</b:Last>
            <b:First>B.</b:First>
          </b:Person>
          <b:Person>
            <b:Last>Vo</b:Last>
            <b:First>B.</b:First>
          </b:Person>
        </b:NameList>
      </b:Author>
    </b:Author>
    <b:Title>Combination of dynamic bit vectors and transaction information for mining frequent closed sequences efficiently</b:Title>
    <b:JournalName>Engineering Applications of Artificial Intelligence, 38</b:JournalName>
    <b:Year>2015</b:Year>
    <b:Pages>183-189</b:Pages>
    <b:RefOrder>12</b:RefOrder>
  </b:Source>
  <b:Source>
    <b:Tag>Len97</b:Tag>
    <b:SourceType>JournalArticle</b:SourceType>
    <b:Guid>{7FCDA819-64AF-4670-90E6-4458FF646473}</b:Guid>
    <b:Author>
      <b:Author>
        <b:NameList>
          <b:Person>
            <b:Last>Lent</b:Last>
            <b:First>B.</b:First>
          </b:Person>
          <b:Person>
            <b:Last>Agrawal</b:Last>
            <b:First>R.</b:First>
          </b:Person>
          <b:Person>
            <b:Last>Srikant</b:Last>
            <b:First>R.</b:First>
          </b:Person>
        </b:NameList>
      </b:Author>
    </b:Author>
    <b:Title>Discovering Trends in Text Databases</b:Title>
    <b:JournalName>In KDD (Vol. 97)</b:JournalName>
    <b:Year>1997</b:Year>
    <b:Pages>227-230</b:Pages>
    <b:RefOrder>6</b:RefOrder>
  </b:Source>
  <b:Source>
    <b:Tag>Cer06</b:Tag>
    <b:SourceType>JournalArticle</b:SourceType>
    <b:Guid>{6D11CD6E-E754-4BC4-BBA9-03A9B912529F}</b:Guid>
    <b:Author>
      <b:Author>
        <b:NameList>
          <b:Person>
            <b:Last>Cervone</b:Last>
            <b:First>G.</b:First>
          </b:Person>
          <b:Person>
            <b:Last>Kafatos</b:Last>
            <b:First>M.</b:First>
          </b:Person>
          <b:Person>
            <b:Last>Napoletani</b:Last>
            <b:First>D.</b:First>
          </b:Person>
          <b:Person>
            <b:Last>Singh</b:Last>
            <b:First>R.</b:First>
            <b:Middle>P.</b:Middle>
          </b:Person>
        </b:NameList>
      </b:Author>
    </b:Author>
    <b:Title>An early warning system for coastal earthquakes</b:Title>
    <b:JournalName>Advances in space research, 37(4)</b:JournalName>
    <b:Year>2006</b:Year>
    <b:Pages>636-642</b:Pages>
    <b:RefOrder>2</b:RefOrder>
  </b:Source>
  <b:Source>
    <b:Tag>Bar08</b:Tag>
    <b:SourceType>JournalArticle</b:SourceType>
    <b:Guid>{583EEA72-C1D8-4B9A-9A05-90D826FD5734}</b:Guid>
    <b:Author>
      <b:Author>
        <b:NameList>
          <b:Person>
            <b:Last>Baralis</b:Last>
            <b:First>E.</b:First>
          </b:Person>
          <b:Person>
            <b:Last>Chiusano</b:Last>
            <b:First>S.</b:First>
          </b:Person>
          <b:Person>
            <b:Last>Dutto</b:Last>
            <b:First>R.</b:First>
          </b:Person>
        </b:NameList>
      </b:Author>
    </b:Author>
    <b:Title>Applying Sequential Rules to Protein Localization Prediction</b:Title>
    <b:JournalName>Computer and Mathematics with Applications 55 (5)</b:JournalName>
    <b:Year>2008</b:Year>
    <b:Pages>867–878</b:Pages>
    <b:RefOrder>4</b:RefOrder>
  </b:Source>
  <b:Source>
    <b:Tag>RAg95</b:Tag>
    <b:SourceType>JournalArticle</b:SourceType>
    <b:Guid>{DEA93D26-DBEF-4358-BEA2-EC5C28933353}</b:Guid>
    <b:Title>Mining sequential patterns</b:Title>
    <b:Year>1995</b:Year>
    <b:Author>
      <b:Author>
        <b:NameList>
          <b:Person>
            <b:Last>Agrawal</b:Last>
            <b:First>R.</b:First>
          </b:Person>
          <b:Person>
            <b:Last>Srikant</b:Last>
            <b:First>R.</b:First>
          </b:Person>
        </b:NameList>
      </b:Author>
    </b:Author>
    <b:JournalName>Proc. of IEEE International Conference on Data Engineering</b:JournalName>
    <b:Pages>3-14</b:Pages>
    <b:RefOrder>14</b:RefOrder>
  </b:Source>
  <b:Source>
    <b:Tag>Fou14</b:Tag>
    <b:SourceType>JournalArticle</b:SourceType>
    <b:Guid>{4C42B1C8-5ADA-42B3-8045-902C425DB145}</b:Guid>
    <b:Author>
      <b:Author>
        <b:NameList>
          <b:Person>
            <b:Last>Fournier-Viger</b:Last>
            <b:First>P.,</b:First>
            <b:Middle>Gomariz, A., Campos, M., Thomas, R.</b:Middle>
          </b:Person>
        </b:NameList>
      </b:Author>
    </b:Author>
    <b:Title>Fast Vertical Mining of Sequential Patterns Using Co-occurrence Infomation</b:Title>
    <b:Year>2014</b:Year>
    <b:Pages>40-52</b:Pages>
    <b:Edition>PAKDD 2014 Part 1</b:Edition>
    <b:Issue>LNAI 8443</b:Issue>
    <b:JournalName>PAKDD 2014</b:JournalName>
    <b:RefOrder>11</b:RefOrder>
  </b:Source>
  <b:Source>
    <b:Tag>Ayr02</b:Tag>
    <b:SourceType>ConferenceProceedings</b:SourceType>
    <b:Guid>{72D3CBC5-B831-4950-A99E-695E24BB9457}</b:Guid>
    <b:Title>Sequential PAttern Mining using A Bitmap Representation</b:Title>
    <b:Year>2002</b:Year>
    <b:Author>
      <b:Author>
        <b:Corporate>Ayres. J, Gehrke. J, Yiu. T, Flannick. J</b:Corporate>
      </b:Author>
    </b:Author>
    <b:JournalName>SIGKDD</b:JournalName>
    <b:ConferenceName>in SIGKDD ’02 Edmonton, Alberta, Canada</b:ConferenceName>
    <b:RefOrder>10</b:RefOrder>
  </b:Source>
  <b:Source>
    <b:Tag>The</b:Tag>
    <b:SourceType>JournalArticle</b:SourceType>
    <b:Guid>{AB3DF578-E923-4581-A539-3B2044AE9785}</b:Guid>
    <b:Title>"Apache Hadoop"</b:Title>
    <b:URL>http://hadoop.apache.org</b:URL>
    <b:Author>
      <b:Author>
        <b:Corporate>The Apache Software Foundation</b:Corporate>
      </b:Author>
    </b:Author>
    <b:RefOrder>9</b:RefOrder>
  </b:Source>
  <b:Source>
    <b:Tag>VoB12</b:Tag>
    <b:SourceType>JournalArticle</b:SourceType>
    <b:Guid>{EC33EC7A-C506-4946-A385-E7E76B7951C9}</b:Guid>
    <b:Author>
      <b:Author>
        <b:Corporate>Vo, B., Hong, T.P., Le, B</b:Corporate>
      </b:Author>
    </b:Author>
    <b:Title>DBV-Miner: a dynamic bit-vector approach for fast mining frequent closed itemsets</b:Title>
    <b:Year>2012</b:Year>
    <b:JournalName>Expert Systems with Applications, 39</b:JournalName>
    <b:Pages>7196–7206</b:Pages>
    <b:RefOrder>21</b:RefOrder>
  </b:Source>
  <b:Source>
    <b:Tag>RSr96</b:Tag>
    <b:SourceType>JournalArticle</b:SourceType>
    <b:Guid>{0C67A95B-5541-4D88-85E6-EE08EC63C042}</b:Guid>
    <b:Title>Mining sequential patterns: Generalizations and performance improvements</b:Title>
    <b:Year>1996</b:Year>
    <b:Author>
      <b:Author>
        <b:NameList>
          <b:Person>
            <b:Last>Srikant</b:Last>
            <b:First>R.</b:First>
          </b:Person>
          <b:Person>
            <b:Last>Agrawal</b:Last>
            <b:First>R.</b:First>
            <b:Middle>&amp;</b:Middle>
          </b:Person>
        </b:NameList>
      </b:Author>
    </b:Author>
    <b:JournalName>Springer Berlin Heidelberg</b:JournalName>
    <b:Pages>1-17</b:Pages>
    <b:RefOrder>15</b:RefOrder>
  </b:Source>
  <b:Source>
    <b:Tag>MZa01</b:Tag>
    <b:SourceType>JournalArticle</b:SourceType>
    <b:Guid>{2364F516-8BB3-4CBF-94C3-D6BBB7CA9068}</b:Guid>
    <b:Author>
      <b:Author>
        <b:NameList>
          <b:Person>
            <b:Last>Zaki</b:Last>
            <b:First>M.</b:First>
          </b:Person>
        </b:NameList>
      </b:Author>
    </b:Author>
    <b:Title>SPADE: An efficient algorithm for mining frequent sequences</b:Title>
    <b:JournalName>Machine Learning 42(1-2)</b:JournalName>
    <b:Year>2001</b:Year>
    <b:Pages>31–60</b:Pages>
    <b:RefOrder>16</b:RefOrder>
  </b:Source>
  <b:Source>
    <b:Tag>Yan05</b:Tag>
    <b:SourceType>ConferenceProceedings</b:SourceType>
    <b:Guid>{1B877D01-A3E7-470C-833A-F081A7C31246}</b:Guid>
    <b:Author>
      <b:Author>
        <b:Corporate>Yang, Z., Kitsuregawa, M.</b:Corporate>
      </b:Author>
    </b:Author>
    <b:Title>LAPIN-SPAM: An Improved Algorithm for Mining Sequential Pattern</b:Title>
    <b:Year>2005</b:Year>
    <b:ConferenceName>The International Conference on Data Engineering Workshops</b:ConferenceName>
    <b:JournalName>Proceedings of the ICDE Workshops 2005</b:JournalName>
    <b:Pages>1222</b:Pages>
    <b:RefOrder>17</b:RefOrder>
  </b:Source>
  <b:Source>
    <b:Tag>JHa00</b:Tag>
    <b:SourceType>ConferenceProceedings</b:SourceType>
    <b:Guid>{54EE485E-F523-4CEB-BA36-A4D6F6FE8B27}</b:Guid>
    <b:Author>
      <b:Author>
        <b:Corporate>J. Han, J. Pei, B. Mortazavi-Asl, Q. Chen, U. Dayal, M.-C. Hsu</b:Corporate>
      </b:Author>
    </b:Author>
    <b:Title>FreeSpan: Frequent Pattern-Projected Sequential Pattern</b:Title>
    <b:Year>2000</b:Year>
    <b:Pages>355-359</b:Pages>
    <b:ConferenceName>ACM SIGKDD Int’l Conf. Knowledge Discovery</b:ConferenceName>
    <b:RefOrder>18</b:RefOrder>
  </b:Source>
  <b:Source>
    <b:Tag>Pei01</b:Tag>
    <b:SourceType>JournalArticle</b:SourceType>
    <b:Guid>{6604440B-3596-4E51-9D73-1674A6F5485C}</b:Guid>
    <b:Author>
      <b:Author>
        <b:NameList>
          <b:Person>
            <b:Last>Pei</b:Last>
            <b:First>J.</b:First>
          </b:Person>
          <b:Person>
            <b:Last>Han</b:Last>
            <b:First>J.</b:First>
          </b:Person>
          <b:Person>
            <b:Last>Mortazavi-Asl</b:Last>
            <b:First>B.</b:First>
          </b:Person>
          <b:Person>
            <b:Last>Pinto</b:Last>
            <b:First>H.</b:First>
          </b:Person>
          <b:Person>
            <b:Last>Chen</b:Last>
            <b:First>Q.</b:First>
          </b:Person>
          <b:Person>
            <b:Last>Dayal</b:Last>
            <b:First>U.</b:First>
          </b:Person>
          <b:Person>
            <b:Last>Hsu</b:Last>
            <b:First>M.</b:First>
            <b:Middle>C.</b:Middle>
          </b:Person>
        </b:NameList>
      </b:Author>
    </b:Author>
    <b:Title>Prefixspan: Mining sequential patterns efficiently by prefix-projected pattern growth</b:Title>
    <b:JournalName>In 2013 IEEE 29th International Conference on Data Engineering (ICDE). IEEE Computer Society.</b:JournalName>
    <b:Year>2001</b:Year>
    <b:Pages>0215-0215</b:Pages>
    <b:RefOrder>19</b:RefOrder>
  </b:Source>
  <b:Source>
    <b:Tag>SAs06</b:Tag>
    <b:SourceType>ConferenceProceedings</b:SourceType>
    <b:Guid>{B236F3C4-97AC-4145-B458-B35E217D4E0C}</b:Guid>
    <b:Author>
      <b:Author>
        <b:Corporate>S. Aseervatham, A. Osmani, E. Vienne</b:Corporate>
      </b:Author>
    </b:Author>
    <b:Title>bitSPADE: A Lattice-based Sequential Pattern Mining Algorithm Using Bitmap Representation</b:Title>
    <b:Year>2006</b:Year>
    <b:Pages>792–797</b:Pages>
    <b:ConferenceName>The International Conference on Data Mining</b:ConferenceName>
    <b:RefOrder>20</b:RefOrder>
  </b:Source>
  <b:Source>
    <b:Tag>MJZ01</b:Tag>
    <b:SourceType>JournalArticle</b:SourceType>
    <b:Guid>{F35115F5-F7DF-47E5-B4AC-A393201CAB5C}</b:Guid>
    <b:Author>
      <b:Author>
        <b:NameList>
          <b:Person>
            <b:Last>Zaki</b:Last>
            <b:First>M.</b:First>
            <b:Middle>J.</b:Middle>
          </b:Person>
        </b:NameList>
      </b:Author>
    </b:Author>
    <b:Title>Parallel Sequence Mining on Shared-Memory Machines</b:Title>
    <b:Year>2001</b:Year>
    <b:Volume>61</b:Volume>
    <b:JournalName>Journal of Parallel and Distributed Computing</b:JournalName>
    <b:Month>March</b:Month>
    <b:Pages>401-426</b:Pages>
    <b:RefOrder>22</b:RefOrder>
  </b:Source>
  <b:Source>
    <b:Tag>Gur04</b:Tag>
    <b:SourceType>JournalArticle</b:SourceType>
    <b:Guid>{3A5228E8-306A-4AA1-A10D-585DE8D27ECC}</b:Guid>
    <b:Author>
      <b:Author>
        <b:Corporate>Guralnik, V., Karypis, G</b:Corporate>
      </b:Author>
    </b:Author>
    <b:Title>Parallel tree-projection-based sequence mining algorithms</b:Title>
    <b:Year>2004</b:Year>
    <b:Volume>30</b:Volume>
    <b:JournalName>Parallel Computing</b:JournalName>
    <b:Pages>443–472</b:Pages>
    <b:Issue>4</b:Issue>
    <b:RefOrder>23</b:RefOrder>
  </b:Source>
  <b:Source>
    <b:Tag>Wan10</b:Tag>
    <b:SourceType>ConferenceProceedings</b:SourceType>
    <b:Guid>{3330E0CB-E6C1-4243-8154-E2BDD2E3669F}</b:Guid>
    <b:Title>Parallel Sequential Pattern Mining by Transaction Decomposition</b:Title>
    <b:Year>2010</b:Year>
    <b:Author>
      <b:Author>
        <b:Corporate>Wang. X, Wang. J, Wang. T, Li. H, Yang. D</b:Corporate>
      </b:Author>
    </b:Author>
    <b:Pages>1746–1750</b:Pages>
    <b:ConferenceName>Seventh International Conference on Fuzzy Systems and Knowledge Discovery (FSKD 2010)</b:ConferenceName>
    <b:RefOrder>28</b:RefOrder>
  </b:Source>
  <b:Source>
    <b:Tag>Che13</b:Tag>
    <b:SourceType>JournalArticle</b:SourceType>
    <b:Guid>{0AC503FF-B9A4-4731-BB59-01CD0A090C9D}</b:Guid>
    <b:Title>Highly scalable sequential pattern mining based on MapReduce model on the cloud</b:Title>
    <b:Year>2013</b:Year>
    <b:Author>
      <b:Author>
        <b:Corporate>Chen CC, Tseng CY, Chen MS</b:Corporate>
      </b:Author>
    </b:Author>
    <b:JournalName>IEEE international congress on big data (BigData Congress’13)</b:JournalName>
    <b:Pages>310–317</b:Pages>
    <b:RefOrder>30</b:RefOrder>
  </b:Source>
  <b:Source>
    <b:Tag>Don07</b:Tag>
    <b:SourceType>Book</b:SourceType>
    <b:Guid>{734B5557-AA69-4C07-92C8-EC4C6FCBFE87}</b:Guid>
    <b:Author>
      <b:Author>
        <b:Corporate>Dong, G., Pei, J.</b:Corporate>
      </b:Author>
    </b:Author>
    <b:Title>Sequence Data Mining</b:Title>
    <b:Year>2007</b:Year>
    <b:Publisher>Springer Science+Business Media, LLC</b:Publisher>
    <b:City>New York</b:City>
    <b:RefOrder>7</b:RefOrder>
  </b:Source>
  <b:Source>
    <b:Tag>Gup11</b:Tag>
    <b:SourceType>JournalArticle</b:SourceType>
    <b:Guid>{52564114-FADD-4823-B76C-F2B62FB0BFEA}</b:Guid>
    <b:Author>
      <b:Author>
        <b:Corporate>Gupta, M., &amp; Han, J.</b:Corporate>
      </b:Author>
    </b:Author>
    <b:Title>Applications of pattern discovery using sequential data mining</b:Title>
    <b:Year>2011</b:Year>
    <b:Publisher>IGI Global</b:Publisher>
    <b:JournalName>Pattern Discovery Using Sequence Data Mining: Applications and Studies</b:JournalName>
    <b:Pages>1-23</b:Pages>
    <b:DOI>10.4018/978-1-61350-056-9.ch001</b:DOI>
    <b:RefOrder>8</b:RefOrder>
  </b:Source>
  <b:Source>
    <b:Tag>JWH10</b:Tag>
    <b:SourceType>ConferenceProceedings</b:SourceType>
    <b:Guid>{23D8FB18-85C2-4140-A3D5-A1BA127D58FA}</b:Guid>
    <b:Author>
      <b:Author>
        <b:Corporate>J. W. Huang, S. C. Lin, and M. S. Chen</b:Corporate>
      </b:Author>
    </b:Author>
    <b:Title>DPSP: Distributed Progressive Sequential Pattern Mining on the Cloud</b:Title>
    <b:Year>2010</b:Year>
    <b:ConferenceName>Advances in Knowledge Discovery and Data Mining</b:ConferenceName>
    <b:Pages>27-34</b:Pages>
    <b:RefOrder>27</b:RefOrder>
  </b:Source>
  <b:Source>
    <b:Tag>YuD12</b:Tag>
    <b:SourceType>ConferenceProceedings</b:SourceType>
    <b:Guid>{1FE48344-D075-4AF9-97B2-06EE5938D27C}</b:Guid>
    <b:Author>
      <b:Author>
        <b:Corporate>Yu. D, Wu. W, Zheng. S, Zhu. Z</b:Corporate>
      </b:Author>
    </b:Author>
    <b:Title>BIDE-Based Parallel Mining of Frequent Closed Sequences with MapReduce</b:Title>
    <b:City>Berlin</b:City>
    <b:Year>2012</b:Year>
    <b:Publisher>Springer, Berlin, Heidelberg</b:Publisher>
    <b:Volume>7440</b:Volume>
    <b:JournalName>Algorithms and Architectures for Parallel Processing</b:JournalName>
    <b:Pages>177–186</b:Pages>
    <b:ConferenceName>Algorithms and Architectures for Parallel Processing (ICA3PP 2012)</b:ConferenceName>
    <b:RefOrder>29</b:RefOrder>
  </b:Source>
  <b:Source>
    <b:Tag>Huy</b:Tag>
    <b:SourceType>JournalArticle</b:SourceType>
    <b:Guid>{33ED67FA-CAA5-4BE8-9161-5F9B2081FB9B}</b:Guid>
    <b:Author>
      <b:Author>
        <b:Corporate>Huynh. B, Vo. B</b:Corporate>
      </b:Author>
    </b:Author>
    <b:Title>Using multi-core processors for mining frequent sequential patterns</b:Title>
    <b:Year>2015</b:Year>
    <b:JournalName>ICIC Express Letters 9(11)</b:JournalName>
    <b:Pages>3071-3079</b:Pages>
    <b:RefOrder>24</b:RefOrder>
  </b:Source>
  <b:Source>
    <b:Tag>Ane17</b:Tag>
    <b:SourceType>JournalArticle</b:SourceType>
    <b:Guid>{5F4CC634-2CB4-4E6F-BCF4-0E25488B9B51}</b:Guid>
    <b:Title>An efficient method for mining frequent sequential patterns using multi-Core processors</b:Title>
    <b:Year>2017</b:Year>
    <b:Volume>46</b:Volume>
    <b:JournalName>Applied Intelligence</b:JournalName>
    <b:Pages>703-716</b:Pages>
    <b:Author>
      <b:Author>
        <b:Corporate>Huynh. B, Vo. B, Snasel. V</b:Corporate>
      </b:Author>
    </b:Author>
    <b:RefOrder>25</b:RefOrder>
  </b:Source>
  <b:Source>
    <b:Tag>JDe08</b:Tag>
    <b:SourceType>JournalArticle</b:SourceType>
    <b:Guid>{4EE42404-4EF0-4D83-A4C4-BC2ADB658069}</b:Guid>
    <b:Author>
      <b:Author>
        <b:Corporate>J. Dean and S. Ghemawat</b:Corporate>
      </b:Author>
    </b:Author>
    <b:Title>MapReduce: Simplified Data Processing on Large Clusters</b:Title>
    <b:Year>2008</b:Year>
    <b:JournalName>Communications of the ACM 51 (1)</b:JournalName>
    <b:Pages>107-113</b:Pages>
    <b:RefOrder>26</b:RefOrder>
  </b:Source>
</b:Sources>
</file>

<file path=customXml/itemProps1.xml><?xml version="1.0" encoding="utf-8"?>
<ds:datastoreItem xmlns:ds="http://schemas.openxmlformats.org/officeDocument/2006/customXml" ds:itemID="{90EE97A3-01BF-4229-BD4A-BF402AB2C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2715</TotalTime>
  <Pages>1</Pages>
  <Words>13505</Words>
  <Characters>76983</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KHAI THÁC MẪU TUẦN TỰ TỪ CƠ SỞ DỮ LIỆU CHUỖI TRÊN HADOOP MAPREDUCE</vt:lpstr>
    </vt:vector>
  </TitlesOfParts>
  <Company/>
  <LinksUpToDate>false</LinksUpToDate>
  <CharactersWithSpaces>90308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KHAI THÁC MẪU TUẦN TỰ TỪ CƠ SỞ DỮ LIỆU CHUỖI TRÊN HADOOP MAPREDUCE</dc:title>
  <dc:subject>Triết Học</dc:subject>
  <dc:creator>Hoàng Đức Thọ</dc:creator>
  <cp:lastModifiedBy>Tho</cp:lastModifiedBy>
  <cp:revision>102</cp:revision>
  <cp:lastPrinted>2017-10-03T03:27:00Z</cp:lastPrinted>
  <dcterms:created xsi:type="dcterms:W3CDTF">2017-08-23T16:08:00Z</dcterms:created>
  <dcterms:modified xsi:type="dcterms:W3CDTF">2017-10-03T03:47:00Z</dcterms:modified>
</cp:coreProperties>
</file>